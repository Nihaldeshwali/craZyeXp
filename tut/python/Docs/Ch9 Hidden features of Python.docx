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4CAE" w:rsidRPr="00041B01" w:rsidRDefault="0043417B" w:rsidP="00DF7DE9">
      <w:pPr>
        <w:pBdr>
          <w:bottom w:val="double" w:sz="6" w:space="1" w:color="auto"/>
        </w:pBdr>
        <w:jc w:val="both"/>
        <w:rPr>
          <w:rFonts w:ascii="Bell MT" w:hAnsi="Bell MT"/>
          <w:sz w:val="40"/>
          <w:szCs w:val="40"/>
        </w:rPr>
      </w:pPr>
      <w:r w:rsidRPr="00041B01">
        <w:rPr>
          <w:rFonts w:ascii="Bell MT" w:hAnsi="Bell MT"/>
          <w:sz w:val="40"/>
          <w:szCs w:val="40"/>
        </w:rPr>
        <w:t xml:space="preserve">CH 9: </w:t>
      </w:r>
      <w:r w:rsidR="00041B01" w:rsidRPr="00041B01">
        <w:rPr>
          <w:rFonts w:ascii="Bell MT" w:hAnsi="Bell MT"/>
          <w:sz w:val="40"/>
          <w:szCs w:val="40"/>
          <w:lang w:val="en"/>
        </w:rPr>
        <w:t xml:space="preserve">Hidden Features of Python. </w:t>
      </w:r>
    </w:p>
    <w:p w:rsidR="00DF7DE9" w:rsidRPr="001B0169" w:rsidRDefault="00DF7DE9" w:rsidP="00DF7DE9">
      <w:pPr>
        <w:jc w:val="both"/>
        <w:rPr>
          <w:rFonts w:ascii="Bell MT" w:hAnsi="Bell MT"/>
          <w:b/>
          <w:sz w:val="24"/>
          <w:szCs w:val="24"/>
        </w:rPr>
      </w:pPr>
      <w:r w:rsidRPr="001B0169">
        <w:rPr>
          <w:rFonts w:ascii="Bell MT" w:hAnsi="Bell MT"/>
          <w:b/>
          <w:sz w:val="24"/>
          <w:szCs w:val="24"/>
        </w:rPr>
        <w:t>9.1 python “With” Statement</w:t>
      </w:r>
    </w:p>
    <w:p w:rsidR="00A4738D" w:rsidRPr="001B0169" w:rsidRDefault="00A4738D" w:rsidP="00A4738D">
      <w:pPr>
        <w:pStyle w:val="NormalWeb"/>
        <w:spacing w:before="0" w:line="225" w:lineRule="atLeast"/>
        <w:rPr>
          <w:rFonts w:ascii="Bell MT" w:hAnsi="Bell MT" w:cs="Arial"/>
          <w:b/>
          <w:color w:val="000000"/>
        </w:rPr>
      </w:pPr>
      <w:r w:rsidRPr="001B0169">
        <w:rPr>
          <w:rFonts w:ascii="Bell MT" w:hAnsi="Bell MT" w:cs="Arial"/>
          <w:b/>
          <w:color w:val="000000"/>
        </w:rPr>
        <w:t>9.</w:t>
      </w:r>
      <w:r w:rsidR="00041B01">
        <w:rPr>
          <w:rFonts w:ascii="Bell MT" w:hAnsi="Bell MT" w:cs="Arial"/>
          <w:b/>
          <w:color w:val="000000"/>
        </w:rPr>
        <w:t>1.1. A popular Patten in python program: Setting up and Tear Down:</w:t>
      </w:r>
    </w:p>
    <w:p w:rsidR="00A4738D" w:rsidRPr="001B0169" w:rsidRDefault="00041B01" w:rsidP="00A4738D">
      <w:pPr>
        <w:pStyle w:val="NormalWeb"/>
        <w:spacing w:before="0" w:line="225" w:lineRule="atLeast"/>
        <w:rPr>
          <w:rFonts w:ascii="Bell MT" w:hAnsi="Bell MT" w:cs="Arial"/>
          <w:color w:val="000000"/>
        </w:rPr>
      </w:pPr>
      <w:r>
        <w:rPr>
          <w:rFonts w:ascii="Bell MT" w:hAnsi="Bell MT" w:cs="Arial"/>
          <w:color w:val="000000"/>
        </w:rPr>
        <w:t xml:space="preserve">A commnd </w:t>
      </w:r>
      <w:proofErr w:type="gramStart"/>
      <w:r>
        <w:rPr>
          <w:rFonts w:ascii="Bell MT" w:hAnsi="Bell MT" w:cs="Arial"/>
          <w:color w:val="000000"/>
        </w:rPr>
        <w:t xml:space="preserve">pattern </w:t>
      </w:r>
      <w:r w:rsidR="00A4738D" w:rsidRPr="001B0169">
        <w:rPr>
          <w:rFonts w:ascii="Bell MT" w:hAnsi="Bell MT" w:cs="Arial"/>
          <w:color w:val="000000"/>
        </w:rPr>
        <w:t xml:space="preserve"> in</w:t>
      </w:r>
      <w:proofErr w:type="gramEnd"/>
      <w:r w:rsidR="00A4738D" w:rsidRPr="001B0169">
        <w:rPr>
          <w:rFonts w:ascii="Bell MT" w:hAnsi="Bell MT" w:cs="Arial"/>
          <w:color w:val="000000"/>
        </w:rPr>
        <w:t xml:space="preserve"> Python</w:t>
      </w:r>
      <w:r>
        <w:rPr>
          <w:rFonts w:ascii="Bell MT" w:hAnsi="Bell MT" w:cs="Arial"/>
          <w:color w:val="000000"/>
        </w:rPr>
        <w:t xml:space="preserve"> programming is  like setting up the tools, doing some operations with the tools and destroy the tools.</w:t>
      </w:r>
      <w:r w:rsidR="00A4738D" w:rsidRPr="001B0169">
        <w:rPr>
          <w:rFonts w:ascii="Bell MT" w:hAnsi="Bell MT" w:cs="Arial"/>
          <w:color w:val="000000"/>
        </w:rPr>
        <w:t xml:space="preserve"> Consider this piece of code:</w:t>
      </w:r>
    </w:p>
    <w:p w:rsidR="00A4738D" w:rsidRPr="00041B01" w:rsidRDefault="00A4738D" w:rsidP="00041B01">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color w:val="984806" w:themeColor="accent6" w:themeShade="80"/>
          <w:sz w:val="21"/>
          <w:szCs w:val="21"/>
          <w:bdr w:val="none" w:sz="0" w:space="0" w:color="auto" w:frame="1"/>
        </w:rPr>
      </w:pPr>
      <w:r w:rsidRPr="00041B01">
        <w:rPr>
          <w:rStyle w:val="pun"/>
          <w:color w:val="984806" w:themeColor="accent6" w:themeShade="80"/>
          <w:sz w:val="21"/>
          <w:szCs w:val="21"/>
          <w:bdr w:val="none" w:sz="0" w:space="0" w:color="auto" w:frame="1"/>
        </w:rPr>
        <w:t xml:space="preserve">    </w:t>
      </w:r>
      <w:proofErr w:type="gramStart"/>
      <w:r w:rsidRPr="00041B01">
        <w:rPr>
          <w:rStyle w:val="pun"/>
          <w:color w:val="984806" w:themeColor="accent6" w:themeShade="80"/>
          <w:sz w:val="21"/>
          <w:szCs w:val="21"/>
          <w:bdr w:val="none" w:sz="0" w:space="0" w:color="auto" w:frame="1"/>
        </w:rPr>
        <w:t>set</w:t>
      </w:r>
      <w:proofErr w:type="gramEnd"/>
      <w:r w:rsidRPr="00041B01">
        <w:rPr>
          <w:rStyle w:val="pun"/>
          <w:color w:val="984806" w:themeColor="accent6" w:themeShade="80"/>
          <w:sz w:val="21"/>
          <w:szCs w:val="21"/>
          <w:bdr w:val="none" w:sz="0" w:space="0" w:color="auto" w:frame="1"/>
        </w:rPr>
        <w:t xml:space="preserve"> things up</w:t>
      </w:r>
    </w:p>
    <w:p w:rsidR="00A4738D" w:rsidRPr="00041B01" w:rsidRDefault="00A4738D" w:rsidP="00041B01">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color w:val="984806" w:themeColor="accent6" w:themeShade="80"/>
          <w:sz w:val="21"/>
          <w:szCs w:val="21"/>
          <w:bdr w:val="none" w:sz="0" w:space="0" w:color="auto" w:frame="1"/>
        </w:rPr>
      </w:pPr>
      <w:r w:rsidRPr="00041B01">
        <w:rPr>
          <w:rStyle w:val="pun"/>
          <w:color w:val="984806" w:themeColor="accent6" w:themeShade="80"/>
          <w:sz w:val="21"/>
          <w:szCs w:val="21"/>
          <w:bdr w:val="none" w:sz="0" w:space="0" w:color="auto" w:frame="1"/>
        </w:rPr>
        <w:t xml:space="preserve">    </w:t>
      </w:r>
      <w:proofErr w:type="gramStart"/>
      <w:r w:rsidRPr="00041B01">
        <w:rPr>
          <w:rStyle w:val="pun"/>
          <w:color w:val="984806" w:themeColor="accent6" w:themeShade="80"/>
          <w:sz w:val="21"/>
          <w:szCs w:val="21"/>
          <w:bdr w:val="none" w:sz="0" w:space="0" w:color="auto" w:frame="1"/>
        </w:rPr>
        <w:t>try</w:t>
      </w:r>
      <w:proofErr w:type="gramEnd"/>
      <w:r w:rsidRPr="00041B01">
        <w:rPr>
          <w:rStyle w:val="pun"/>
          <w:color w:val="984806" w:themeColor="accent6" w:themeShade="80"/>
          <w:sz w:val="21"/>
          <w:szCs w:val="21"/>
          <w:bdr w:val="none" w:sz="0" w:space="0" w:color="auto" w:frame="1"/>
        </w:rPr>
        <w:t>:</w:t>
      </w:r>
    </w:p>
    <w:p w:rsidR="00A4738D" w:rsidRPr="00041B01" w:rsidRDefault="00A4738D" w:rsidP="00041B01">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color w:val="984806" w:themeColor="accent6" w:themeShade="80"/>
          <w:sz w:val="21"/>
          <w:szCs w:val="21"/>
          <w:bdr w:val="none" w:sz="0" w:space="0" w:color="auto" w:frame="1"/>
        </w:rPr>
      </w:pPr>
      <w:r w:rsidRPr="00041B01">
        <w:rPr>
          <w:rStyle w:val="pun"/>
          <w:color w:val="984806" w:themeColor="accent6" w:themeShade="80"/>
          <w:sz w:val="21"/>
          <w:szCs w:val="21"/>
          <w:bdr w:val="none" w:sz="0" w:space="0" w:color="auto" w:frame="1"/>
        </w:rPr>
        <w:t xml:space="preserve">        </w:t>
      </w:r>
      <w:proofErr w:type="gramStart"/>
      <w:r w:rsidRPr="00041B01">
        <w:rPr>
          <w:rStyle w:val="pun"/>
          <w:color w:val="984806" w:themeColor="accent6" w:themeShade="80"/>
          <w:sz w:val="21"/>
          <w:szCs w:val="21"/>
          <w:bdr w:val="none" w:sz="0" w:space="0" w:color="auto" w:frame="1"/>
        </w:rPr>
        <w:t>do</w:t>
      </w:r>
      <w:proofErr w:type="gramEnd"/>
      <w:r w:rsidRPr="00041B01">
        <w:rPr>
          <w:rStyle w:val="pun"/>
          <w:color w:val="984806" w:themeColor="accent6" w:themeShade="80"/>
          <w:sz w:val="21"/>
          <w:szCs w:val="21"/>
          <w:bdr w:val="none" w:sz="0" w:space="0" w:color="auto" w:frame="1"/>
        </w:rPr>
        <w:t xml:space="preserve"> something</w:t>
      </w:r>
    </w:p>
    <w:p w:rsidR="00A4738D" w:rsidRPr="00041B01" w:rsidRDefault="00A4738D" w:rsidP="00041B01">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color w:val="984806" w:themeColor="accent6" w:themeShade="80"/>
          <w:sz w:val="21"/>
          <w:szCs w:val="21"/>
          <w:bdr w:val="none" w:sz="0" w:space="0" w:color="auto" w:frame="1"/>
        </w:rPr>
      </w:pPr>
      <w:r w:rsidRPr="00041B01">
        <w:rPr>
          <w:rStyle w:val="pun"/>
          <w:color w:val="984806" w:themeColor="accent6" w:themeShade="80"/>
          <w:sz w:val="21"/>
          <w:szCs w:val="21"/>
          <w:bdr w:val="none" w:sz="0" w:space="0" w:color="auto" w:frame="1"/>
        </w:rPr>
        <w:t xml:space="preserve">    </w:t>
      </w:r>
      <w:proofErr w:type="gramStart"/>
      <w:r w:rsidRPr="00041B01">
        <w:rPr>
          <w:rStyle w:val="pun"/>
          <w:color w:val="984806" w:themeColor="accent6" w:themeShade="80"/>
          <w:sz w:val="21"/>
          <w:szCs w:val="21"/>
          <w:bdr w:val="none" w:sz="0" w:space="0" w:color="auto" w:frame="1"/>
        </w:rPr>
        <w:t>finally</w:t>
      </w:r>
      <w:proofErr w:type="gramEnd"/>
      <w:r w:rsidRPr="00041B01">
        <w:rPr>
          <w:rStyle w:val="pun"/>
          <w:color w:val="984806" w:themeColor="accent6" w:themeShade="80"/>
          <w:sz w:val="21"/>
          <w:szCs w:val="21"/>
          <w:bdr w:val="none" w:sz="0" w:space="0" w:color="auto" w:frame="1"/>
        </w:rPr>
        <w:t>:</w:t>
      </w:r>
    </w:p>
    <w:p w:rsidR="00A4738D" w:rsidRPr="00041B01" w:rsidRDefault="00A4738D" w:rsidP="00041B01">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color w:val="984806" w:themeColor="accent6" w:themeShade="80"/>
          <w:sz w:val="21"/>
          <w:szCs w:val="21"/>
          <w:bdr w:val="none" w:sz="0" w:space="0" w:color="auto" w:frame="1"/>
        </w:rPr>
      </w:pPr>
      <w:r w:rsidRPr="00041B01">
        <w:rPr>
          <w:rStyle w:val="pun"/>
          <w:color w:val="984806" w:themeColor="accent6" w:themeShade="80"/>
          <w:sz w:val="21"/>
          <w:szCs w:val="21"/>
          <w:bdr w:val="none" w:sz="0" w:space="0" w:color="auto" w:frame="1"/>
        </w:rPr>
        <w:t xml:space="preserve">        </w:t>
      </w:r>
      <w:proofErr w:type="gramStart"/>
      <w:r w:rsidRPr="00041B01">
        <w:rPr>
          <w:rStyle w:val="pun"/>
          <w:color w:val="984806" w:themeColor="accent6" w:themeShade="80"/>
          <w:sz w:val="21"/>
          <w:szCs w:val="21"/>
          <w:bdr w:val="none" w:sz="0" w:space="0" w:color="auto" w:frame="1"/>
        </w:rPr>
        <w:t>tear</w:t>
      </w:r>
      <w:proofErr w:type="gramEnd"/>
      <w:r w:rsidRPr="00041B01">
        <w:rPr>
          <w:rStyle w:val="pun"/>
          <w:color w:val="984806" w:themeColor="accent6" w:themeShade="80"/>
          <w:sz w:val="21"/>
          <w:szCs w:val="21"/>
          <w:bdr w:val="none" w:sz="0" w:space="0" w:color="auto" w:frame="1"/>
        </w:rPr>
        <w:t xml:space="preserve"> things down</w:t>
      </w:r>
    </w:p>
    <w:p w:rsidR="00041B01" w:rsidRDefault="00041B01" w:rsidP="00A4738D">
      <w:pPr>
        <w:pStyle w:val="NormalWeb"/>
        <w:spacing w:before="0" w:line="225" w:lineRule="atLeast"/>
        <w:rPr>
          <w:rFonts w:ascii="Bell MT" w:hAnsi="Bell MT" w:cs="Arial"/>
          <w:color w:val="000000"/>
        </w:rPr>
      </w:pPr>
    </w:p>
    <w:p w:rsidR="00041B01" w:rsidRDefault="00A4738D" w:rsidP="00A4738D">
      <w:pPr>
        <w:pStyle w:val="NormalWeb"/>
        <w:spacing w:before="0" w:line="225" w:lineRule="atLeast"/>
        <w:rPr>
          <w:rFonts w:ascii="Bell MT" w:hAnsi="Bell MT" w:cs="Arial"/>
          <w:color w:val="000000"/>
        </w:rPr>
      </w:pPr>
      <w:r w:rsidRPr="001B0169">
        <w:rPr>
          <w:rFonts w:ascii="Bell MT" w:hAnsi="Bell MT" w:cs="Arial"/>
          <w:color w:val="000000"/>
        </w:rPr>
        <w:t xml:space="preserve">Here, “set things up” could be opening a file, or acquiring some sort of external resource, and “tear things down” would then be closing the file, or releasing or removing the resource. </w:t>
      </w:r>
    </w:p>
    <w:p w:rsidR="00A4738D" w:rsidRPr="001B0169" w:rsidRDefault="00A4738D" w:rsidP="00A4738D">
      <w:pPr>
        <w:pStyle w:val="NormalWeb"/>
        <w:spacing w:before="0" w:line="225" w:lineRule="atLeast"/>
        <w:rPr>
          <w:rFonts w:ascii="Bell MT" w:hAnsi="Bell MT" w:cs="Arial"/>
          <w:color w:val="000000"/>
        </w:rPr>
      </w:pPr>
      <w:r w:rsidRPr="001B0169">
        <w:rPr>
          <w:rFonts w:ascii="Bell MT" w:hAnsi="Bell MT" w:cs="Arial"/>
          <w:color w:val="000000"/>
        </w:rPr>
        <w:t>The</w:t>
      </w:r>
      <w:r w:rsidRPr="001B0169">
        <w:rPr>
          <w:rStyle w:val="apple-converted-space"/>
          <w:rFonts w:ascii="Bell MT" w:eastAsiaTheme="majorEastAsia" w:hAnsi="Bell MT" w:cs="Arial"/>
          <w:color w:val="000000"/>
        </w:rPr>
        <w:t> </w:t>
      </w:r>
      <w:r w:rsidRPr="001B0169">
        <w:rPr>
          <w:rFonts w:ascii="Bell MT" w:hAnsi="Bell MT" w:cs="Arial"/>
          <w:b/>
          <w:bCs/>
          <w:color w:val="000000"/>
        </w:rPr>
        <w:t>try-finally</w:t>
      </w:r>
      <w:r w:rsidRPr="001B0169">
        <w:rPr>
          <w:rStyle w:val="apple-converted-space"/>
          <w:rFonts w:ascii="Bell MT" w:eastAsiaTheme="majorEastAsia" w:hAnsi="Bell MT" w:cs="Arial"/>
          <w:color w:val="000000"/>
        </w:rPr>
        <w:t> </w:t>
      </w:r>
      <w:r w:rsidRPr="001B0169">
        <w:rPr>
          <w:rFonts w:ascii="Bell MT" w:hAnsi="Bell MT" w:cs="Arial"/>
          <w:color w:val="000000"/>
        </w:rPr>
        <w:t>construct guarantees that the “tear things down” part is always executed, even if the code that does the work doesn’t finish.</w:t>
      </w:r>
    </w:p>
    <w:p w:rsidR="00A4738D" w:rsidRPr="001B0169" w:rsidRDefault="00A4738D" w:rsidP="00A4738D">
      <w:pPr>
        <w:pStyle w:val="NormalWeb"/>
        <w:spacing w:before="0" w:line="225" w:lineRule="atLeast"/>
        <w:rPr>
          <w:rFonts w:ascii="Bell MT" w:hAnsi="Bell MT" w:cs="Arial"/>
          <w:color w:val="000000"/>
        </w:rPr>
      </w:pPr>
      <w:r w:rsidRPr="001B0169">
        <w:rPr>
          <w:rFonts w:ascii="Bell MT" w:hAnsi="Bell MT" w:cs="Arial"/>
          <w:color w:val="000000"/>
        </w:rPr>
        <w:t>If you do this a lot, it would be quite convenient if you could put the “set things up” and “tear things down” code in a library function, to make it easy to reuse. You can of course do something like</w:t>
      </w:r>
    </w:p>
    <w:p w:rsidR="00A4738D" w:rsidRPr="00041B01" w:rsidRDefault="00A4738D" w:rsidP="00041B01">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color w:val="984806" w:themeColor="accent6" w:themeShade="80"/>
          <w:sz w:val="21"/>
          <w:szCs w:val="21"/>
          <w:bdr w:val="none" w:sz="0" w:space="0" w:color="auto" w:frame="1"/>
        </w:rPr>
      </w:pPr>
      <w:r w:rsidRPr="00041B01">
        <w:rPr>
          <w:rStyle w:val="pun"/>
          <w:color w:val="984806" w:themeColor="accent6" w:themeShade="80"/>
          <w:sz w:val="21"/>
          <w:szCs w:val="21"/>
          <w:bdr w:val="none" w:sz="0" w:space="0" w:color="auto" w:frame="1"/>
        </w:rPr>
        <w:t xml:space="preserve">    </w:t>
      </w:r>
      <w:proofErr w:type="gramStart"/>
      <w:r w:rsidRPr="00041B01">
        <w:rPr>
          <w:rStyle w:val="pun"/>
          <w:color w:val="984806" w:themeColor="accent6" w:themeShade="80"/>
          <w:sz w:val="21"/>
          <w:szCs w:val="21"/>
          <w:bdr w:val="none" w:sz="0" w:space="0" w:color="auto" w:frame="1"/>
        </w:rPr>
        <w:t>def</w:t>
      </w:r>
      <w:proofErr w:type="gramEnd"/>
      <w:r w:rsidRPr="00041B01">
        <w:rPr>
          <w:rStyle w:val="pun"/>
          <w:color w:val="984806" w:themeColor="accent6" w:themeShade="80"/>
          <w:sz w:val="21"/>
          <w:szCs w:val="21"/>
          <w:bdr w:val="none" w:sz="0" w:space="0" w:color="auto" w:frame="1"/>
        </w:rPr>
        <w:t xml:space="preserve"> controlled_execution(callback):</w:t>
      </w:r>
    </w:p>
    <w:p w:rsidR="00A4738D" w:rsidRPr="00041B01" w:rsidRDefault="00A4738D" w:rsidP="00041B01">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color w:val="984806" w:themeColor="accent6" w:themeShade="80"/>
          <w:sz w:val="21"/>
          <w:szCs w:val="21"/>
          <w:bdr w:val="none" w:sz="0" w:space="0" w:color="auto" w:frame="1"/>
        </w:rPr>
      </w:pPr>
      <w:r w:rsidRPr="00041B01">
        <w:rPr>
          <w:rStyle w:val="pun"/>
          <w:color w:val="984806" w:themeColor="accent6" w:themeShade="80"/>
          <w:sz w:val="21"/>
          <w:szCs w:val="21"/>
          <w:bdr w:val="none" w:sz="0" w:space="0" w:color="auto" w:frame="1"/>
        </w:rPr>
        <w:t xml:space="preserve">        </w:t>
      </w:r>
      <w:proofErr w:type="gramStart"/>
      <w:r w:rsidRPr="00041B01">
        <w:rPr>
          <w:rStyle w:val="pun"/>
          <w:color w:val="984806" w:themeColor="accent6" w:themeShade="80"/>
          <w:sz w:val="21"/>
          <w:szCs w:val="21"/>
          <w:bdr w:val="none" w:sz="0" w:space="0" w:color="auto" w:frame="1"/>
        </w:rPr>
        <w:t>set</w:t>
      </w:r>
      <w:proofErr w:type="gramEnd"/>
      <w:r w:rsidRPr="00041B01">
        <w:rPr>
          <w:rStyle w:val="pun"/>
          <w:color w:val="984806" w:themeColor="accent6" w:themeShade="80"/>
          <w:sz w:val="21"/>
          <w:szCs w:val="21"/>
          <w:bdr w:val="none" w:sz="0" w:space="0" w:color="auto" w:frame="1"/>
        </w:rPr>
        <w:t xml:space="preserve"> things up</w:t>
      </w:r>
    </w:p>
    <w:p w:rsidR="00A4738D" w:rsidRPr="00041B01" w:rsidRDefault="00A4738D" w:rsidP="00041B01">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color w:val="984806" w:themeColor="accent6" w:themeShade="80"/>
          <w:sz w:val="21"/>
          <w:szCs w:val="21"/>
          <w:bdr w:val="none" w:sz="0" w:space="0" w:color="auto" w:frame="1"/>
        </w:rPr>
      </w:pPr>
      <w:r w:rsidRPr="00041B01">
        <w:rPr>
          <w:rStyle w:val="pun"/>
          <w:color w:val="984806" w:themeColor="accent6" w:themeShade="80"/>
          <w:sz w:val="21"/>
          <w:szCs w:val="21"/>
          <w:bdr w:val="none" w:sz="0" w:space="0" w:color="auto" w:frame="1"/>
        </w:rPr>
        <w:t xml:space="preserve">        </w:t>
      </w:r>
      <w:proofErr w:type="gramStart"/>
      <w:r w:rsidRPr="00041B01">
        <w:rPr>
          <w:rStyle w:val="pun"/>
          <w:color w:val="984806" w:themeColor="accent6" w:themeShade="80"/>
          <w:sz w:val="21"/>
          <w:szCs w:val="21"/>
          <w:bdr w:val="none" w:sz="0" w:space="0" w:color="auto" w:frame="1"/>
        </w:rPr>
        <w:t>try</w:t>
      </w:r>
      <w:proofErr w:type="gramEnd"/>
      <w:r w:rsidRPr="00041B01">
        <w:rPr>
          <w:rStyle w:val="pun"/>
          <w:color w:val="984806" w:themeColor="accent6" w:themeShade="80"/>
          <w:sz w:val="21"/>
          <w:szCs w:val="21"/>
          <w:bdr w:val="none" w:sz="0" w:space="0" w:color="auto" w:frame="1"/>
        </w:rPr>
        <w:t>:</w:t>
      </w:r>
    </w:p>
    <w:p w:rsidR="00A4738D" w:rsidRPr="00041B01" w:rsidRDefault="00A4738D" w:rsidP="00041B01">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color w:val="984806" w:themeColor="accent6" w:themeShade="80"/>
          <w:sz w:val="21"/>
          <w:szCs w:val="21"/>
          <w:bdr w:val="none" w:sz="0" w:space="0" w:color="auto" w:frame="1"/>
        </w:rPr>
      </w:pPr>
      <w:r w:rsidRPr="00041B01">
        <w:rPr>
          <w:rStyle w:val="pun"/>
          <w:color w:val="984806" w:themeColor="accent6" w:themeShade="80"/>
          <w:sz w:val="21"/>
          <w:szCs w:val="21"/>
          <w:bdr w:val="none" w:sz="0" w:space="0" w:color="auto" w:frame="1"/>
        </w:rPr>
        <w:t xml:space="preserve">            </w:t>
      </w:r>
      <w:proofErr w:type="gramStart"/>
      <w:r w:rsidRPr="00041B01">
        <w:rPr>
          <w:rStyle w:val="pun"/>
          <w:color w:val="984806" w:themeColor="accent6" w:themeShade="80"/>
          <w:sz w:val="21"/>
          <w:szCs w:val="21"/>
          <w:bdr w:val="none" w:sz="0" w:space="0" w:color="auto" w:frame="1"/>
        </w:rPr>
        <w:t>callback(</w:t>
      </w:r>
      <w:proofErr w:type="gramEnd"/>
      <w:r w:rsidRPr="00041B01">
        <w:rPr>
          <w:rStyle w:val="pun"/>
          <w:color w:val="984806" w:themeColor="accent6" w:themeShade="80"/>
          <w:sz w:val="21"/>
          <w:szCs w:val="21"/>
          <w:bdr w:val="none" w:sz="0" w:space="0" w:color="auto" w:frame="1"/>
        </w:rPr>
        <w:t>thing)</w:t>
      </w:r>
    </w:p>
    <w:p w:rsidR="00A4738D" w:rsidRPr="00041B01" w:rsidRDefault="00A4738D" w:rsidP="00041B01">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color w:val="984806" w:themeColor="accent6" w:themeShade="80"/>
          <w:sz w:val="21"/>
          <w:szCs w:val="21"/>
          <w:bdr w:val="none" w:sz="0" w:space="0" w:color="auto" w:frame="1"/>
        </w:rPr>
      </w:pPr>
      <w:r w:rsidRPr="00041B01">
        <w:rPr>
          <w:rStyle w:val="pun"/>
          <w:color w:val="984806" w:themeColor="accent6" w:themeShade="80"/>
          <w:sz w:val="21"/>
          <w:szCs w:val="21"/>
          <w:bdr w:val="none" w:sz="0" w:space="0" w:color="auto" w:frame="1"/>
        </w:rPr>
        <w:t xml:space="preserve">        </w:t>
      </w:r>
      <w:proofErr w:type="gramStart"/>
      <w:r w:rsidRPr="00041B01">
        <w:rPr>
          <w:rStyle w:val="pun"/>
          <w:color w:val="984806" w:themeColor="accent6" w:themeShade="80"/>
          <w:sz w:val="21"/>
          <w:szCs w:val="21"/>
          <w:bdr w:val="none" w:sz="0" w:space="0" w:color="auto" w:frame="1"/>
        </w:rPr>
        <w:t>finally</w:t>
      </w:r>
      <w:proofErr w:type="gramEnd"/>
      <w:r w:rsidRPr="00041B01">
        <w:rPr>
          <w:rStyle w:val="pun"/>
          <w:color w:val="984806" w:themeColor="accent6" w:themeShade="80"/>
          <w:sz w:val="21"/>
          <w:szCs w:val="21"/>
          <w:bdr w:val="none" w:sz="0" w:space="0" w:color="auto" w:frame="1"/>
        </w:rPr>
        <w:t>:</w:t>
      </w:r>
    </w:p>
    <w:p w:rsidR="00A4738D" w:rsidRPr="00041B01" w:rsidRDefault="00A4738D" w:rsidP="00041B01">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color w:val="984806" w:themeColor="accent6" w:themeShade="80"/>
          <w:sz w:val="21"/>
          <w:szCs w:val="21"/>
          <w:bdr w:val="none" w:sz="0" w:space="0" w:color="auto" w:frame="1"/>
        </w:rPr>
      </w:pPr>
      <w:r w:rsidRPr="00041B01">
        <w:rPr>
          <w:rStyle w:val="pun"/>
          <w:color w:val="984806" w:themeColor="accent6" w:themeShade="80"/>
          <w:sz w:val="21"/>
          <w:szCs w:val="21"/>
          <w:bdr w:val="none" w:sz="0" w:space="0" w:color="auto" w:frame="1"/>
        </w:rPr>
        <w:t xml:space="preserve">            </w:t>
      </w:r>
      <w:proofErr w:type="gramStart"/>
      <w:r w:rsidRPr="00041B01">
        <w:rPr>
          <w:rStyle w:val="pun"/>
          <w:color w:val="984806" w:themeColor="accent6" w:themeShade="80"/>
          <w:sz w:val="21"/>
          <w:szCs w:val="21"/>
          <w:bdr w:val="none" w:sz="0" w:space="0" w:color="auto" w:frame="1"/>
        </w:rPr>
        <w:t>tear</w:t>
      </w:r>
      <w:proofErr w:type="gramEnd"/>
      <w:r w:rsidRPr="00041B01">
        <w:rPr>
          <w:rStyle w:val="pun"/>
          <w:color w:val="984806" w:themeColor="accent6" w:themeShade="80"/>
          <w:sz w:val="21"/>
          <w:szCs w:val="21"/>
          <w:bdr w:val="none" w:sz="0" w:space="0" w:color="auto" w:frame="1"/>
        </w:rPr>
        <w:t xml:space="preserve"> things down</w:t>
      </w:r>
    </w:p>
    <w:p w:rsidR="00A4738D" w:rsidRPr="00041B01" w:rsidRDefault="00A4738D" w:rsidP="00041B01">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color w:val="984806" w:themeColor="accent6" w:themeShade="80"/>
          <w:sz w:val="21"/>
          <w:szCs w:val="21"/>
          <w:bdr w:val="none" w:sz="0" w:space="0" w:color="auto" w:frame="1"/>
        </w:rPr>
      </w:pPr>
    </w:p>
    <w:p w:rsidR="00A4738D" w:rsidRPr="00041B01" w:rsidRDefault="00A4738D" w:rsidP="00041B01">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color w:val="984806" w:themeColor="accent6" w:themeShade="80"/>
          <w:sz w:val="21"/>
          <w:szCs w:val="21"/>
          <w:bdr w:val="none" w:sz="0" w:space="0" w:color="auto" w:frame="1"/>
        </w:rPr>
      </w:pPr>
      <w:r w:rsidRPr="00041B01">
        <w:rPr>
          <w:rStyle w:val="pun"/>
          <w:color w:val="984806" w:themeColor="accent6" w:themeShade="80"/>
          <w:sz w:val="21"/>
          <w:szCs w:val="21"/>
          <w:bdr w:val="none" w:sz="0" w:space="0" w:color="auto" w:frame="1"/>
        </w:rPr>
        <w:t xml:space="preserve">    </w:t>
      </w:r>
      <w:proofErr w:type="gramStart"/>
      <w:r w:rsidRPr="00041B01">
        <w:rPr>
          <w:rStyle w:val="pun"/>
          <w:color w:val="984806" w:themeColor="accent6" w:themeShade="80"/>
          <w:sz w:val="21"/>
          <w:szCs w:val="21"/>
          <w:bdr w:val="none" w:sz="0" w:space="0" w:color="auto" w:frame="1"/>
        </w:rPr>
        <w:t>def</w:t>
      </w:r>
      <w:proofErr w:type="gramEnd"/>
      <w:r w:rsidRPr="00041B01">
        <w:rPr>
          <w:rStyle w:val="pun"/>
          <w:color w:val="984806" w:themeColor="accent6" w:themeShade="80"/>
          <w:sz w:val="21"/>
          <w:szCs w:val="21"/>
          <w:bdr w:val="none" w:sz="0" w:space="0" w:color="auto" w:frame="1"/>
        </w:rPr>
        <w:t xml:space="preserve"> my_function(thing):</w:t>
      </w:r>
    </w:p>
    <w:p w:rsidR="00A4738D" w:rsidRPr="00041B01" w:rsidRDefault="00A4738D" w:rsidP="00041B01">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color w:val="984806" w:themeColor="accent6" w:themeShade="80"/>
          <w:sz w:val="21"/>
          <w:szCs w:val="21"/>
          <w:bdr w:val="none" w:sz="0" w:space="0" w:color="auto" w:frame="1"/>
        </w:rPr>
      </w:pPr>
      <w:r w:rsidRPr="00041B01">
        <w:rPr>
          <w:rStyle w:val="pun"/>
          <w:color w:val="984806" w:themeColor="accent6" w:themeShade="80"/>
          <w:sz w:val="21"/>
          <w:szCs w:val="21"/>
          <w:bdr w:val="none" w:sz="0" w:space="0" w:color="auto" w:frame="1"/>
        </w:rPr>
        <w:t xml:space="preserve">        </w:t>
      </w:r>
      <w:proofErr w:type="gramStart"/>
      <w:r w:rsidRPr="00041B01">
        <w:rPr>
          <w:rStyle w:val="pun"/>
          <w:color w:val="984806" w:themeColor="accent6" w:themeShade="80"/>
          <w:sz w:val="21"/>
          <w:szCs w:val="21"/>
          <w:bdr w:val="none" w:sz="0" w:space="0" w:color="auto" w:frame="1"/>
        </w:rPr>
        <w:t>do</w:t>
      </w:r>
      <w:proofErr w:type="gramEnd"/>
      <w:r w:rsidRPr="00041B01">
        <w:rPr>
          <w:rStyle w:val="pun"/>
          <w:color w:val="984806" w:themeColor="accent6" w:themeShade="80"/>
          <w:sz w:val="21"/>
          <w:szCs w:val="21"/>
          <w:bdr w:val="none" w:sz="0" w:space="0" w:color="auto" w:frame="1"/>
        </w:rPr>
        <w:t xml:space="preserve"> something</w:t>
      </w:r>
    </w:p>
    <w:p w:rsidR="00A4738D" w:rsidRPr="00041B01" w:rsidRDefault="00A4738D" w:rsidP="00041B01">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color w:val="984806" w:themeColor="accent6" w:themeShade="80"/>
          <w:sz w:val="21"/>
          <w:szCs w:val="21"/>
          <w:bdr w:val="none" w:sz="0" w:space="0" w:color="auto" w:frame="1"/>
        </w:rPr>
      </w:pPr>
    </w:p>
    <w:p w:rsidR="00A4738D" w:rsidRPr="00041B01" w:rsidRDefault="00A4738D" w:rsidP="00041B01">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color w:val="984806" w:themeColor="accent6" w:themeShade="80"/>
          <w:sz w:val="21"/>
          <w:szCs w:val="21"/>
          <w:bdr w:val="none" w:sz="0" w:space="0" w:color="auto" w:frame="1"/>
        </w:rPr>
      </w:pPr>
      <w:r w:rsidRPr="00041B01">
        <w:rPr>
          <w:rStyle w:val="pun"/>
          <w:color w:val="984806" w:themeColor="accent6" w:themeShade="80"/>
          <w:sz w:val="21"/>
          <w:szCs w:val="21"/>
          <w:bdr w:val="none" w:sz="0" w:space="0" w:color="auto" w:frame="1"/>
        </w:rPr>
        <w:t xml:space="preserve">    controlled_</w:t>
      </w:r>
      <w:proofErr w:type="gramStart"/>
      <w:r w:rsidRPr="00041B01">
        <w:rPr>
          <w:rStyle w:val="pun"/>
          <w:color w:val="984806" w:themeColor="accent6" w:themeShade="80"/>
          <w:sz w:val="21"/>
          <w:szCs w:val="21"/>
          <w:bdr w:val="none" w:sz="0" w:space="0" w:color="auto" w:frame="1"/>
        </w:rPr>
        <w:t>execution(</w:t>
      </w:r>
      <w:proofErr w:type="gramEnd"/>
      <w:r w:rsidRPr="00041B01">
        <w:rPr>
          <w:rStyle w:val="pun"/>
          <w:color w:val="984806" w:themeColor="accent6" w:themeShade="80"/>
          <w:sz w:val="21"/>
          <w:szCs w:val="21"/>
          <w:bdr w:val="none" w:sz="0" w:space="0" w:color="auto" w:frame="1"/>
        </w:rPr>
        <w:t>my_function)</w:t>
      </w:r>
    </w:p>
    <w:p w:rsidR="00A4738D" w:rsidRPr="001B0169" w:rsidRDefault="00A4738D" w:rsidP="00A4738D">
      <w:pPr>
        <w:pStyle w:val="NormalWeb"/>
        <w:spacing w:before="0" w:line="225" w:lineRule="atLeast"/>
        <w:rPr>
          <w:rFonts w:ascii="Bell MT" w:hAnsi="Bell MT" w:cs="Arial"/>
          <w:color w:val="000000"/>
        </w:rPr>
      </w:pPr>
      <w:r w:rsidRPr="001B0169">
        <w:rPr>
          <w:rFonts w:ascii="Bell MT" w:hAnsi="Bell MT" w:cs="Arial"/>
          <w:color w:val="000000"/>
        </w:rPr>
        <w:t>But that’s a bit verbose, especially if you need to modify local variables. Another approach is to use a one-shot generator, and use the</w:t>
      </w:r>
      <w:r w:rsidRPr="001B0169">
        <w:rPr>
          <w:rStyle w:val="apple-converted-space"/>
          <w:rFonts w:ascii="Bell MT" w:eastAsiaTheme="majorEastAsia" w:hAnsi="Bell MT" w:cs="Arial"/>
          <w:color w:val="000000"/>
        </w:rPr>
        <w:t> </w:t>
      </w:r>
      <w:r w:rsidRPr="001B0169">
        <w:rPr>
          <w:rFonts w:ascii="Bell MT" w:hAnsi="Bell MT" w:cs="Arial"/>
          <w:b/>
          <w:bCs/>
          <w:color w:val="000000"/>
        </w:rPr>
        <w:t>for-in</w:t>
      </w:r>
      <w:r w:rsidRPr="001B0169">
        <w:rPr>
          <w:rStyle w:val="apple-converted-space"/>
          <w:rFonts w:ascii="Bell MT" w:eastAsiaTheme="majorEastAsia" w:hAnsi="Bell MT" w:cs="Arial"/>
          <w:color w:val="000000"/>
        </w:rPr>
        <w:t> </w:t>
      </w:r>
      <w:r w:rsidRPr="001B0169">
        <w:rPr>
          <w:rFonts w:ascii="Bell MT" w:hAnsi="Bell MT" w:cs="Arial"/>
          <w:color w:val="000000"/>
        </w:rPr>
        <w:t>statement to “wrap” the code:</w:t>
      </w:r>
    </w:p>
    <w:p w:rsidR="00A4738D" w:rsidRPr="00041B01" w:rsidRDefault="00A4738D" w:rsidP="00041B01">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color w:val="984806" w:themeColor="accent6" w:themeShade="80"/>
          <w:sz w:val="21"/>
          <w:szCs w:val="21"/>
          <w:bdr w:val="none" w:sz="0" w:space="0" w:color="auto" w:frame="1"/>
        </w:rPr>
      </w:pPr>
      <w:r w:rsidRPr="001B0169">
        <w:rPr>
          <w:rFonts w:ascii="Bell MT" w:hAnsi="Bell MT"/>
          <w:color w:val="000000"/>
          <w:sz w:val="24"/>
          <w:szCs w:val="24"/>
        </w:rPr>
        <w:t xml:space="preserve">    </w:t>
      </w:r>
      <w:proofErr w:type="gramStart"/>
      <w:r w:rsidRPr="00041B01">
        <w:rPr>
          <w:rStyle w:val="pun"/>
          <w:color w:val="984806" w:themeColor="accent6" w:themeShade="80"/>
          <w:sz w:val="21"/>
          <w:szCs w:val="21"/>
          <w:bdr w:val="none" w:sz="0" w:space="0" w:color="auto" w:frame="1"/>
        </w:rPr>
        <w:t>def</w:t>
      </w:r>
      <w:proofErr w:type="gramEnd"/>
      <w:r w:rsidRPr="00041B01">
        <w:rPr>
          <w:rStyle w:val="pun"/>
          <w:color w:val="984806" w:themeColor="accent6" w:themeShade="80"/>
          <w:sz w:val="21"/>
          <w:szCs w:val="21"/>
          <w:bdr w:val="none" w:sz="0" w:space="0" w:color="auto" w:frame="1"/>
        </w:rPr>
        <w:t xml:space="preserve"> controlled_execution():</w:t>
      </w:r>
    </w:p>
    <w:p w:rsidR="00A4738D" w:rsidRPr="00041B01" w:rsidRDefault="00A4738D" w:rsidP="00041B01">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color w:val="984806" w:themeColor="accent6" w:themeShade="80"/>
          <w:sz w:val="21"/>
          <w:szCs w:val="21"/>
          <w:bdr w:val="none" w:sz="0" w:space="0" w:color="auto" w:frame="1"/>
        </w:rPr>
      </w:pPr>
      <w:r w:rsidRPr="00041B01">
        <w:rPr>
          <w:rStyle w:val="pun"/>
          <w:color w:val="984806" w:themeColor="accent6" w:themeShade="80"/>
          <w:sz w:val="21"/>
          <w:szCs w:val="21"/>
          <w:bdr w:val="none" w:sz="0" w:space="0" w:color="auto" w:frame="1"/>
        </w:rPr>
        <w:t xml:space="preserve">        </w:t>
      </w:r>
      <w:proofErr w:type="gramStart"/>
      <w:r w:rsidRPr="00041B01">
        <w:rPr>
          <w:rStyle w:val="pun"/>
          <w:color w:val="984806" w:themeColor="accent6" w:themeShade="80"/>
          <w:sz w:val="21"/>
          <w:szCs w:val="21"/>
          <w:bdr w:val="none" w:sz="0" w:space="0" w:color="auto" w:frame="1"/>
        </w:rPr>
        <w:t>set</w:t>
      </w:r>
      <w:proofErr w:type="gramEnd"/>
      <w:r w:rsidRPr="00041B01">
        <w:rPr>
          <w:rStyle w:val="pun"/>
          <w:color w:val="984806" w:themeColor="accent6" w:themeShade="80"/>
          <w:sz w:val="21"/>
          <w:szCs w:val="21"/>
          <w:bdr w:val="none" w:sz="0" w:space="0" w:color="auto" w:frame="1"/>
        </w:rPr>
        <w:t xml:space="preserve"> things up</w:t>
      </w:r>
    </w:p>
    <w:p w:rsidR="00A4738D" w:rsidRPr="00041B01" w:rsidRDefault="00A4738D" w:rsidP="00041B01">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color w:val="984806" w:themeColor="accent6" w:themeShade="80"/>
          <w:sz w:val="21"/>
          <w:szCs w:val="21"/>
          <w:bdr w:val="none" w:sz="0" w:space="0" w:color="auto" w:frame="1"/>
        </w:rPr>
      </w:pPr>
      <w:r w:rsidRPr="00041B01">
        <w:rPr>
          <w:rStyle w:val="pun"/>
          <w:color w:val="984806" w:themeColor="accent6" w:themeShade="80"/>
          <w:sz w:val="21"/>
          <w:szCs w:val="21"/>
          <w:bdr w:val="none" w:sz="0" w:space="0" w:color="auto" w:frame="1"/>
        </w:rPr>
        <w:t xml:space="preserve">        </w:t>
      </w:r>
      <w:proofErr w:type="gramStart"/>
      <w:r w:rsidRPr="00041B01">
        <w:rPr>
          <w:rStyle w:val="pun"/>
          <w:color w:val="984806" w:themeColor="accent6" w:themeShade="80"/>
          <w:sz w:val="21"/>
          <w:szCs w:val="21"/>
          <w:bdr w:val="none" w:sz="0" w:space="0" w:color="auto" w:frame="1"/>
        </w:rPr>
        <w:t>try</w:t>
      </w:r>
      <w:proofErr w:type="gramEnd"/>
      <w:r w:rsidRPr="00041B01">
        <w:rPr>
          <w:rStyle w:val="pun"/>
          <w:color w:val="984806" w:themeColor="accent6" w:themeShade="80"/>
          <w:sz w:val="21"/>
          <w:szCs w:val="21"/>
          <w:bdr w:val="none" w:sz="0" w:space="0" w:color="auto" w:frame="1"/>
        </w:rPr>
        <w:t>:</w:t>
      </w:r>
    </w:p>
    <w:p w:rsidR="00A4738D" w:rsidRPr="00041B01" w:rsidRDefault="00A4738D" w:rsidP="00041B01">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color w:val="984806" w:themeColor="accent6" w:themeShade="80"/>
          <w:sz w:val="21"/>
          <w:szCs w:val="21"/>
          <w:bdr w:val="none" w:sz="0" w:space="0" w:color="auto" w:frame="1"/>
        </w:rPr>
      </w:pPr>
      <w:r w:rsidRPr="00041B01">
        <w:rPr>
          <w:rStyle w:val="pun"/>
          <w:color w:val="984806" w:themeColor="accent6" w:themeShade="80"/>
          <w:sz w:val="21"/>
          <w:szCs w:val="21"/>
          <w:bdr w:val="none" w:sz="0" w:space="0" w:color="auto" w:frame="1"/>
        </w:rPr>
        <w:t xml:space="preserve">            </w:t>
      </w:r>
      <w:proofErr w:type="gramStart"/>
      <w:r w:rsidRPr="00041B01">
        <w:rPr>
          <w:rStyle w:val="pun"/>
          <w:color w:val="984806" w:themeColor="accent6" w:themeShade="80"/>
          <w:sz w:val="21"/>
          <w:szCs w:val="21"/>
          <w:bdr w:val="none" w:sz="0" w:space="0" w:color="auto" w:frame="1"/>
        </w:rPr>
        <w:t>yield</w:t>
      </w:r>
      <w:proofErr w:type="gramEnd"/>
      <w:r w:rsidRPr="00041B01">
        <w:rPr>
          <w:rStyle w:val="pun"/>
          <w:color w:val="984806" w:themeColor="accent6" w:themeShade="80"/>
          <w:sz w:val="21"/>
          <w:szCs w:val="21"/>
          <w:bdr w:val="none" w:sz="0" w:space="0" w:color="auto" w:frame="1"/>
        </w:rPr>
        <w:t xml:space="preserve"> thing</w:t>
      </w:r>
    </w:p>
    <w:p w:rsidR="00A4738D" w:rsidRPr="00041B01" w:rsidRDefault="00A4738D" w:rsidP="00041B01">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color w:val="984806" w:themeColor="accent6" w:themeShade="80"/>
          <w:sz w:val="21"/>
          <w:szCs w:val="21"/>
          <w:bdr w:val="none" w:sz="0" w:space="0" w:color="auto" w:frame="1"/>
        </w:rPr>
      </w:pPr>
      <w:r w:rsidRPr="00041B01">
        <w:rPr>
          <w:rStyle w:val="pun"/>
          <w:color w:val="984806" w:themeColor="accent6" w:themeShade="80"/>
          <w:sz w:val="21"/>
          <w:szCs w:val="21"/>
          <w:bdr w:val="none" w:sz="0" w:space="0" w:color="auto" w:frame="1"/>
        </w:rPr>
        <w:t xml:space="preserve">        </w:t>
      </w:r>
      <w:proofErr w:type="gramStart"/>
      <w:r w:rsidRPr="00041B01">
        <w:rPr>
          <w:rStyle w:val="pun"/>
          <w:color w:val="984806" w:themeColor="accent6" w:themeShade="80"/>
          <w:sz w:val="21"/>
          <w:szCs w:val="21"/>
          <w:bdr w:val="none" w:sz="0" w:space="0" w:color="auto" w:frame="1"/>
        </w:rPr>
        <w:t>finally</w:t>
      </w:r>
      <w:proofErr w:type="gramEnd"/>
      <w:r w:rsidRPr="00041B01">
        <w:rPr>
          <w:rStyle w:val="pun"/>
          <w:color w:val="984806" w:themeColor="accent6" w:themeShade="80"/>
          <w:sz w:val="21"/>
          <w:szCs w:val="21"/>
          <w:bdr w:val="none" w:sz="0" w:space="0" w:color="auto" w:frame="1"/>
        </w:rPr>
        <w:t>:</w:t>
      </w:r>
    </w:p>
    <w:p w:rsidR="00A4738D" w:rsidRPr="00041B01" w:rsidRDefault="00A4738D" w:rsidP="00041B01">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color w:val="984806" w:themeColor="accent6" w:themeShade="80"/>
          <w:sz w:val="21"/>
          <w:szCs w:val="21"/>
          <w:bdr w:val="none" w:sz="0" w:space="0" w:color="auto" w:frame="1"/>
        </w:rPr>
      </w:pPr>
      <w:r w:rsidRPr="00041B01">
        <w:rPr>
          <w:rStyle w:val="pun"/>
          <w:color w:val="984806" w:themeColor="accent6" w:themeShade="80"/>
          <w:sz w:val="21"/>
          <w:szCs w:val="21"/>
          <w:bdr w:val="none" w:sz="0" w:space="0" w:color="auto" w:frame="1"/>
        </w:rPr>
        <w:t xml:space="preserve">            </w:t>
      </w:r>
      <w:proofErr w:type="gramStart"/>
      <w:r w:rsidRPr="00041B01">
        <w:rPr>
          <w:rStyle w:val="pun"/>
          <w:color w:val="984806" w:themeColor="accent6" w:themeShade="80"/>
          <w:sz w:val="21"/>
          <w:szCs w:val="21"/>
          <w:bdr w:val="none" w:sz="0" w:space="0" w:color="auto" w:frame="1"/>
        </w:rPr>
        <w:t>tear</w:t>
      </w:r>
      <w:proofErr w:type="gramEnd"/>
      <w:r w:rsidRPr="00041B01">
        <w:rPr>
          <w:rStyle w:val="pun"/>
          <w:color w:val="984806" w:themeColor="accent6" w:themeShade="80"/>
          <w:sz w:val="21"/>
          <w:szCs w:val="21"/>
          <w:bdr w:val="none" w:sz="0" w:space="0" w:color="auto" w:frame="1"/>
        </w:rPr>
        <w:t xml:space="preserve"> things down</w:t>
      </w:r>
    </w:p>
    <w:p w:rsidR="00A4738D" w:rsidRPr="00041B01" w:rsidRDefault="00A4738D" w:rsidP="00041B01">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color w:val="984806" w:themeColor="accent6" w:themeShade="80"/>
          <w:sz w:val="21"/>
          <w:szCs w:val="21"/>
          <w:bdr w:val="none" w:sz="0" w:space="0" w:color="auto" w:frame="1"/>
        </w:rPr>
      </w:pPr>
    </w:p>
    <w:p w:rsidR="00A4738D" w:rsidRPr="00041B01" w:rsidRDefault="00A4738D" w:rsidP="00041B01">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color w:val="984806" w:themeColor="accent6" w:themeShade="80"/>
          <w:sz w:val="21"/>
          <w:szCs w:val="21"/>
          <w:bdr w:val="none" w:sz="0" w:space="0" w:color="auto" w:frame="1"/>
        </w:rPr>
      </w:pPr>
      <w:r w:rsidRPr="00041B01">
        <w:rPr>
          <w:rStyle w:val="pun"/>
          <w:color w:val="984806" w:themeColor="accent6" w:themeShade="80"/>
          <w:sz w:val="21"/>
          <w:szCs w:val="21"/>
          <w:bdr w:val="none" w:sz="0" w:space="0" w:color="auto" w:frame="1"/>
        </w:rPr>
        <w:lastRenderedPageBreak/>
        <w:t xml:space="preserve">    </w:t>
      </w:r>
      <w:proofErr w:type="gramStart"/>
      <w:r w:rsidRPr="00041B01">
        <w:rPr>
          <w:rStyle w:val="pun"/>
          <w:color w:val="984806" w:themeColor="accent6" w:themeShade="80"/>
          <w:sz w:val="21"/>
          <w:szCs w:val="21"/>
          <w:bdr w:val="none" w:sz="0" w:space="0" w:color="auto" w:frame="1"/>
        </w:rPr>
        <w:t>for</w:t>
      </w:r>
      <w:proofErr w:type="gramEnd"/>
      <w:r w:rsidRPr="00041B01">
        <w:rPr>
          <w:rStyle w:val="pun"/>
          <w:color w:val="984806" w:themeColor="accent6" w:themeShade="80"/>
          <w:sz w:val="21"/>
          <w:szCs w:val="21"/>
          <w:bdr w:val="none" w:sz="0" w:space="0" w:color="auto" w:frame="1"/>
        </w:rPr>
        <w:t xml:space="preserve"> thing in controlled_execution():</w:t>
      </w:r>
    </w:p>
    <w:p w:rsidR="00A4738D" w:rsidRPr="00041B01" w:rsidRDefault="00A4738D" w:rsidP="00041B01">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color w:val="984806" w:themeColor="accent6" w:themeShade="80"/>
          <w:sz w:val="21"/>
          <w:szCs w:val="21"/>
          <w:bdr w:val="none" w:sz="0" w:space="0" w:color="auto" w:frame="1"/>
        </w:rPr>
      </w:pPr>
      <w:r w:rsidRPr="00041B01">
        <w:rPr>
          <w:rStyle w:val="pun"/>
          <w:color w:val="984806" w:themeColor="accent6" w:themeShade="80"/>
          <w:sz w:val="21"/>
          <w:szCs w:val="21"/>
          <w:bdr w:val="none" w:sz="0" w:space="0" w:color="auto" w:frame="1"/>
        </w:rPr>
        <w:t xml:space="preserve">        </w:t>
      </w:r>
      <w:proofErr w:type="gramStart"/>
      <w:r w:rsidRPr="00041B01">
        <w:rPr>
          <w:rStyle w:val="pun"/>
          <w:color w:val="984806" w:themeColor="accent6" w:themeShade="80"/>
          <w:sz w:val="21"/>
          <w:szCs w:val="21"/>
          <w:bdr w:val="none" w:sz="0" w:space="0" w:color="auto" w:frame="1"/>
        </w:rPr>
        <w:t>do</w:t>
      </w:r>
      <w:proofErr w:type="gramEnd"/>
      <w:r w:rsidRPr="00041B01">
        <w:rPr>
          <w:rStyle w:val="pun"/>
          <w:color w:val="984806" w:themeColor="accent6" w:themeShade="80"/>
          <w:sz w:val="21"/>
          <w:szCs w:val="21"/>
          <w:bdr w:val="none" w:sz="0" w:space="0" w:color="auto" w:frame="1"/>
        </w:rPr>
        <w:t xml:space="preserve"> something with thing</w:t>
      </w:r>
    </w:p>
    <w:p w:rsidR="00041B01" w:rsidRDefault="00041B01" w:rsidP="00A4738D">
      <w:pPr>
        <w:pStyle w:val="NormalWeb"/>
        <w:spacing w:before="0" w:line="225" w:lineRule="atLeast"/>
        <w:rPr>
          <w:rFonts w:ascii="Bell MT" w:hAnsi="Bell MT" w:cs="Arial"/>
          <w:color w:val="000000"/>
        </w:rPr>
      </w:pPr>
    </w:p>
    <w:p w:rsidR="00A4738D" w:rsidRPr="001B0169" w:rsidRDefault="00A4738D" w:rsidP="00A4738D">
      <w:pPr>
        <w:pStyle w:val="NormalWeb"/>
        <w:spacing w:before="0" w:line="225" w:lineRule="atLeast"/>
        <w:rPr>
          <w:rFonts w:ascii="Bell MT" w:hAnsi="Bell MT" w:cs="Arial"/>
          <w:color w:val="000000"/>
        </w:rPr>
      </w:pPr>
      <w:r w:rsidRPr="001B0169">
        <w:rPr>
          <w:rFonts w:ascii="Bell MT" w:hAnsi="Bell MT" w:cs="Arial"/>
          <w:color w:val="000000"/>
        </w:rPr>
        <w:t>But</w:t>
      </w:r>
      <w:r w:rsidRPr="001B0169">
        <w:rPr>
          <w:rStyle w:val="apple-converted-space"/>
          <w:rFonts w:ascii="Bell MT" w:eastAsiaTheme="majorEastAsia" w:hAnsi="Bell MT" w:cs="Arial"/>
          <w:color w:val="000000"/>
        </w:rPr>
        <w:t> </w:t>
      </w:r>
      <w:r w:rsidRPr="001B0169">
        <w:rPr>
          <w:rFonts w:ascii="Bell MT" w:hAnsi="Bell MT" w:cs="Arial"/>
          <w:b/>
          <w:bCs/>
          <w:color w:val="000000"/>
        </w:rPr>
        <w:t>yield</w:t>
      </w:r>
      <w:r w:rsidRPr="001B0169">
        <w:rPr>
          <w:rStyle w:val="apple-converted-space"/>
          <w:rFonts w:ascii="Bell MT" w:eastAsiaTheme="majorEastAsia" w:hAnsi="Bell MT" w:cs="Arial"/>
          <w:color w:val="000000"/>
        </w:rPr>
        <w:t> </w:t>
      </w:r>
      <w:r w:rsidRPr="001B0169">
        <w:rPr>
          <w:rFonts w:ascii="Bell MT" w:hAnsi="Bell MT" w:cs="Arial"/>
          <w:color w:val="000000"/>
        </w:rPr>
        <w:t>isn’t even allowed inside a</w:t>
      </w:r>
      <w:r w:rsidRPr="001B0169">
        <w:rPr>
          <w:rStyle w:val="apple-converted-space"/>
          <w:rFonts w:ascii="Bell MT" w:eastAsiaTheme="majorEastAsia" w:hAnsi="Bell MT" w:cs="Arial"/>
          <w:color w:val="000000"/>
        </w:rPr>
        <w:t> </w:t>
      </w:r>
      <w:r w:rsidRPr="001B0169">
        <w:rPr>
          <w:rFonts w:ascii="Bell MT" w:hAnsi="Bell MT" w:cs="Arial"/>
          <w:b/>
          <w:bCs/>
          <w:color w:val="000000"/>
        </w:rPr>
        <w:t>try-finally</w:t>
      </w:r>
      <w:r w:rsidRPr="001B0169">
        <w:rPr>
          <w:rStyle w:val="apple-converted-space"/>
          <w:rFonts w:ascii="Bell MT" w:eastAsiaTheme="majorEastAsia" w:hAnsi="Bell MT" w:cs="Arial"/>
          <w:color w:val="000000"/>
        </w:rPr>
        <w:t> </w:t>
      </w:r>
      <w:r w:rsidRPr="001B0169">
        <w:rPr>
          <w:rFonts w:ascii="Bell MT" w:hAnsi="Bell MT" w:cs="Arial"/>
          <w:color w:val="000000"/>
        </w:rPr>
        <w:t>in 2.4 and earlier. And while that could be fixed (and it has been fixed in 2.5), it’s still a bit weird to use a loop construct when you know that you only want to execute something once.</w:t>
      </w:r>
    </w:p>
    <w:p w:rsidR="001B0169" w:rsidRPr="001B0169" w:rsidRDefault="001B0169" w:rsidP="001B0169">
      <w:pPr>
        <w:pStyle w:val="NormalWeb"/>
        <w:spacing w:before="0" w:line="225" w:lineRule="atLeast"/>
        <w:rPr>
          <w:rFonts w:ascii="Bell MT" w:hAnsi="Bell MT" w:cs="Arial"/>
          <w:b/>
          <w:color w:val="000000"/>
        </w:rPr>
      </w:pPr>
      <w:r w:rsidRPr="001B0169">
        <w:rPr>
          <w:rFonts w:ascii="Bell MT" w:hAnsi="Bell MT" w:cs="Arial"/>
          <w:b/>
          <w:color w:val="000000"/>
        </w:rPr>
        <w:t xml:space="preserve">9.1.1. </w:t>
      </w:r>
      <w:r w:rsidR="00D03255">
        <w:rPr>
          <w:rFonts w:ascii="Bell MT" w:hAnsi="Bell MT" w:cs="Arial"/>
          <w:b/>
          <w:color w:val="000000"/>
        </w:rPr>
        <w:t>Example of Setting up and Tear Down in Python and how it can be done by with</w:t>
      </w:r>
    </w:p>
    <w:p w:rsidR="001B0169" w:rsidRPr="00041B01" w:rsidRDefault="001B0169" w:rsidP="00041B01">
      <w:pPr>
        <w:pStyle w:val="NormalWeb"/>
        <w:spacing w:before="0" w:line="225" w:lineRule="atLeast"/>
        <w:rPr>
          <w:rFonts w:ascii="Bell MT" w:hAnsi="Bell MT" w:cs="Arial"/>
          <w:color w:val="000000"/>
        </w:rPr>
      </w:pPr>
      <w:r w:rsidRPr="00041B01">
        <w:rPr>
          <w:rFonts w:ascii="Bell MT" w:hAnsi="Bell MT" w:cs="Arial"/>
          <w:color w:val="000000"/>
        </w:rPr>
        <w:t>Python’s</w:t>
      </w:r>
      <w:r w:rsidRPr="00041B01">
        <w:rPr>
          <w:rFonts w:cs="Arial"/>
          <w:color w:val="000000"/>
        </w:rPr>
        <w:t> with </w:t>
      </w:r>
      <w:r w:rsidRPr="00041B01">
        <w:rPr>
          <w:rFonts w:ascii="Bell MT" w:hAnsi="Bell MT" w:cs="Arial"/>
          <w:color w:val="000000"/>
        </w:rPr>
        <w:t>statement provides a very convenient way of dealing with the situation where you have to do a setup and teardown to make something happen. A very good example for this is the situation where you want to gain a handler to a file, read data from the file and the close the file handler.</w:t>
      </w:r>
    </w:p>
    <w:p w:rsidR="001B0169" w:rsidRDefault="001B0169" w:rsidP="00041B01">
      <w:pPr>
        <w:pStyle w:val="NormalWeb"/>
        <w:spacing w:before="0" w:line="225" w:lineRule="atLeast"/>
        <w:rPr>
          <w:rFonts w:ascii="Bell MT" w:hAnsi="Bell MT" w:cs="Arial"/>
          <w:color w:val="000000"/>
        </w:rPr>
      </w:pPr>
      <w:r w:rsidRPr="00041B01">
        <w:rPr>
          <w:rFonts w:ascii="Bell MT" w:hAnsi="Bell MT" w:cs="Arial"/>
          <w:color w:val="000000"/>
        </w:rPr>
        <w:t xml:space="preserve">Without </w:t>
      </w:r>
      <w:proofErr w:type="gramStart"/>
      <w:r w:rsidRPr="00041B01">
        <w:rPr>
          <w:rFonts w:ascii="Bell MT" w:hAnsi="Bell MT" w:cs="Arial"/>
          <w:color w:val="000000"/>
        </w:rPr>
        <w:t>the</w:t>
      </w:r>
      <w:r w:rsidRPr="00041B01">
        <w:rPr>
          <w:rFonts w:cs="Arial"/>
          <w:color w:val="000000"/>
        </w:rPr>
        <w:t> with</w:t>
      </w:r>
      <w:proofErr w:type="gramEnd"/>
      <w:r w:rsidRPr="00041B01">
        <w:rPr>
          <w:rFonts w:cs="Arial"/>
          <w:color w:val="000000"/>
        </w:rPr>
        <w:t> </w:t>
      </w:r>
      <w:r w:rsidRPr="00041B01">
        <w:rPr>
          <w:rFonts w:ascii="Bell MT" w:hAnsi="Bell MT" w:cs="Arial"/>
          <w:color w:val="000000"/>
        </w:rPr>
        <w:t>statement, one would write something along the lines of:</w:t>
      </w:r>
    </w:p>
    <w:p w:rsidR="00041B01" w:rsidRPr="00041B01" w:rsidRDefault="00041B01" w:rsidP="00041B01">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color w:val="984806" w:themeColor="accent6" w:themeShade="80"/>
          <w:sz w:val="21"/>
          <w:szCs w:val="21"/>
          <w:bdr w:val="none" w:sz="0" w:space="0" w:color="auto" w:frame="1"/>
        </w:rPr>
      </w:pPr>
      <w:proofErr w:type="gramStart"/>
      <w:r w:rsidRPr="00041B01">
        <w:rPr>
          <w:rStyle w:val="pun"/>
          <w:color w:val="984806" w:themeColor="accent6" w:themeShade="80"/>
          <w:sz w:val="21"/>
          <w:szCs w:val="21"/>
          <w:bdr w:val="none" w:sz="0" w:space="0" w:color="auto" w:frame="1"/>
        </w:rPr>
        <w:t>file</w:t>
      </w:r>
      <w:proofErr w:type="gramEnd"/>
      <w:r w:rsidRPr="00041B01">
        <w:rPr>
          <w:rStyle w:val="pun"/>
          <w:color w:val="984806" w:themeColor="accent6" w:themeShade="80"/>
          <w:sz w:val="21"/>
          <w:szCs w:val="21"/>
          <w:bdr w:val="none" w:sz="0" w:space="0" w:color="auto" w:frame="1"/>
        </w:rPr>
        <w:t xml:space="preserve"> = open("/tmp/foo.txt")</w:t>
      </w:r>
    </w:p>
    <w:p w:rsidR="00041B01" w:rsidRPr="00041B01" w:rsidRDefault="00041B01" w:rsidP="00041B01">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color w:val="984806" w:themeColor="accent6" w:themeShade="80"/>
          <w:sz w:val="21"/>
          <w:szCs w:val="21"/>
          <w:bdr w:val="none" w:sz="0" w:space="0" w:color="auto" w:frame="1"/>
        </w:rPr>
      </w:pPr>
      <w:proofErr w:type="gramStart"/>
      <w:r w:rsidRPr="00041B01">
        <w:rPr>
          <w:rStyle w:val="pun"/>
          <w:color w:val="984806" w:themeColor="accent6" w:themeShade="80"/>
          <w:sz w:val="21"/>
          <w:szCs w:val="21"/>
          <w:bdr w:val="none" w:sz="0" w:space="0" w:color="auto" w:frame="1"/>
        </w:rPr>
        <w:t>data</w:t>
      </w:r>
      <w:proofErr w:type="gramEnd"/>
      <w:r w:rsidRPr="00041B01">
        <w:rPr>
          <w:rStyle w:val="pun"/>
          <w:color w:val="984806" w:themeColor="accent6" w:themeShade="80"/>
          <w:sz w:val="21"/>
          <w:szCs w:val="21"/>
          <w:bdr w:val="none" w:sz="0" w:space="0" w:color="auto" w:frame="1"/>
        </w:rPr>
        <w:t xml:space="preserve"> = file.read()</w:t>
      </w:r>
    </w:p>
    <w:p w:rsidR="00041B01" w:rsidRPr="00041B01" w:rsidRDefault="00041B01" w:rsidP="00041B01">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color w:val="984806" w:themeColor="accent6" w:themeShade="80"/>
          <w:sz w:val="21"/>
          <w:szCs w:val="21"/>
          <w:bdr w:val="none" w:sz="0" w:space="0" w:color="auto" w:frame="1"/>
        </w:rPr>
      </w:pPr>
      <w:proofErr w:type="gramStart"/>
      <w:r w:rsidRPr="00041B01">
        <w:rPr>
          <w:rStyle w:val="pun"/>
          <w:color w:val="984806" w:themeColor="accent6" w:themeShade="80"/>
          <w:sz w:val="21"/>
          <w:szCs w:val="21"/>
          <w:bdr w:val="none" w:sz="0" w:space="0" w:color="auto" w:frame="1"/>
        </w:rPr>
        <w:t>file.close()</w:t>
      </w:r>
      <w:proofErr w:type="gramEnd"/>
    </w:p>
    <w:p w:rsidR="00041B01" w:rsidRDefault="00041B01" w:rsidP="00041B01">
      <w:pPr>
        <w:pStyle w:val="NormalWeb"/>
        <w:spacing w:before="0" w:line="225" w:lineRule="atLeast"/>
        <w:rPr>
          <w:rFonts w:ascii="Bell MT" w:hAnsi="Bell MT" w:cs="Arial"/>
          <w:color w:val="000000"/>
        </w:rPr>
      </w:pPr>
    </w:p>
    <w:p w:rsidR="00041B01" w:rsidRDefault="001B0169" w:rsidP="00041B01">
      <w:pPr>
        <w:pStyle w:val="NormalWeb"/>
        <w:spacing w:before="0" w:line="225" w:lineRule="atLeast"/>
        <w:rPr>
          <w:rFonts w:ascii="Bell MT" w:hAnsi="Bell MT" w:cs="Arial"/>
          <w:color w:val="000000"/>
        </w:rPr>
      </w:pPr>
      <w:r w:rsidRPr="00041B01">
        <w:rPr>
          <w:rFonts w:ascii="Bell MT" w:hAnsi="Bell MT" w:cs="Arial"/>
          <w:color w:val="000000"/>
        </w:rPr>
        <w:t>There are two annoying things here.</w:t>
      </w:r>
    </w:p>
    <w:p w:rsidR="00041B01" w:rsidRDefault="001B0169" w:rsidP="00041B01">
      <w:pPr>
        <w:pStyle w:val="NormalWeb"/>
        <w:numPr>
          <w:ilvl w:val="0"/>
          <w:numId w:val="17"/>
        </w:numPr>
        <w:spacing w:before="0" w:line="225" w:lineRule="atLeast"/>
        <w:rPr>
          <w:rFonts w:ascii="Bell MT" w:hAnsi="Bell MT" w:cs="Arial"/>
          <w:color w:val="000000"/>
        </w:rPr>
      </w:pPr>
      <w:r w:rsidRPr="00041B01">
        <w:rPr>
          <w:rFonts w:ascii="Bell MT" w:hAnsi="Bell MT" w:cs="Arial"/>
          <w:color w:val="000000"/>
        </w:rPr>
        <w:t xml:space="preserve">First, you end up forgetting to close the file handler. </w:t>
      </w:r>
    </w:p>
    <w:p w:rsidR="001B0169" w:rsidRDefault="001B0169" w:rsidP="00041B01">
      <w:pPr>
        <w:pStyle w:val="NormalWeb"/>
        <w:numPr>
          <w:ilvl w:val="0"/>
          <w:numId w:val="17"/>
        </w:numPr>
        <w:spacing w:before="0" w:line="225" w:lineRule="atLeast"/>
        <w:rPr>
          <w:rFonts w:ascii="Bell MT" w:hAnsi="Bell MT" w:cs="Arial"/>
          <w:color w:val="000000"/>
        </w:rPr>
      </w:pPr>
      <w:r w:rsidRPr="00041B01">
        <w:rPr>
          <w:rFonts w:ascii="Bell MT" w:hAnsi="Bell MT" w:cs="Arial"/>
          <w:color w:val="000000"/>
        </w:rPr>
        <w:t>The second is how to handle exceptions that may occur once the file handler has been obtained. One could write something like this to get around this:</w:t>
      </w:r>
    </w:p>
    <w:p w:rsidR="00041B01" w:rsidRPr="00041B01" w:rsidRDefault="00041B01" w:rsidP="00041B01">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color w:val="984806" w:themeColor="accent6" w:themeShade="80"/>
          <w:sz w:val="21"/>
          <w:szCs w:val="21"/>
        </w:rPr>
      </w:pPr>
      <w:proofErr w:type="gramStart"/>
      <w:r w:rsidRPr="00041B01">
        <w:rPr>
          <w:rStyle w:val="pun"/>
          <w:color w:val="984806" w:themeColor="accent6" w:themeShade="80"/>
          <w:sz w:val="21"/>
          <w:szCs w:val="21"/>
        </w:rPr>
        <w:t>file</w:t>
      </w:r>
      <w:proofErr w:type="gramEnd"/>
      <w:r w:rsidRPr="00041B01">
        <w:rPr>
          <w:rStyle w:val="pun"/>
          <w:color w:val="984806" w:themeColor="accent6" w:themeShade="80"/>
          <w:sz w:val="21"/>
          <w:szCs w:val="21"/>
        </w:rPr>
        <w:t xml:space="preserve"> = open("/tmp/foo.txt")</w:t>
      </w:r>
      <w:r w:rsidR="00D03255">
        <w:rPr>
          <w:rStyle w:val="pun"/>
          <w:color w:val="984806" w:themeColor="accent6" w:themeShade="80"/>
          <w:sz w:val="21"/>
          <w:szCs w:val="21"/>
        </w:rPr>
        <w:t xml:space="preserve"> &lt;- Here file is not initialize if open failed.</w:t>
      </w:r>
    </w:p>
    <w:p w:rsidR="00041B01" w:rsidRPr="00041B01" w:rsidRDefault="00041B01" w:rsidP="00041B01">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color w:val="984806" w:themeColor="accent6" w:themeShade="80"/>
          <w:sz w:val="21"/>
          <w:szCs w:val="21"/>
        </w:rPr>
      </w:pPr>
      <w:proofErr w:type="gramStart"/>
      <w:r w:rsidRPr="00041B01">
        <w:rPr>
          <w:rStyle w:val="pun"/>
          <w:color w:val="984806" w:themeColor="accent6" w:themeShade="80"/>
          <w:sz w:val="21"/>
          <w:szCs w:val="21"/>
        </w:rPr>
        <w:t>try</w:t>
      </w:r>
      <w:proofErr w:type="gramEnd"/>
      <w:r w:rsidRPr="00041B01">
        <w:rPr>
          <w:rStyle w:val="pun"/>
          <w:color w:val="984806" w:themeColor="accent6" w:themeShade="80"/>
          <w:sz w:val="21"/>
          <w:szCs w:val="21"/>
        </w:rPr>
        <w:t>:</w:t>
      </w:r>
    </w:p>
    <w:p w:rsidR="00041B01" w:rsidRPr="00041B01" w:rsidRDefault="00041B01" w:rsidP="00041B01">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color w:val="984806" w:themeColor="accent6" w:themeShade="80"/>
          <w:sz w:val="21"/>
          <w:szCs w:val="21"/>
        </w:rPr>
      </w:pPr>
      <w:r w:rsidRPr="00041B01">
        <w:rPr>
          <w:rStyle w:val="pun"/>
          <w:color w:val="984806" w:themeColor="accent6" w:themeShade="80"/>
          <w:sz w:val="21"/>
          <w:szCs w:val="21"/>
        </w:rPr>
        <w:t xml:space="preserve">    </w:t>
      </w:r>
      <w:proofErr w:type="gramStart"/>
      <w:r w:rsidRPr="00041B01">
        <w:rPr>
          <w:rStyle w:val="pun"/>
          <w:color w:val="984806" w:themeColor="accent6" w:themeShade="80"/>
          <w:sz w:val="21"/>
          <w:szCs w:val="21"/>
        </w:rPr>
        <w:t>data</w:t>
      </w:r>
      <w:proofErr w:type="gramEnd"/>
      <w:r w:rsidRPr="00041B01">
        <w:rPr>
          <w:rStyle w:val="pun"/>
          <w:color w:val="984806" w:themeColor="accent6" w:themeShade="80"/>
          <w:sz w:val="21"/>
          <w:szCs w:val="21"/>
        </w:rPr>
        <w:t xml:space="preserve"> = file.read()</w:t>
      </w:r>
    </w:p>
    <w:p w:rsidR="00041B01" w:rsidRPr="00041B01" w:rsidRDefault="00041B01" w:rsidP="00041B01">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color w:val="984806" w:themeColor="accent6" w:themeShade="80"/>
          <w:sz w:val="21"/>
          <w:szCs w:val="21"/>
        </w:rPr>
      </w:pPr>
      <w:proofErr w:type="gramStart"/>
      <w:r w:rsidRPr="00041B01">
        <w:rPr>
          <w:rStyle w:val="pun"/>
          <w:color w:val="984806" w:themeColor="accent6" w:themeShade="80"/>
          <w:sz w:val="21"/>
          <w:szCs w:val="21"/>
        </w:rPr>
        <w:t>finally</w:t>
      </w:r>
      <w:proofErr w:type="gramEnd"/>
      <w:r w:rsidRPr="00041B01">
        <w:rPr>
          <w:rStyle w:val="pun"/>
          <w:color w:val="984806" w:themeColor="accent6" w:themeShade="80"/>
          <w:sz w:val="21"/>
          <w:szCs w:val="21"/>
        </w:rPr>
        <w:t>:</w:t>
      </w:r>
    </w:p>
    <w:p w:rsidR="00041B01" w:rsidRPr="00041B01" w:rsidRDefault="00041B01" w:rsidP="00041B01">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color w:val="984806" w:themeColor="accent6" w:themeShade="80"/>
          <w:sz w:val="21"/>
          <w:szCs w:val="21"/>
          <w:bdr w:val="none" w:sz="0" w:space="0" w:color="auto" w:frame="1"/>
        </w:rPr>
      </w:pPr>
      <w:r w:rsidRPr="00041B01">
        <w:rPr>
          <w:rStyle w:val="pun"/>
          <w:color w:val="984806" w:themeColor="accent6" w:themeShade="80"/>
          <w:sz w:val="21"/>
          <w:szCs w:val="21"/>
        </w:rPr>
        <w:t xml:space="preserve">    </w:t>
      </w:r>
      <w:proofErr w:type="gramStart"/>
      <w:r w:rsidRPr="00041B01">
        <w:rPr>
          <w:rStyle w:val="pun"/>
          <w:color w:val="984806" w:themeColor="accent6" w:themeShade="80"/>
          <w:sz w:val="21"/>
          <w:szCs w:val="21"/>
        </w:rPr>
        <w:t>file.close()</w:t>
      </w:r>
      <w:proofErr w:type="gramEnd"/>
    </w:p>
    <w:p w:rsidR="001B0169" w:rsidRDefault="001B0169" w:rsidP="00D03255">
      <w:pPr>
        <w:pStyle w:val="NormalWeb"/>
        <w:spacing w:before="0" w:line="225" w:lineRule="atLeast"/>
        <w:ind w:left="60"/>
        <w:rPr>
          <w:rFonts w:ascii="Bell MT" w:hAnsi="Bell MT" w:cs="Arial"/>
          <w:color w:val="000000"/>
        </w:rPr>
      </w:pPr>
      <w:r w:rsidRPr="00D03255">
        <w:rPr>
          <w:rFonts w:ascii="Bell MT" w:hAnsi="Bell MT" w:cs="Arial"/>
          <w:color w:val="000000"/>
        </w:rPr>
        <w:t>While this works well, it is unnecessarily verbose. This is where</w:t>
      </w:r>
      <w:r w:rsidRPr="00D03255">
        <w:rPr>
          <w:rFonts w:cs="Arial"/>
          <w:color w:val="000000"/>
        </w:rPr>
        <w:t> with </w:t>
      </w:r>
      <w:r w:rsidRPr="00D03255">
        <w:rPr>
          <w:rFonts w:ascii="Bell MT" w:hAnsi="Bell MT" w:cs="Arial"/>
          <w:color w:val="000000"/>
        </w:rPr>
        <w:t>is useful. The good thing about</w:t>
      </w:r>
      <w:r w:rsidRPr="00D03255">
        <w:rPr>
          <w:rFonts w:cs="Arial"/>
          <w:color w:val="000000"/>
        </w:rPr>
        <w:t> with </w:t>
      </w:r>
      <w:r w:rsidRPr="00D03255">
        <w:rPr>
          <w:rFonts w:ascii="Bell MT" w:hAnsi="Bell MT" w:cs="Arial"/>
          <w:color w:val="000000"/>
        </w:rPr>
        <w:t>apart from the better syntax is that it is very good handling exceptions. The above code would look like this, when using</w:t>
      </w:r>
      <w:r w:rsidRPr="00D03255">
        <w:rPr>
          <w:rFonts w:cs="Arial"/>
          <w:color w:val="000000"/>
        </w:rPr>
        <w:t> with</w:t>
      </w:r>
      <w:r w:rsidRPr="00D03255">
        <w:rPr>
          <w:rFonts w:ascii="Bell MT" w:hAnsi="Bell MT" w:cs="Arial"/>
          <w:color w:val="000000"/>
        </w:rPr>
        <w:t>:</w:t>
      </w:r>
    </w:p>
    <w:p w:rsidR="00D03255" w:rsidRPr="00D03255" w:rsidRDefault="00D03255" w:rsidP="00D03255">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color w:val="984806" w:themeColor="accent6" w:themeShade="80"/>
          <w:sz w:val="21"/>
          <w:szCs w:val="21"/>
        </w:rPr>
      </w:pPr>
      <w:proofErr w:type="gramStart"/>
      <w:r w:rsidRPr="00D03255">
        <w:rPr>
          <w:rStyle w:val="pun"/>
          <w:color w:val="984806" w:themeColor="accent6" w:themeShade="80"/>
          <w:sz w:val="21"/>
          <w:szCs w:val="21"/>
        </w:rPr>
        <w:t>with</w:t>
      </w:r>
      <w:proofErr w:type="gramEnd"/>
      <w:r w:rsidRPr="00D03255">
        <w:rPr>
          <w:rStyle w:val="pun"/>
          <w:color w:val="984806" w:themeColor="accent6" w:themeShade="80"/>
          <w:sz w:val="21"/>
          <w:szCs w:val="21"/>
        </w:rPr>
        <w:t xml:space="preserve"> open("/tmp/foo.txt") as file:</w:t>
      </w:r>
      <w:r>
        <w:rPr>
          <w:rStyle w:val="pun"/>
          <w:color w:val="984806" w:themeColor="accent6" w:themeShade="80"/>
          <w:sz w:val="21"/>
          <w:szCs w:val="21"/>
        </w:rPr>
        <w:t xml:space="preserve"> # Will take care of start and distroy</w:t>
      </w:r>
    </w:p>
    <w:p w:rsidR="00D03255" w:rsidRPr="00D03255" w:rsidRDefault="00D03255" w:rsidP="00D03255">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color w:val="984806" w:themeColor="accent6" w:themeShade="80"/>
          <w:sz w:val="21"/>
          <w:szCs w:val="21"/>
        </w:rPr>
      </w:pPr>
      <w:r w:rsidRPr="00D03255">
        <w:rPr>
          <w:rStyle w:val="pun"/>
          <w:color w:val="984806" w:themeColor="accent6" w:themeShade="80"/>
          <w:sz w:val="21"/>
          <w:szCs w:val="21"/>
        </w:rPr>
        <w:t xml:space="preserve">   </w:t>
      </w:r>
      <w:proofErr w:type="gramStart"/>
      <w:r w:rsidRPr="00D03255">
        <w:rPr>
          <w:rStyle w:val="pun"/>
          <w:color w:val="984806" w:themeColor="accent6" w:themeShade="80"/>
          <w:sz w:val="21"/>
          <w:szCs w:val="21"/>
        </w:rPr>
        <w:t>data</w:t>
      </w:r>
      <w:proofErr w:type="gramEnd"/>
      <w:r w:rsidRPr="00D03255">
        <w:rPr>
          <w:rStyle w:val="pun"/>
          <w:color w:val="984806" w:themeColor="accent6" w:themeShade="80"/>
          <w:sz w:val="21"/>
          <w:szCs w:val="21"/>
        </w:rPr>
        <w:t xml:space="preserve"> = file.read()</w:t>
      </w:r>
    </w:p>
    <w:p w:rsidR="00A4738D" w:rsidRPr="001B0169" w:rsidRDefault="00A4738D" w:rsidP="00A4738D">
      <w:pPr>
        <w:pStyle w:val="NormalWeb"/>
        <w:spacing w:before="0" w:line="225" w:lineRule="atLeast"/>
        <w:rPr>
          <w:rFonts w:ascii="Bell MT" w:hAnsi="Bell MT" w:cs="Arial"/>
          <w:color w:val="000000"/>
        </w:rPr>
      </w:pPr>
    </w:p>
    <w:p w:rsidR="00A4738D" w:rsidRPr="00D03255" w:rsidRDefault="00D03255" w:rsidP="00D03255">
      <w:pPr>
        <w:pStyle w:val="NormalWeb"/>
        <w:spacing w:before="0" w:line="225" w:lineRule="atLeast"/>
        <w:ind w:left="60"/>
        <w:rPr>
          <w:rFonts w:ascii="Bell MT" w:hAnsi="Bell MT" w:cs="Arial"/>
          <w:color w:val="000000"/>
        </w:rPr>
      </w:pPr>
      <w:r>
        <w:rPr>
          <w:rFonts w:ascii="Bell MT" w:hAnsi="Bell MT" w:cs="Arial"/>
          <w:color w:val="000000"/>
        </w:rPr>
        <w:t>Let consider another example, as below:</w:t>
      </w:r>
    </w:p>
    <w:p w:rsidR="00A4738D" w:rsidRDefault="00D03255" w:rsidP="00D03255">
      <w:pPr>
        <w:pStyle w:val="NormalWeb"/>
        <w:spacing w:before="0" w:line="225" w:lineRule="atLeast"/>
        <w:ind w:left="60"/>
        <w:rPr>
          <w:rFonts w:ascii="Bell MT" w:hAnsi="Bell MT" w:cs="Arial"/>
          <w:color w:val="000000"/>
        </w:rPr>
      </w:pPr>
      <w:r w:rsidRPr="00D03255">
        <w:rPr>
          <w:rFonts w:ascii="Bell MT" w:hAnsi="Bell MT" w:cs="Arial"/>
          <w:color w:val="000000"/>
        </w:rPr>
        <w:t>Common</w:t>
      </w:r>
      <w:r w:rsidR="00A4738D" w:rsidRPr="00D03255">
        <w:rPr>
          <w:rFonts w:ascii="Bell MT" w:hAnsi="Bell MT" w:cs="Arial"/>
          <w:color w:val="000000"/>
        </w:rPr>
        <w:t xml:space="preserve"> application functionality is to access a database, add some records and finally commit those updates as a transaction. Using SQLAlchemy it would look something like this:</w:t>
      </w:r>
    </w:p>
    <w:p w:rsidR="00D03255" w:rsidRPr="00D03255" w:rsidRDefault="00D03255" w:rsidP="00D03255">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color w:val="984806" w:themeColor="accent6" w:themeShade="80"/>
          <w:sz w:val="16"/>
          <w:szCs w:val="16"/>
        </w:rPr>
      </w:pPr>
      <w:proofErr w:type="gramStart"/>
      <w:r w:rsidRPr="00D03255">
        <w:rPr>
          <w:rStyle w:val="pun"/>
          <w:color w:val="984806" w:themeColor="accent6" w:themeShade="80"/>
          <w:sz w:val="16"/>
          <w:szCs w:val="16"/>
        </w:rPr>
        <w:t>from</w:t>
      </w:r>
      <w:proofErr w:type="gramEnd"/>
      <w:r w:rsidRPr="00D03255">
        <w:rPr>
          <w:rStyle w:val="pun"/>
          <w:color w:val="984806" w:themeColor="accent6" w:themeShade="80"/>
          <w:sz w:val="16"/>
          <w:szCs w:val="16"/>
        </w:rPr>
        <w:t xml:space="preserve"> sqlalchemy import *</w:t>
      </w:r>
    </w:p>
    <w:p w:rsidR="00D03255" w:rsidRPr="00D03255" w:rsidRDefault="00D03255" w:rsidP="00D03255">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color w:val="984806" w:themeColor="accent6" w:themeShade="80"/>
          <w:sz w:val="16"/>
          <w:szCs w:val="16"/>
        </w:rPr>
      </w:pPr>
      <w:r w:rsidRPr="00D03255">
        <w:rPr>
          <w:rStyle w:val="pun"/>
          <w:color w:val="984806" w:themeColor="accent6" w:themeShade="80"/>
          <w:sz w:val="16"/>
          <w:szCs w:val="16"/>
        </w:rPr>
        <w:lastRenderedPageBreak/>
        <w:t> </w:t>
      </w:r>
    </w:p>
    <w:p w:rsidR="00D03255" w:rsidRPr="00D03255" w:rsidRDefault="00D03255" w:rsidP="00D03255">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color w:val="984806" w:themeColor="accent6" w:themeShade="80"/>
          <w:sz w:val="16"/>
          <w:szCs w:val="16"/>
        </w:rPr>
      </w:pPr>
      <w:proofErr w:type="gramStart"/>
      <w:r w:rsidRPr="00D03255">
        <w:rPr>
          <w:rStyle w:val="pun"/>
          <w:color w:val="984806" w:themeColor="accent6" w:themeShade="80"/>
          <w:sz w:val="16"/>
          <w:szCs w:val="16"/>
        </w:rPr>
        <w:t>db</w:t>
      </w:r>
      <w:proofErr w:type="gramEnd"/>
      <w:r w:rsidRPr="00D03255">
        <w:rPr>
          <w:rStyle w:val="pun"/>
          <w:color w:val="984806" w:themeColor="accent6" w:themeShade="80"/>
          <w:sz w:val="16"/>
          <w:szCs w:val="16"/>
        </w:rPr>
        <w:t xml:space="preserve"> = create_engine('sqlite:///test.db') # Seeting up</w:t>
      </w:r>
    </w:p>
    <w:p w:rsidR="00D03255" w:rsidRPr="00D03255" w:rsidRDefault="00D03255" w:rsidP="00D03255">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color w:val="984806" w:themeColor="accent6" w:themeShade="80"/>
          <w:sz w:val="16"/>
          <w:szCs w:val="16"/>
        </w:rPr>
      </w:pPr>
      <w:proofErr w:type="gramStart"/>
      <w:r w:rsidRPr="00D03255">
        <w:rPr>
          <w:rStyle w:val="pun"/>
          <w:color w:val="984806" w:themeColor="accent6" w:themeShade="80"/>
          <w:sz w:val="16"/>
          <w:szCs w:val="16"/>
        </w:rPr>
        <w:t>dbcon</w:t>
      </w:r>
      <w:proofErr w:type="gramEnd"/>
      <w:r w:rsidRPr="00D03255">
        <w:rPr>
          <w:rStyle w:val="pun"/>
          <w:color w:val="984806" w:themeColor="accent6" w:themeShade="80"/>
          <w:sz w:val="16"/>
          <w:szCs w:val="16"/>
        </w:rPr>
        <w:t xml:space="preserve"> =  db.connect() # Setting up</w:t>
      </w:r>
    </w:p>
    <w:p w:rsidR="00D03255" w:rsidRPr="00D03255" w:rsidRDefault="00D03255" w:rsidP="00D03255">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color w:val="984806" w:themeColor="accent6" w:themeShade="80"/>
          <w:sz w:val="16"/>
          <w:szCs w:val="16"/>
        </w:rPr>
      </w:pPr>
      <w:proofErr w:type="gramStart"/>
      <w:r w:rsidRPr="00D03255">
        <w:rPr>
          <w:rStyle w:val="pun"/>
          <w:color w:val="984806" w:themeColor="accent6" w:themeShade="80"/>
          <w:sz w:val="16"/>
          <w:szCs w:val="16"/>
        </w:rPr>
        <w:t>transaction</w:t>
      </w:r>
      <w:proofErr w:type="gramEnd"/>
      <w:r w:rsidRPr="00D03255">
        <w:rPr>
          <w:rStyle w:val="pun"/>
          <w:color w:val="984806" w:themeColor="accent6" w:themeShade="80"/>
          <w:sz w:val="16"/>
          <w:szCs w:val="16"/>
        </w:rPr>
        <w:t xml:space="preserve"> = dbcon.begin() # Body</w:t>
      </w:r>
    </w:p>
    <w:p w:rsidR="00D03255" w:rsidRPr="00D03255" w:rsidRDefault="00D03255" w:rsidP="00D03255">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color w:val="984806" w:themeColor="accent6" w:themeShade="80"/>
          <w:sz w:val="16"/>
          <w:szCs w:val="16"/>
        </w:rPr>
      </w:pPr>
      <w:proofErr w:type="gramStart"/>
      <w:r w:rsidRPr="00D03255">
        <w:rPr>
          <w:rStyle w:val="pun"/>
          <w:color w:val="984806" w:themeColor="accent6" w:themeShade="80"/>
          <w:sz w:val="16"/>
          <w:szCs w:val="16"/>
        </w:rPr>
        <w:t>dbcon.execute(</w:t>
      </w:r>
      <w:proofErr w:type="gramEnd"/>
      <w:r w:rsidRPr="00D03255">
        <w:rPr>
          <w:rStyle w:val="pun"/>
          <w:color w:val="984806" w:themeColor="accent6" w:themeShade="80"/>
          <w:sz w:val="16"/>
          <w:szCs w:val="16"/>
        </w:rPr>
        <w:t>'insert into NameDB (FirstName, LastName,Age) values ("john","smith",34)')</w:t>
      </w:r>
    </w:p>
    <w:p w:rsidR="00D03255" w:rsidRPr="00D03255" w:rsidRDefault="00D03255" w:rsidP="00D03255">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color w:val="984806" w:themeColor="accent6" w:themeShade="80"/>
          <w:sz w:val="16"/>
          <w:szCs w:val="16"/>
        </w:rPr>
      </w:pPr>
      <w:proofErr w:type="gramStart"/>
      <w:r w:rsidRPr="00D03255">
        <w:rPr>
          <w:rStyle w:val="pun"/>
          <w:color w:val="984806" w:themeColor="accent6" w:themeShade="80"/>
          <w:sz w:val="16"/>
          <w:szCs w:val="16"/>
        </w:rPr>
        <w:t>dbcon.execute(</w:t>
      </w:r>
      <w:proofErr w:type="gramEnd"/>
      <w:r w:rsidRPr="00D03255">
        <w:rPr>
          <w:rStyle w:val="pun"/>
          <w:color w:val="984806" w:themeColor="accent6" w:themeShade="80"/>
          <w:sz w:val="16"/>
          <w:szCs w:val="16"/>
        </w:rPr>
        <w:t>'insert into NameDB (FirstName, LastName,Age) values ("dave","smith",37)')</w:t>
      </w:r>
    </w:p>
    <w:p w:rsidR="00D03255" w:rsidRPr="00D03255" w:rsidRDefault="00D03255" w:rsidP="00D03255">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color w:val="984806" w:themeColor="accent6" w:themeShade="80"/>
          <w:sz w:val="16"/>
          <w:szCs w:val="16"/>
        </w:rPr>
      </w:pPr>
      <w:proofErr w:type="gramStart"/>
      <w:r w:rsidRPr="00D03255">
        <w:rPr>
          <w:rStyle w:val="pun"/>
          <w:color w:val="984806" w:themeColor="accent6" w:themeShade="80"/>
          <w:sz w:val="16"/>
          <w:szCs w:val="16"/>
        </w:rPr>
        <w:t>transaction.commit(</w:t>
      </w:r>
      <w:proofErr w:type="gramEnd"/>
      <w:r w:rsidRPr="00D03255">
        <w:rPr>
          <w:rStyle w:val="pun"/>
          <w:color w:val="984806" w:themeColor="accent6" w:themeShade="80"/>
          <w:sz w:val="16"/>
          <w:szCs w:val="16"/>
        </w:rPr>
        <w:t>) #Tear Down and closing db</w:t>
      </w:r>
    </w:p>
    <w:p w:rsidR="00D03255" w:rsidRPr="00D03255" w:rsidRDefault="00D03255" w:rsidP="00D03255">
      <w:pPr>
        <w:pStyle w:val="NormalWeb"/>
        <w:spacing w:before="0" w:line="225" w:lineRule="atLeast"/>
        <w:ind w:left="60"/>
        <w:rPr>
          <w:rFonts w:ascii="Bell MT" w:hAnsi="Bell MT" w:cs="Arial"/>
          <w:color w:val="000000"/>
        </w:rPr>
      </w:pPr>
    </w:p>
    <w:p w:rsidR="00A4738D" w:rsidRPr="00D03255" w:rsidRDefault="00A4738D" w:rsidP="00D03255">
      <w:pPr>
        <w:pStyle w:val="NormalWeb"/>
        <w:spacing w:before="0" w:line="225" w:lineRule="atLeast"/>
        <w:ind w:left="60"/>
        <w:rPr>
          <w:rFonts w:ascii="Bell MT" w:hAnsi="Bell MT" w:cs="Arial"/>
          <w:color w:val="000000"/>
        </w:rPr>
      </w:pPr>
      <w:r w:rsidRPr="00D03255">
        <w:rPr>
          <w:rFonts w:ascii="Bell MT" w:hAnsi="Bell MT" w:cs="Arial"/>
          <w:color w:val="000000"/>
        </w:rPr>
        <w:t xml:space="preserve">You can see that here the resource in question is the database </w:t>
      </w:r>
      <w:r w:rsidR="00D03255" w:rsidRPr="00D03255">
        <w:rPr>
          <w:rFonts w:ascii="Bell MT" w:hAnsi="Bell MT" w:cs="Arial"/>
          <w:color w:val="000000"/>
        </w:rPr>
        <w:t>transaction;</w:t>
      </w:r>
      <w:r w:rsidRPr="00D03255">
        <w:rPr>
          <w:rFonts w:ascii="Bell MT" w:hAnsi="Bell MT" w:cs="Arial"/>
          <w:color w:val="000000"/>
        </w:rPr>
        <w:t xml:space="preserve"> we set it up before the inserts and close it after the commit. However because the SQLAlchemy transaction </w:t>
      </w:r>
      <w:r w:rsidR="00D03255" w:rsidRPr="00D03255">
        <w:rPr>
          <w:rFonts w:ascii="Bell MT" w:hAnsi="Bell MT" w:cs="Arial"/>
          <w:color w:val="000000"/>
        </w:rPr>
        <w:t>object implements</w:t>
      </w:r>
      <w:r w:rsidRPr="00D03255">
        <w:rPr>
          <w:rFonts w:ascii="Bell MT" w:hAnsi="Bell MT" w:cs="Arial"/>
          <w:color w:val="000000"/>
        </w:rPr>
        <w:t xml:space="preserve"> a context manager the above code could be written more succinctly as:</w:t>
      </w:r>
    </w:p>
    <w:p w:rsidR="00A4738D" w:rsidRPr="00D03255" w:rsidRDefault="00A4738D" w:rsidP="00D03255">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color w:val="984806" w:themeColor="accent6" w:themeShade="80"/>
          <w:sz w:val="16"/>
          <w:szCs w:val="16"/>
        </w:rPr>
      </w:pPr>
      <w:proofErr w:type="gramStart"/>
      <w:r w:rsidRPr="00D03255">
        <w:rPr>
          <w:rStyle w:val="pun"/>
          <w:color w:val="984806" w:themeColor="accent6" w:themeShade="80"/>
          <w:sz w:val="16"/>
          <w:szCs w:val="16"/>
        </w:rPr>
        <w:t>from</w:t>
      </w:r>
      <w:proofErr w:type="gramEnd"/>
      <w:r w:rsidRPr="00D03255">
        <w:rPr>
          <w:rStyle w:val="pun"/>
          <w:color w:val="984806" w:themeColor="accent6" w:themeShade="80"/>
          <w:sz w:val="16"/>
          <w:szCs w:val="16"/>
        </w:rPr>
        <w:t xml:space="preserve"> sqlalchemy import *</w:t>
      </w:r>
    </w:p>
    <w:p w:rsidR="00A4738D" w:rsidRPr="00D03255" w:rsidRDefault="00A4738D" w:rsidP="00D03255">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color w:val="984806" w:themeColor="accent6" w:themeShade="80"/>
          <w:sz w:val="16"/>
          <w:szCs w:val="16"/>
        </w:rPr>
      </w:pPr>
      <w:r w:rsidRPr="00D03255">
        <w:rPr>
          <w:rStyle w:val="pun"/>
          <w:color w:val="984806" w:themeColor="accent6" w:themeShade="80"/>
          <w:sz w:val="16"/>
          <w:szCs w:val="16"/>
        </w:rPr>
        <w:t> </w:t>
      </w:r>
    </w:p>
    <w:p w:rsidR="00A4738D" w:rsidRPr="00D03255" w:rsidRDefault="00A4738D" w:rsidP="00D03255">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color w:val="984806" w:themeColor="accent6" w:themeShade="80"/>
          <w:sz w:val="16"/>
          <w:szCs w:val="16"/>
        </w:rPr>
      </w:pPr>
      <w:proofErr w:type="gramStart"/>
      <w:r w:rsidRPr="00D03255">
        <w:rPr>
          <w:rStyle w:val="pun"/>
          <w:color w:val="984806" w:themeColor="accent6" w:themeShade="80"/>
          <w:sz w:val="16"/>
          <w:szCs w:val="16"/>
        </w:rPr>
        <w:t>db</w:t>
      </w:r>
      <w:proofErr w:type="gramEnd"/>
      <w:r w:rsidRPr="00D03255">
        <w:rPr>
          <w:rStyle w:val="pun"/>
          <w:color w:val="984806" w:themeColor="accent6" w:themeShade="80"/>
          <w:sz w:val="16"/>
          <w:szCs w:val="16"/>
        </w:rPr>
        <w:t xml:space="preserve"> = create_engine('sqlite:///test.db')</w:t>
      </w:r>
    </w:p>
    <w:p w:rsidR="00A4738D" w:rsidRPr="00D03255" w:rsidRDefault="00A4738D" w:rsidP="00D03255">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color w:val="984806" w:themeColor="accent6" w:themeShade="80"/>
          <w:sz w:val="16"/>
          <w:szCs w:val="16"/>
        </w:rPr>
      </w:pPr>
      <w:proofErr w:type="gramStart"/>
      <w:r w:rsidRPr="00D03255">
        <w:rPr>
          <w:rStyle w:val="pun"/>
          <w:color w:val="984806" w:themeColor="accent6" w:themeShade="80"/>
          <w:sz w:val="16"/>
          <w:szCs w:val="16"/>
        </w:rPr>
        <w:t>dbcon</w:t>
      </w:r>
      <w:proofErr w:type="gramEnd"/>
      <w:r w:rsidRPr="00D03255">
        <w:rPr>
          <w:rStyle w:val="pun"/>
          <w:color w:val="984806" w:themeColor="accent6" w:themeShade="80"/>
          <w:sz w:val="16"/>
          <w:szCs w:val="16"/>
        </w:rPr>
        <w:t xml:space="preserve"> =  db.connect()</w:t>
      </w:r>
    </w:p>
    <w:p w:rsidR="00A4738D" w:rsidRPr="00D03255" w:rsidRDefault="00A4738D" w:rsidP="00D03255">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color w:val="984806" w:themeColor="accent6" w:themeShade="80"/>
          <w:sz w:val="16"/>
          <w:szCs w:val="16"/>
        </w:rPr>
      </w:pPr>
      <w:proofErr w:type="gramStart"/>
      <w:r w:rsidRPr="00D03255">
        <w:rPr>
          <w:rStyle w:val="pun"/>
          <w:color w:val="984806" w:themeColor="accent6" w:themeShade="80"/>
          <w:sz w:val="16"/>
          <w:szCs w:val="16"/>
        </w:rPr>
        <w:t>with</w:t>
      </w:r>
      <w:proofErr w:type="gramEnd"/>
      <w:r w:rsidRPr="00D03255">
        <w:rPr>
          <w:rStyle w:val="pun"/>
          <w:color w:val="984806" w:themeColor="accent6" w:themeShade="80"/>
          <w:sz w:val="16"/>
          <w:szCs w:val="16"/>
        </w:rPr>
        <w:t xml:space="preserve"> dbcon.begin():</w:t>
      </w:r>
    </w:p>
    <w:p w:rsidR="00A4738D" w:rsidRPr="00D03255" w:rsidRDefault="00A4738D" w:rsidP="00D03255">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color w:val="984806" w:themeColor="accent6" w:themeShade="80"/>
          <w:sz w:val="16"/>
          <w:szCs w:val="16"/>
        </w:rPr>
      </w:pPr>
      <w:r w:rsidRPr="00D03255">
        <w:rPr>
          <w:rStyle w:val="pun"/>
          <w:color w:val="984806" w:themeColor="accent6" w:themeShade="80"/>
          <w:sz w:val="16"/>
          <w:szCs w:val="16"/>
        </w:rPr>
        <w:t xml:space="preserve">    </w:t>
      </w:r>
      <w:proofErr w:type="gramStart"/>
      <w:r w:rsidRPr="00D03255">
        <w:rPr>
          <w:rStyle w:val="pun"/>
          <w:color w:val="984806" w:themeColor="accent6" w:themeShade="80"/>
          <w:sz w:val="16"/>
          <w:szCs w:val="16"/>
        </w:rPr>
        <w:t>dbcon.execute(</w:t>
      </w:r>
      <w:proofErr w:type="gramEnd"/>
      <w:r w:rsidRPr="00D03255">
        <w:rPr>
          <w:rStyle w:val="pun"/>
          <w:color w:val="984806" w:themeColor="accent6" w:themeShade="80"/>
          <w:sz w:val="16"/>
          <w:szCs w:val="16"/>
        </w:rPr>
        <w:t>'insert into NameDB (FirstName, LastName,Age) values ("john","smith",34)')</w:t>
      </w:r>
    </w:p>
    <w:p w:rsidR="00A4738D" w:rsidRPr="00D03255" w:rsidRDefault="00A4738D" w:rsidP="00D03255">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color w:val="984806" w:themeColor="accent6" w:themeShade="80"/>
          <w:sz w:val="16"/>
          <w:szCs w:val="16"/>
        </w:rPr>
      </w:pPr>
      <w:r w:rsidRPr="00D03255">
        <w:rPr>
          <w:rStyle w:val="pun"/>
          <w:color w:val="984806" w:themeColor="accent6" w:themeShade="80"/>
          <w:sz w:val="16"/>
          <w:szCs w:val="16"/>
        </w:rPr>
        <w:t xml:space="preserve">    </w:t>
      </w:r>
      <w:proofErr w:type="gramStart"/>
      <w:r w:rsidRPr="00D03255">
        <w:rPr>
          <w:rStyle w:val="pun"/>
          <w:color w:val="984806" w:themeColor="accent6" w:themeShade="80"/>
          <w:sz w:val="16"/>
          <w:szCs w:val="16"/>
        </w:rPr>
        <w:t>dbcon.execute(</w:t>
      </w:r>
      <w:proofErr w:type="gramEnd"/>
      <w:r w:rsidRPr="00D03255">
        <w:rPr>
          <w:rStyle w:val="pun"/>
          <w:color w:val="984806" w:themeColor="accent6" w:themeShade="80"/>
          <w:sz w:val="16"/>
          <w:szCs w:val="16"/>
        </w:rPr>
        <w:t>'insert into NameDB (FirstName, LastName,Age) values ("dave","smith",37)')</w:t>
      </w:r>
    </w:p>
    <w:p w:rsidR="00D03255" w:rsidRDefault="00D03255" w:rsidP="00A4738D">
      <w:pPr>
        <w:pStyle w:val="NormalWeb"/>
        <w:spacing w:before="0" w:line="225" w:lineRule="atLeast"/>
        <w:rPr>
          <w:rFonts w:ascii="Bell MT" w:hAnsi="Bell MT" w:cs="Arial"/>
          <w:b/>
          <w:color w:val="000000"/>
        </w:rPr>
      </w:pPr>
    </w:p>
    <w:p w:rsidR="00A4738D" w:rsidRPr="001B0169" w:rsidRDefault="00D03255" w:rsidP="00A4738D">
      <w:pPr>
        <w:pStyle w:val="NormalWeb"/>
        <w:spacing w:before="0" w:line="225" w:lineRule="atLeast"/>
        <w:rPr>
          <w:rFonts w:ascii="Bell MT" w:hAnsi="Bell MT" w:cs="Arial"/>
          <w:b/>
          <w:color w:val="000000"/>
        </w:rPr>
      </w:pPr>
      <w:r>
        <w:rPr>
          <w:rFonts w:ascii="Bell MT" w:hAnsi="Bell MT" w:cs="Arial"/>
          <w:b/>
          <w:color w:val="000000"/>
        </w:rPr>
        <w:t>9.1.1. Way</w:t>
      </w:r>
      <w:r w:rsidR="00A4738D" w:rsidRPr="001B0169">
        <w:rPr>
          <w:rFonts w:ascii="Bell MT" w:hAnsi="Bell MT" w:cs="Arial"/>
          <w:b/>
          <w:color w:val="000000"/>
        </w:rPr>
        <w:t xml:space="preserve"> context </w:t>
      </w:r>
      <w:r w:rsidRPr="001B0169">
        <w:rPr>
          <w:rFonts w:ascii="Bell MT" w:hAnsi="Bell MT" w:cs="Arial"/>
          <w:b/>
          <w:color w:val="000000"/>
        </w:rPr>
        <w:t>manager?</w:t>
      </w:r>
    </w:p>
    <w:p w:rsidR="00A4738D" w:rsidRPr="00A4738D" w:rsidRDefault="00A4738D" w:rsidP="00A4738D">
      <w:pPr>
        <w:shd w:val="clear" w:color="auto" w:fill="FFFFFF"/>
        <w:spacing w:before="100" w:beforeAutospacing="1" w:after="100" w:afterAutospacing="1" w:line="300" w:lineRule="atLeast"/>
        <w:jc w:val="both"/>
        <w:rPr>
          <w:rFonts w:ascii="Bell MT" w:eastAsia="Times New Roman" w:hAnsi="Bell MT" w:cs="Arial"/>
          <w:color w:val="000000"/>
          <w:sz w:val="24"/>
          <w:szCs w:val="24"/>
        </w:rPr>
      </w:pPr>
      <w:r w:rsidRPr="00A4738D">
        <w:rPr>
          <w:rFonts w:ascii="Bell MT" w:eastAsia="Times New Roman" w:hAnsi="Bell MT" w:cs="Arial"/>
          <w:color w:val="000000"/>
          <w:sz w:val="24"/>
          <w:szCs w:val="24"/>
        </w:rPr>
        <w:t xml:space="preserve">There are a few Python library classes which provide context information that is used by </w:t>
      </w:r>
      <w:proofErr w:type="gramStart"/>
      <w:r w:rsidRPr="00A4738D">
        <w:rPr>
          <w:rFonts w:ascii="Bell MT" w:eastAsia="Times New Roman" w:hAnsi="Bell MT" w:cs="Arial"/>
          <w:color w:val="000000"/>
          <w:sz w:val="24"/>
          <w:szCs w:val="24"/>
        </w:rPr>
        <w:t>the</w:t>
      </w:r>
      <w:r w:rsidRPr="001B0169">
        <w:rPr>
          <w:rFonts w:ascii="Bell MT" w:eastAsia="Times New Roman" w:hAnsi="Bell MT" w:cs="Arial"/>
          <w:color w:val="000000"/>
          <w:sz w:val="24"/>
          <w:szCs w:val="24"/>
        </w:rPr>
        <w:t> </w:t>
      </w:r>
      <w:r w:rsidRPr="001B0169">
        <w:rPr>
          <w:rFonts w:ascii="Bell MT" w:eastAsia="Times New Roman" w:hAnsi="Bell MT" w:cs="Arial"/>
          <w:b/>
          <w:bCs/>
          <w:color w:val="000000"/>
          <w:sz w:val="24"/>
          <w:szCs w:val="24"/>
        </w:rPr>
        <w:t>with</w:t>
      </w:r>
      <w:proofErr w:type="gramEnd"/>
      <w:r w:rsidRPr="001B0169">
        <w:rPr>
          <w:rFonts w:ascii="Bell MT" w:eastAsia="Times New Roman" w:hAnsi="Bell MT" w:cs="Arial"/>
          <w:color w:val="000000"/>
          <w:sz w:val="24"/>
          <w:szCs w:val="24"/>
        </w:rPr>
        <w:t> </w:t>
      </w:r>
      <w:r w:rsidRPr="00A4738D">
        <w:rPr>
          <w:rFonts w:ascii="Bell MT" w:eastAsia="Times New Roman" w:hAnsi="Bell MT" w:cs="Arial"/>
          <w:color w:val="000000"/>
          <w:sz w:val="24"/>
          <w:szCs w:val="24"/>
        </w:rPr>
        <w:t>statement. The most commonly-used class is the</w:t>
      </w:r>
      <w:r w:rsidRPr="001B0169">
        <w:rPr>
          <w:rFonts w:ascii="Bell MT" w:eastAsia="Times New Roman" w:hAnsi="Bell MT" w:cs="Arial"/>
          <w:color w:val="000000"/>
          <w:sz w:val="24"/>
          <w:szCs w:val="24"/>
        </w:rPr>
        <w:t> </w:t>
      </w:r>
      <w:hyperlink r:id="rId6" w:anchor="file" w:tooltip="file" w:history="1">
        <w:r w:rsidRPr="001B0169">
          <w:rPr>
            <w:rFonts w:ascii="Bell MT" w:eastAsia="Times New Roman" w:hAnsi="Bell MT" w:cs="Courier New"/>
            <w:b/>
            <w:bCs/>
            <w:color w:val="355F7C"/>
            <w:sz w:val="24"/>
            <w:szCs w:val="24"/>
          </w:rPr>
          <w:t>file</w:t>
        </w:r>
      </w:hyperlink>
      <w:r w:rsidRPr="001B0169">
        <w:rPr>
          <w:rFonts w:ascii="Bell MT" w:eastAsia="Times New Roman" w:hAnsi="Bell MT" w:cs="Arial"/>
          <w:color w:val="000000"/>
          <w:sz w:val="24"/>
          <w:szCs w:val="24"/>
        </w:rPr>
        <w:t> </w:t>
      </w:r>
      <w:r w:rsidRPr="00A4738D">
        <w:rPr>
          <w:rFonts w:ascii="Bell MT" w:eastAsia="Times New Roman" w:hAnsi="Bell MT" w:cs="Arial"/>
          <w:color w:val="000000"/>
          <w:sz w:val="24"/>
          <w:szCs w:val="24"/>
        </w:rPr>
        <w:t>class.</w:t>
      </w:r>
    </w:p>
    <w:p w:rsidR="00A4738D" w:rsidRPr="00A4738D" w:rsidRDefault="00A4738D" w:rsidP="00A4738D">
      <w:pPr>
        <w:shd w:val="clear" w:color="auto" w:fill="FFFFFF"/>
        <w:spacing w:before="100" w:beforeAutospacing="1" w:after="100" w:afterAutospacing="1" w:line="300" w:lineRule="atLeast"/>
        <w:jc w:val="both"/>
        <w:rPr>
          <w:rFonts w:ascii="Bell MT" w:eastAsia="Times New Roman" w:hAnsi="Bell MT" w:cs="Arial"/>
          <w:color w:val="000000"/>
          <w:sz w:val="24"/>
          <w:szCs w:val="24"/>
        </w:rPr>
      </w:pPr>
      <w:r w:rsidRPr="00A4738D">
        <w:rPr>
          <w:rFonts w:ascii="Bell MT" w:eastAsia="Times New Roman" w:hAnsi="Bell MT" w:cs="Arial"/>
          <w:color w:val="000000"/>
          <w:sz w:val="24"/>
          <w:szCs w:val="24"/>
        </w:rPr>
        <w:t xml:space="preserve">There are two forms of </w:t>
      </w:r>
      <w:proofErr w:type="gramStart"/>
      <w:r w:rsidRPr="00A4738D">
        <w:rPr>
          <w:rFonts w:ascii="Bell MT" w:eastAsia="Times New Roman" w:hAnsi="Bell MT" w:cs="Arial"/>
          <w:color w:val="000000"/>
          <w:sz w:val="24"/>
          <w:szCs w:val="24"/>
        </w:rPr>
        <w:t>the</w:t>
      </w:r>
      <w:r w:rsidRPr="001B0169">
        <w:rPr>
          <w:rFonts w:ascii="Bell MT" w:eastAsia="Times New Roman" w:hAnsi="Bell MT" w:cs="Arial"/>
          <w:color w:val="000000"/>
          <w:sz w:val="24"/>
          <w:szCs w:val="24"/>
        </w:rPr>
        <w:t> </w:t>
      </w:r>
      <w:r w:rsidRPr="001B0169">
        <w:rPr>
          <w:rFonts w:ascii="Bell MT" w:eastAsia="Times New Roman" w:hAnsi="Bell MT" w:cs="Arial"/>
          <w:b/>
          <w:bCs/>
          <w:color w:val="000000"/>
          <w:sz w:val="24"/>
          <w:szCs w:val="24"/>
        </w:rPr>
        <w:t>with</w:t>
      </w:r>
      <w:proofErr w:type="gramEnd"/>
      <w:r w:rsidRPr="001B0169">
        <w:rPr>
          <w:rFonts w:ascii="Bell MT" w:eastAsia="Times New Roman" w:hAnsi="Bell MT" w:cs="Arial"/>
          <w:color w:val="000000"/>
          <w:sz w:val="24"/>
          <w:szCs w:val="24"/>
        </w:rPr>
        <w:t> </w:t>
      </w:r>
      <w:r w:rsidRPr="00A4738D">
        <w:rPr>
          <w:rFonts w:ascii="Bell MT" w:eastAsia="Times New Roman" w:hAnsi="Bell MT" w:cs="Arial"/>
          <w:color w:val="000000"/>
          <w:sz w:val="24"/>
          <w:szCs w:val="24"/>
        </w:rPr>
        <w:t>statement. In the first, the context object does not provide a context-specific object to work with. In the second, the context provides us an object to be used within the context.</w:t>
      </w:r>
    </w:p>
    <w:p w:rsidR="00A4738D" w:rsidRPr="00D03255" w:rsidRDefault="00A4738D" w:rsidP="00D03255">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color w:val="984806" w:themeColor="accent6" w:themeShade="80"/>
          <w:sz w:val="21"/>
          <w:szCs w:val="21"/>
        </w:rPr>
      </w:pPr>
      <w:proofErr w:type="gramStart"/>
      <w:r w:rsidRPr="00D03255">
        <w:rPr>
          <w:rStyle w:val="pun"/>
          <w:color w:val="984806" w:themeColor="accent6" w:themeShade="80"/>
          <w:sz w:val="21"/>
          <w:szCs w:val="21"/>
        </w:rPr>
        <w:t>with</w:t>
      </w:r>
      <w:proofErr w:type="gramEnd"/>
      <w:r w:rsidRPr="00D03255">
        <w:rPr>
          <w:rStyle w:val="pun"/>
          <w:color w:val="984806" w:themeColor="accent6" w:themeShade="80"/>
          <w:sz w:val="21"/>
          <w:szCs w:val="21"/>
        </w:rPr>
        <w:t xml:space="preserve"> context :</w:t>
      </w:r>
    </w:p>
    <w:p w:rsidR="00A4738D" w:rsidRPr="00D03255" w:rsidRDefault="00A4738D" w:rsidP="00D03255">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color w:val="984806" w:themeColor="accent6" w:themeShade="80"/>
          <w:sz w:val="21"/>
          <w:szCs w:val="21"/>
        </w:rPr>
      </w:pPr>
      <w:r w:rsidRPr="00D03255">
        <w:rPr>
          <w:rStyle w:val="pun"/>
          <w:color w:val="984806" w:themeColor="accent6" w:themeShade="80"/>
          <w:sz w:val="21"/>
          <w:szCs w:val="21"/>
        </w:rPr>
        <w:t xml:space="preserve">    </w:t>
      </w:r>
      <w:r w:rsidR="00E2587E" w:rsidRPr="00D03255">
        <w:rPr>
          <w:rStyle w:val="pun"/>
          <w:color w:val="984806" w:themeColor="accent6" w:themeShade="80"/>
          <w:sz w:val="21"/>
          <w:szCs w:val="21"/>
        </w:rPr>
        <w:t>Operation</w:t>
      </w:r>
      <w:r w:rsidR="00D03255" w:rsidRPr="00D03255">
        <w:rPr>
          <w:rStyle w:val="pun"/>
          <w:color w:val="984806" w:themeColor="accent6" w:themeShade="80"/>
          <w:sz w:val="21"/>
          <w:szCs w:val="21"/>
        </w:rPr>
        <w:t xml:space="preserve"> with this context</w:t>
      </w:r>
    </w:p>
    <w:p w:rsidR="00A4738D" w:rsidRPr="00D03255" w:rsidRDefault="00A4738D" w:rsidP="00D03255">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color w:val="984806" w:themeColor="accent6" w:themeShade="80"/>
          <w:sz w:val="21"/>
          <w:szCs w:val="21"/>
        </w:rPr>
      </w:pPr>
      <w:proofErr w:type="gramStart"/>
      <w:r w:rsidRPr="00D03255">
        <w:rPr>
          <w:rStyle w:val="pun"/>
          <w:color w:val="984806" w:themeColor="accent6" w:themeShade="80"/>
          <w:sz w:val="21"/>
          <w:szCs w:val="21"/>
        </w:rPr>
        <w:t>with</w:t>
      </w:r>
      <w:proofErr w:type="gramEnd"/>
      <w:r w:rsidRPr="00D03255">
        <w:rPr>
          <w:rStyle w:val="pun"/>
          <w:color w:val="984806" w:themeColor="accent6" w:themeShade="80"/>
          <w:sz w:val="21"/>
          <w:szCs w:val="21"/>
        </w:rPr>
        <w:t xml:space="preserve"> context as variable :</w:t>
      </w:r>
    </w:p>
    <w:p w:rsidR="00A4738D" w:rsidRPr="00D03255" w:rsidRDefault="00A4738D" w:rsidP="00D03255">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color w:val="984806" w:themeColor="accent6" w:themeShade="80"/>
          <w:sz w:val="21"/>
          <w:szCs w:val="21"/>
        </w:rPr>
      </w:pPr>
      <w:r w:rsidRPr="00D03255">
        <w:rPr>
          <w:rStyle w:val="pun"/>
          <w:color w:val="984806" w:themeColor="accent6" w:themeShade="80"/>
          <w:sz w:val="21"/>
          <w:szCs w:val="21"/>
        </w:rPr>
        <w:t xml:space="preserve">    </w:t>
      </w:r>
      <w:proofErr w:type="gramStart"/>
      <w:r w:rsidR="00E2587E" w:rsidRPr="00D03255">
        <w:rPr>
          <w:rStyle w:val="pun"/>
          <w:color w:val="984806" w:themeColor="accent6" w:themeShade="80"/>
          <w:sz w:val="21"/>
          <w:szCs w:val="21"/>
        </w:rPr>
        <w:t>operation</w:t>
      </w:r>
      <w:proofErr w:type="gramEnd"/>
      <w:r w:rsidR="00D03255" w:rsidRPr="00D03255">
        <w:rPr>
          <w:rStyle w:val="pun"/>
          <w:color w:val="984806" w:themeColor="accent6" w:themeShade="80"/>
          <w:sz w:val="21"/>
          <w:szCs w:val="21"/>
        </w:rPr>
        <w:t xml:space="preserve"> use the context variable.</w:t>
      </w:r>
    </w:p>
    <w:p w:rsidR="00A4738D" w:rsidRPr="00A4738D" w:rsidRDefault="00E2587E" w:rsidP="00A4738D">
      <w:pPr>
        <w:shd w:val="clear" w:color="auto" w:fill="FFFFFF"/>
        <w:spacing w:before="100" w:beforeAutospacing="1" w:after="100" w:afterAutospacing="1" w:line="300" w:lineRule="atLeast"/>
        <w:jc w:val="both"/>
        <w:rPr>
          <w:rFonts w:ascii="Bell MT" w:eastAsia="Times New Roman" w:hAnsi="Bell MT" w:cs="Arial"/>
          <w:color w:val="000000"/>
          <w:sz w:val="24"/>
          <w:szCs w:val="24"/>
        </w:rPr>
      </w:pPr>
      <w:r>
        <w:rPr>
          <w:rFonts w:ascii="Bell MT" w:eastAsia="Times New Roman" w:hAnsi="Bell MT" w:cs="Arial"/>
          <w:bCs/>
          <w:color w:val="000000"/>
          <w:sz w:val="24"/>
          <w:szCs w:val="24"/>
        </w:rPr>
        <w:t xml:space="preserve">Let’s go back to the </w:t>
      </w:r>
      <w:r>
        <w:rPr>
          <w:rFonts w:ascii="Bell MT" w:eastAsia="Times New Roman" w:hAnsi="Bell MT" w:cs="Arial"/>
          <w:b/>
          <w:bCs/>
          <w:color w:val="000000"/>
          <w:sz w:val="24"/>
          <w:szCs w:val="24"/>
        </w:rPr>
        <w:t xml:space="preserve">file handler example, </w:t>
      </w:r>
      <w:r w:rsidR="00A4738D" w:rsidRPr="00E2587E">
        <w:rPr>
          <w:rFonts w:ascii="Bell MT" w:eastAsia="Times New Roman" w:hAnsi="Bell MT" w:cs="Arial"/>
          <w:bCs/>
          <w:color w:val="000000"/>
          <w:sz w:val="24"/>
          <w:szCs w:val="24"/>
        </w:rPr>
        <w:t>When we open a file for processing, we are creating a context. When we leave that context, we want to be sure that the file is properly closed. Here’s the standard example of how this is used.</w:t>
      </w:r>
    </w:p>
    <w:p w:rsidR="00A4738D" w:rsidRPr="00E2587E" w:rsidRDefault="00A4738D" w:rsidP="00E2587E">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color w:val="984806" w:themeColor="accent6" w:themeShade="80"/>
          <w:sz w:val="21"/>
          <w:szCs w:val="21"/>
        </w:rPr>
      </w:pPr>
      <w:proofErr w:type="gramStart"/>
      <w:r w:rsidRPr="00E2587E">
        <w:rPr>
          <w:rStyle w:val="pun"/>
          <w:color w:val="984806" w:themeColor="accent6" w:themeShade="80"/>
          <w:sz w:val="21"/>
          <w:szCs w:val="21"/>
        </w:rPr>
        <w:t>with</w:t>
      </w:r>
      <w:proofErr w:type="gramEnd"/>
      <w:r w:rsidRPr="00E2587E">
        <w:rPr>
          <w:rStyle w:val="pun"/>
          <w:color w:val="984806" w:themeColor="accent6" w:themeShade="80"/>
          <w:sz w:val="21"/>
          <w:szCs w:val="21"/>
        </w:rPr>
        <w:t xml:space="preserve"> file('someData.txt','r') as theFile:</w:t>
      </w:r>
      <w:r w:rsidR="00E2587E">
        <w:rPr>
          <w:rStyle w:val="pun"/>
          <w:color w:val="984806" w:themeColor="accent6" w:themeShade="80"/>
          <w:sz w:val="21"/>
          <w:szCs w:val="21"/>
        </w:rPr>
        <w:t xml:space="preserve"> #open by the file handaler</w:t>
      </w:r>
    </w:p>
    <w:p w:rsidR="00A4738D" w:rsidRPr="00E2587E" w:rsidRDefault="00A4738D" w:rsidP="00E2587E">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color w:val="984806" w:themeColor="accent6" w:themeShade="80"/>
          <w:sz w:val="21"/>
          <w:szCs w:val="21"/>
        </w:rPr>
      </w:pPr>
      <w:r w:rsidRPr="00E2587E">
        <w:rPr>
          <w:rStyle w:val="pun"/>
          <w:color w:val="984806" w:themeColor="accent6" w:themeShade="80"/>
          <w:sz w:val="21"/>
          <w:szCs w:val="21"/>
        </w:rPr>
        <w:t xml:space="preserve">   </w:t>
      </w:r>
      <w:proofErr w:type="gramStart"/>
      <w:r w:rsidRPr="00E2587E">
        <w:rPr>
          <w:rStyle w:val="pun"/>
          <w:color w:val="984806" w:themeColor="accent6" w:themeShade="80"/>
          <w:sz w:val="21"/>
          <w:szCs w:val="21"/>
        </w:rPr>
        <w:t>for</w:t>
      </w:r>
      <w:proofErr w:type="gramEnd"/>
      <w:r w:rsidRPr="00E2587E">
        <w:rPr>
          <w:rStyle w:val="pun"/>
          <w:color w:val="984806" w:themeColor="accent6" w:themeShade="80"/>
          <w:sz w:val="21"/>
          <w:szCs w:val="21"/>
        </w:rPr>
        <w:t xml:space="preserve"> aLine in theFile:</w:t>
      </w:r>
    </w:p>
    <w:p w:rsidR="00A4738D" w:rsidRPr="00E2587E" w:rsidRDefault="00A4738D" w:rsidP="00E2587E">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color w:val="984806" w:themeColor="accent6" w:themeShade="80"/>
          <w:sz w:val="21"/>
          <w:szCs w:val="21"/>
        </w:rPr>
      </w:pPr>
      <w:r w:rsidRPr="00E2587E">
        <w:rPr>
          <w:rStyle w:val="pun"/>
          <w:color w:val="984806" w:themeColor="accent6" w:themeShade="80"/>
          <w:sz w:val="21"/>
          <w:szCs w:val="21"/>
        </w:rPr>
        <w:t xml:space="preserve">       </w:t>
      </w:r>
      <w:proofErr w:type="gramStart"/>
      <w:r w:rsidRPr="00E2587E">
        <w:rPr>
          <w:rStyle w:val="pun"/>
          <w:color w:val="984806" w:themeColor="accent6" w:themeShade="80"/>
          <w:sz w:val="21"/>
          <w:szCs w:val="21"/>
        </w:rPr>
        <w:t>print</w:t>
      </w:r>
      <w:proofErr w:type="gramEnd"/>
      <w:r w:rsidRPr="00E2587E">
        <w:rPr>
          <w:rStyle w:val="pun"/>
          <w:color w:val="984806" w:themeColor="accent6" w:themeShade="80"/>
          <w:sz w:val="21"/>
          <w:szCs w:val="21"/>
        </w:rPr>
        <w:t xml:space="preserve"> aLine</w:t>
      </w:r>
    </w:p>
    <w:p w:rsidR="00A4738D" w:rsidRPr="00E2587E" w:rsidRDefault="00A4738D" w:rsidP="00E2587E">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color w:val="984806" w:themeColor="accent6" w:themeShade="80"/>
          <w:sz w:val="21"/>
          <w:szCs w:val="21"/>
        </w:rPr>
      </w:pPr>
      <w:r w:rsidRPr="00E2587E">
        <w:rPr>
          <w:rStyle w:val="pun"/>
          <w:color w:val="984806" w:themeColor="accent6" w:themeShade="80"/>
          <w:sz w:val="21"/>
          <w:szCs w:val="21"/>
        </w:rPr>
        <w:t># the file was closed by the context manager</w:t>
      </w:r>
    </w:p>
    <w:p w:rsidR="00E2587E" w:rsidRDefault="00E2587E" w:rsidP="00E2587E">
      <w:pPr>
        <w:shd w:val="clear" w:color="auto" w:fill="FFFFFF"/>
        <w:spacing w:before="100" w:beforeAutospacing="1" w:after="100" w:afterAutospacing="1" w:line="300" w:lineRule="atLeast"/>
        <w:jc w:val="both"/>
        <w:rPr>
          <w:rFonts w:ascii="Bell MT" w:eastAsia="Times New Roman" w:hAnsi="Bell MT" w:cs="Arial"/>
          <w:color w:val="000000"/>
          <w:sz w:val="24"/>
          <w:szCs w:val="24"/>
        </w:rPr>
      </w:pPr>
      <w:r>
        <w:rPr>
          <w:rFonts w:ascii="Bell MT" w:eastAsia="Times New Roman" w:hAnsi="Bell MT" w:cs="Arial"/>
          <w:color w:val="000000"/>
          <w:sz w:val="24"/>
          <w:szCs w:val="24"/>
        </w:rPr>
        <w:t>Let’s see how the context manager works in step by step.</w:t>
      </w:r>
    </w:p>
    <w:p w:rsidR="00A4738D" w:rsidRPr="00E2587E" w:rsidRDefault="00A4738D" w:rsidP="00E2587E">
      <w:pPr>
        <w:pStyle w:val="ListParagraph"/>
        <w:numPr>
          <w:ilvl w:val="0"/>
          <w:numId w:val="18"/>
        </w:numPr>
        <w:shd w:val="clear" w:color="auto" w:fill="FFFFFF"/>
        <w:spacing w:before="100" w:beforeAutospacing="1" w:after="100" w:afterAutospacing="1" w:line="300" w:lineRule="atLeast"/>
        <w:jc w:val="both"/>
        <w:rPr>
          <w:rFonts w:ascii="Bell MT" w:eastAsia="Times New Roman" w:hAnsi="Bell MT" w:cs="Arial"/>
          <w:color w:val="000000"/>
          <w:sz w:val="24"/>
          <w:szCs w:val="24"/>
        </w:rPr>
      </w:pPr>
      <w:r w:rsidRPr="00E2587E">
        <w:rPr>
          <w:rFonts w:ascii="Bell MT" w:eastAsia="Times New Roman" w:hAnsi="Bell MT" w:cs="Arial"/>
          <w:color w:val="000000"/>
          <w:sz w:val="24"/>
          <w:szCs w:val="24"/>
        </w:rPr>
        <w:lastRenderedPageBreak/>
        <w:t xml:space="preserve">We create the file, which can be used as a context manager. </w:t>
      </w:r>
      <w:proofErr w:type="gramStart"/>
      <w:r w:rsidRPr="00E2587E">
        <w:rPr>
          <w:rFonts w:ascii="Bell MT" w:eastAsia="Times New Roman" w:hAnsi="Bell MT" w:cs="Arial"/>
          <w:color w:val="000000"/>
          <w:sz w:val="24"/>
          <w:szCs w:val="24"/>
        </w:rPr>
        <w:t>The with</w:t>
      </w:r>
      <w:proofErr w:type="gramEnd"/>
      <w:r w:rsidRPr="00E2587E">
        <w:rPr>
          <w:rFonts w:ascii="Bell MT" w:eastAsia="Times New Roman" w:hAnsi="Bell MT" w:cs="Arial"/>
          <w:color w:val="000000"/>
          <w:sz w:val="24"/>
          <w:szCs w:val="24"/>
        </w:rPr>
        <w:t> statement enters the context, which returns a file object that we can use for input and output purposes. The</w:t>
      </w:r>
      <w:r w:rsidR="00E2587E" w:rsidRPr="00E2587E">
        <w:rPr>
          <w:rFonts w:ascii="Bell MT" w:eastAsia="Times New Roman" w:hAnsi="Bell MT" w:cs="Arial"/>
          <w:color w:val="000000"/>
          <w:sz w:val="24"/>
          <w:szCs w:val="24"/>
        </w:rPr>
        <w:t xml:space="preserve"> </w:t>
      </w:r>
      <w:r w:rsidRPr="00E2587E">
        <w:rPr>
          <w:rFonts w:ascii="Bell MT" w:eastAsia="Times New Roman" w:hAnsi="Bell MT" w:cs="Arial"/>
          <w:color w:val="000000"/>
          <w:sz w:val="24"/>
          <w:szCs w:val="24"/>
        </w:rPr>
        <w:t>as clause specifies that the working object is assigned to theFile.</w:t>
      </w:r>
    </w:p>
    <w:p w:rsidR="00A4738D" w:rsidRPr="00E2587E" w:rsidRDefault="00A4738D" w:rsidP="00E2587E">
      <w:pPr>
        <w:pStyle w:val="ListParagraph"/>
        <w:numPr>
          <w:ilvl w:val="0"/>
          <w:numId w:val="18"/>
        </w:numPr>
        <w:shd w:val="clear" w:color="auto" w:fill="FFFFFF"/>
        <w:spacing w:before="100" w:beforeAutospacing="1" w:after="100" w:afterAutospacing="1" w:line="300" w:lineRule="atLeast"/>
        <w:jc w:val="both"/>
        <w:rPr>
          <w:rFonts w:ascii="Bell MT" w:eastAsia="Times New Roman" w:hAnsi="Bell MT" w:cs="Arial"/>
          <w:color w:val="000000"/>
          <w:sz w:val="24"/>
          <w:szCs w:val="24"/>
        </w:rPr>
      </w:pPr>
      <w:r w:rsidRPr="00E2587E">
        <w:rPr>
          <w:rFonts w:ascii="Bell MT" w:eastAsia="Times New Roman" w:hAnsi="Bell MT" w:cs="Arial"/>
          <w:color w:val="000000"/>
          <w:sz w:val="24"/>
          <w:szCs w:val="24"/>
        </w:rPr>
        <w:t>This is a pretty typical for statement that reads each line of a file.</w:t>
      </w:r>
    </w:p>
    <w:p w:rsidR="00A4738D" w:rsidRPr="00E2587E" w:rsidRDefault="00A4738D" w:rsidP="00E2587E">
      <w:pPr>
        <w:pStyle w:val="ListParagraph"/>
        <w:numPr>
          <w:ilvl w:val="0"/>
          <w:numId w:val="18"/>
        </w:numPr>
        <w:shd w:val="clear" w:color="auto" w:fill="FFFFFF"/>
        <w:spacing w:before="100" w:beforeAutospacing="1" w:after="100" w:afterAutospacing="1" w:line="300" w:lineRule="atLeast"/>
        <w:jc w:val="both"/>
        <w:rPr>
          <w:rFonts w:ascii="Bell MT" w:eastAsia="Times New Roman" w:hAnsi="Bell MT" w:cs="Arial"/>
          <w:color w:val="000000"/>
          <w:sz w:val="24"/>
          <w:szCs w:val="24"/>
        </w:rPr>
      </w:pPr>
      <w:proofErr w:type="gramStart"/>
      <w:r w:rsidRPr="00E2587E">
        <w:rPr>
          <w:rFonts w:ascii="Bell MT" w:eastAsia="Times New Roman" w:hAnsi="Bell MT" w:cs="Arial"/>
          <w:color w:val="000000"/>
          <w:sz w:val="24"/>
          <w:szCs w:val="24"/>
        </w:rPr>
        <w:t>The with</w:t>
      </w:r>
      <w:proofErr w:type="gramEnd"/>
      <w:r w:rsidRPr="00E2587E">
        <w:rPr>
          <w:rFonts w:ascii="Bell MT" w:eastAsia="Times New Roman" w:hAnsi="Bell MT" w:cs="Arial"/>
          <w:color w:val="000000"/>
          <w:sz w:val="24"/>
          <w:szCs w:val="24"/>
        </w:rPr>
        <w:t> statement also exits the context, irrespective of the presence or absence of exceptions. In the case of a </w:t>
      </w:r>
      <w:hyperlink r:id="rId7" w:anchor="file" w:tooltip="file" w:history="1">
        <w:r w:rsidRPr="00E2587E">
          <w:rPr>
            <w:rFonts w:ascii="Bell MT" w:eastAsia="Times New Roman" w:hAnsi="Bell MT" w:cs="Arial"/>
            <w:color w:val="000000"/>
            <w:sz w:val="24"/>
            <w:szCs w:val="24"/>
          </w:rPr>
          <w:t>file</w:t>
        </w:r>
      </w:hyperlink>
      <w:r w:rsidRPr="00E2587E">
        <w:rPr>
          <w:rFonts w:ascii="Bell MT" w:eastAsia="Times New Roman" w:hAnsi="Bell MT" w:cs="Arial"/>
          <w:color w:val="000000"/>
          <w:sz w:val="24"/>
          <w:szCs w:val="24"/>
        </w:rPr>
        <w:t> context manager, this will close the file.</w:t>
      </w:r>
    </w:p>
    <w:p w:rsidR="00A4738D" w:rsidRPr="001B0169" w:rsidRDefault="00A4738D" w:rsidP="00A4738D">
      <w:pPr>
        <w:pStyle w:val="NormalWeb"/>
        <w:spacing w:before="0" w:line="225" w:lineRule="atLeast"/>
        <w:rPr>
          <w:rFonts w:ascii="Bell MT" w:hAnsi="Bell MT" w:cs="Arial"/>
          <w:color w:val="000000"/>
        </w:rPr>
      </w:pPr>
      <w:r w:rsidRPr="001B0169">
        <w:rPr>
          <w:rFonts w:ascii="Bell MT" w:hAnsi="Bell MT" w:cs="Arial"/>
          <w:b/>
          <w:color w:val="000000"/>
        </w:rPr>
        <w:t>9.1.1. Defining a Context Manager Function in a class</w:t>
      </w:r>
      <w:r w:rsidR="001B0169" w:rsidRPr="001B0169">
        <w:rPr>
          <w:rFonts w:ascii="Bell MT" w:hAnsi="Bell MT" w:cs="Arial"/>
          <w:b/>
          <w:color w:val="000000"/>
        </w:rPr>
        <w:t xml:space="preserve"> </w:t>
      </w:r>
    </w:p>
    <w:p w:rsidR="00A4738D" w:rsidRPr="001B0169" w:rsidRDefault="00E2587E" w:rsidP="00A4738D">
      <w:pPr>
        <w:pStyle w:val="NormalWeb"/>
        <w:spacing w:before="0" w:line="225" w:lineRule="atLeast"/>
        <w:rPr>
          <w:rFonts w:ascii="Bell MT" w:hAnsi="Bell MT" w:cs="Arial"/>
          <w:color w:val="000000"/>
        </w:rPr>
      </w:pPr>
      <w:r>
        <w:rPr>
          <w:rFonts w:ascii="Bell MT" w:hAnsi="Bell MT" w:cs="Arial"/>
          <w:color w:val="000000"/>
        </w:rPr>
        <w:t>In programming, we also want to make out own context handler, for that we need to define the task which should be executed when a context is created or destroyed. Python provide a way to do this, explained as below:</w:t>
      </w:r>
    </w:p>
    <w:p w:rsidR="00A4738D" w:rsidRPr="00E2587E" w:rsidRDefault="00A4738D" w:rsidP="00E2587E">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color w:val="984806" w:themeColor="accent6" w:themeShade="80"/>
          <w:sz w:val="21"/>
          <w:szCs w:val="21"/>
        </w:rPr>
      </w:pPr>
      <w:r w:rsidRPr="001B0169">
        <w:rPr>
          <w:rFonts w:ascii="Bell MT" w:hAnsi="Bell MT"/>
          <w:color w:val="000000"/>
          <w:sz w:val="24"/>
          <w:szCs w:val="24"/>
        </w:rPr>
        <w:t xml:space="preserve">    </w:t>
      </w:r>
      <w:proofErr w:type="gramStart"/>
      <w:r w:rsidRPr="00E2587E">
        <w:rPr>
          <w:rStyle w:val="pun"/>
          <w:color w:val="984806" w:themeColor="accent6" w:themeShade="80"/>
          <w:sz w:val="21"/>
          <w:szCs w:val="21"/>
        </w:rPr>
        <w:t>class</w:t>
      </w:r>
      <w:proofErr w:type="gramEnd"/>
      <w:r w:rsidRPr="00E2587E">
        <w:rPr>
          <w:rStyle w:val="pun"/>
          <w:color w:val="984806" w:themeColor="accent6" w:themeShade="80"/>
          <w:sz w:val="21"/>
          <w:szCs w:val="21"/>
        </w:rPr>
        <w:t xml:space="preserve"> controlled_execution:</w:t>
      </w:r>
    </w:p>
    <w:p w:rsidR="00A4738D" w:rsidRPr="00E2587E" w:rsidRDefault="00A4738D" w:rsidP="00E2587E">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color w:val="984806" w:themeColor="accent6" w:themeShade="80"/>
          <w:sz w:val="21"/>
          <w:szCs w:val="21"/>
        </w:rPr>
      </w:pPr>
      <w:r w:rsidRPr="00E2587E">
        <w:rPr>
          <w:rStyle w:val="pun"/>
          <w:color w:val="984806" w:themeColor="accent6" w:themeShade="80"/>
          <w:sz w:val="21"/>
          <w:szCs w:val="21"/>
        </w:rPr>
        <w:t xml:space="preserve">        </w:t>
      </w:r>
      <w:proofErr w:type="gramStart"/>
      <w:r w:rsidRPr="00E2587E">
        <w:rPr>
          <w:rStyle w:val="pun"/>
          <w:color w:val="984806" w:themeColor="accent6" w:themeShade="80"/>
          <w:sz w:val="21"/>
          <w:szCs w:val="21"/>
        </w:rPr>
        <w:t>def</w:t>
      </w:r>
      <w:proofErr w:type="gramEnd"/>
      <w:r w:rsidRPr="00E2587E">
        <w:rPr>
          <w:rStyle w:val="pun"/>
          <w:color w:val="984806" w:themeColor="accent6" w:themeShade="80"/>
          <w:sz w:val="21"/>
          <w:szCs w:val="21"/>
        </w:rPr>
        <w:t xml:space="preserve"> __enter__(self):</w:t>
      </w:r>
    </w:p>
    <w:p w:rsidR="00A4738D" w:rsidRPr="00E2587E" w:rsidRDefault="00A4738D" w:rsidP="00E2587E">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color w:val="984806" w:themeColor="accent6" w:themeShade="80"/>
          <w:sz w:val="21"/>
          <w:szCs w:val="21"/>
        </w:rPr>
      </w:pPr>
      <w:r w:rsidRPr="00E2587E">
        <w:rPr>
          <w:rStyle w:val="pun"/>
          <w:color w:val="984806" w:themeColor="accent6" w:themeShade="80"/>
          <w:sz w:val="21"/>
          <w:szCs w:val="21"/>
        </w:rPr>
        <w:t xml:space="preserve">            </w:t>
      </w:r>
      <w:proofErr w:type="gramStart"/>
      <w:r w:rsidRPr="00E2587E">
        <w:rPr>
          <w:rStyle w:val="pun"/>
          <w:color w:val="984806" w:themeColor="accent6" w:themeShade="80"/>
          <w:sz w:val="21"/>
          <w:szCs w:val="21"/>
        </w:rPr>
        <w:t>set</w:t>
      </w:r>
      <w:proofErr w:type="gramEnd"/>
      <w:r w:rsidRPr="00E2587E">
        <w:rPr>
          <w:rStyle w:val="pun"/>
          <w:color w:val="984806" w:themeColor="accent6" w:themeShade="80"/>
          <w:sz w:val="21"/>
          <w:szCs w:val="21"/>
        </w:rPr>
        <w:t xml:space="preserve"> things up</w:t>
      </w:r>
    </w:p>
    <w:p w:rsidR="00A4738D" w:rsidRPr="00E2587E" w:rsidRDefault="00A4738D" w:rsidP="00E2587E">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color w:val="984806" w:themeColor="accent6" w:themeShade="80"/>
          <w:sz w:val="21"/>
          <w:szCs w:val="21"/>
        </w:rPr>
      </w:pPr>
      <w:r w:rsidRPr="00E2587E">
        <w:rPr>
          <w:rStyle w:val="pun"/>
          <w:color w:val="984806" w:themeColor="accent6" w:themeShade="80"/>
          <w:sz w:val="21"/>
          <w:szCs w:val="21"/>
        </w:rPr>
        <w:t xml:space="preserve">            </w:t>
      </w:r>
      <w:proofErr w:type="gramStart"/>
      <w:r w:rsidRPr="00E2587E">
        <w:rPr>
          <w:rStyle w:val="pun"/>
          <w:color w:val="984806" w:themeColor="accent6" w:themeShade="80"/>
          <w:sz w:val="21"/>
          <w:szCs w:val="21"/>
        </w:rPr>
        <w:t>return</w:t>
      </w:r>
      <w:proofErr w:type="gramEnd"/>
      <w:r w:rsidRPr="00E2587E">
        <w:rPr>
          <w:rStyle w:val="pun"/>
          <w:color w:val="984806" w:themeColor="accent6" w:themeShade="80"/>
          <w:sz w:val="21"/>
          <w:szCs w:val="21"/>
        </w:rPr>
        <w:t xml:space="preserve"> thing</w:t>
      </w:r>
    </w:p>
    <w:p w:rsidR="00A4738D" w:rsidRPr="00E2587E" w:rsidRDefault="00A4738D" w:rsidP="00E2587E">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color w:val="984806" w:themeColor="accent6" w:themeShade="80"/>
          <w:sz w:val="21"/>
          <w:szCs w:val="21"/>
        </w:rPr>
      </w:pPr>
      <w:r w:rsidRPr="00E2587E">
        <w:rPr>
          <w:rStyle w:val="pun"/>
          <w:color w:val="984806" w:themeColor="accent6" w:themeShade="80"/>
          <w:sz w:val="21"/>
          <w:szCs w:val="21"/>
        </w:rPr>
        <w:t xml:space="preserve">        </w:t>
      </w:r>
      <w:proofErr w:type="gramStart"/>
      <w:r w:rsidRPr="00E2587E">
        <w:rPr>
          <w:rStyle w:val="pun"/>
          <w:color w:val="984806" w:themeColor="accent6" w:themeShade="80"/>
          <w:sz w:val="21"/>
          <w:szCs w:val="21"/>
        </w:rPr>
        <w:t>def</w:t>
      </w:r>
      <w:proofErr w:type="gramEnd"/>
      <w:r w:rsidRPr="00E2587E">
        <w:rPr>
          <w:rStyle w:val="pun"/>
          <w:color w:val="984806" w:themeColor="accent6" w:themeShade="80"/>
          <w:sz w:val="21"/>
          <w:szCs w:val="21"/>
        </w:rPr>
        <w:t xml:space="preserve"> __exit__(self, type, value, traceback):</w:t>
      </w:r>
      <w:r w:rsidR="00E2587E">
        <w:rPr>
          <w:rStyle w:val="pun"/>
          <w:color w:val="984806" w:themeColor="accent6" w:themeShade="80"/>
          <w:sz w:val="21"/>
          <w:szCs w:val="21"/>
        </w:rPr>
        <w:t xml:space="preserve"> # It takes 4 argumnets</w:t>
      </w:r>
    </w:p>
    <w:p w:rsidR="00A4738D" w:rsidRPr="00E2587E" w:rsidRDefault="00A4738D" w:rsidP="00E2587E">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color w:val="984806" w:themeColor="accent6" w:themeShade="80"/>
          <w:sz w:val="21"/>
          <w:szCs w:val="21"/>
        </w:rPr>
      </w:pPr>
      <w:r w:rsidRPr="00E2587E">
        <w:rPr>
          <w:rStyle w:val="pun"/>
          <w:color w:val="984806" w:themeColor="accent6" w:themeShade="80"/>
          <w:sz w:val="21"/>
          <w:szCs w:val="21"/>
        </w:rPr>
        <w:t xml:space="preserve">            </w:t>
      </w:r>
      <w:proofErr w:type="gramStart"/>
      <w:r w:rsidRPr="00E2587E">
        <w:rPr>
          <w:rStyle w:val="pun"/>
          <w:color w:val="984806" w:themeColor="accent6" w:themeShade="80"/>
          <w:sz w:val="21"/>
          <w:szCs w:val="21"/>
        </w:rPr>
        <w:t>tear</w:t>
      </w:r>
      <w:proofErr w:type="gramEnd"/>
      <w:r w:rsidRPr="00E2587E">
        <w:rPr>
          <w:rStyle w:val="pun"/>
          <w:color w:val="984806" w:themeColor="accent6" w:themeShade="80"/>
          <w:sz w:val="21"/>
          <w:szCs w:val="21"/>
        </w:rPr>
        <w:t xml:space="preserve"> things down</w:t>
      </w:r>
    </w:p>
    <w:p w:rsidR="00A4738D" w:rsidRPr="00E2587E" w:rsidRDefault="00A4738D" w:rsidP="00E2587E">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color w:val="984806" w:themeColor="accent6" w:themeShade="80"/>
          <w:sz w:val="21"/>
          <w:szCs w:val="21"/>
        </w:rPr>
      </w:pPr>
    </w:p>
    <w:p w:rsidR="00A4738D" w:rsidRPr="00E2587E" w:rsidRDefault="00A4738D" w:rsidP="00E2587E">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color w:val="984806" w:themeColor="accent6" w:themeShade="80"/>
          <w:sz w:val="21"/>
          <w:szCs w:val="21"/>
        </w:rPr>
      </w:pPr>
      <w:r w:rsidRPr="00E2587E">
        <w:rPr>
          <w:rStyle w:val="pun"/>
          <w:color w:val="984806" w:themeColor="accent6" w:themeShade="80"/>
          <w:sz w:val="21"/>
          <w:szCs w:val="21"/>
        </w:rPr>
        <w:t xml:space="preserve">    </w:t>
      </w:r>
      <w:proofErr w:type="gramStart"/>
      <w:r w:rsidRPr="00E2587E">
        <w:rPr>
          <w:rStyle w:val="pun"/>
          <w:color w:val="984806" w:themeColor="accent6" w:themeShade="80"/>
          <w:sz w:val="21"/>
          <w:szCs w:val="21"/>
        </w:rPr>
        <w:t>with</w:t>
      </w:r>
      <w:proofErr w:type="gramEnd"/>
      <w:r w:rsidRPr="00E2587E">
        <w:rPr>
          <w:rStyle w:val="pun"/>
          <w:color w:val="984806" w:themeColor="accent6" w:themeShade="80"/>
          <w:sz w:val="21"/>
          <w:szCs w:val="21"/>
        </w:rPr>
        <w:t xml:space="preserve"> controlled_execution() as thing:</w:t>
      </w:r>
    </w:p>
    <w:p w:rsidR="00A4738D" w:rsidRPr="00E2587E" w:rsidRDefault="00A4738D" w:rsidP="00E2587E">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color w:val="984806" w:themeColor="accent6" w:themeShade="80"/>
          <w:sz w:val="21"/>
          <w:szCs w:val="21"/>
        </w:rPr>
      </w:pPr>
      <w:r w:rsidRPr="00E2587E">
        <w:rPr>
          <w:rStyle w:val="pun"/>
          <w:color w:val="984806" w:themeColor="accent6" w:themeShade="80"/>
          <w:sz w:val="21"/>
          <w:szCs w:val="21"/>
        </w:rPr>
        <w:t xml:space="preserve">         </w:t>
      </w:r>
      <w:proofErr w:type="gramStart"/>
      <w:r w:rsidRPr="00E2587E">
        <w:rPr>
          <w:rStyle w:val="pun"/>
          <w:color w:val="984806" w:themeColor="accent6" w:themeShade="80"/>
          <w:sz w:val="21"/>
          <w:szCs w:val="21"/>
        </w:rPr>
        <w:t>some</w:t>
      </w:r>
      <w:proofErr w:type="gramEnd"/>
      <w:r w:rsidRPr="00E2587E">
        <w:rPr>
          <w:rStyle w:val="pun"/>
          <w:color w:val="984806" w:themeColor="accent6" w:themeShade="80"/>
          <w:sz w:val="21"/>
          <w:szCs w:val="21"/>
        </w:rPr>
        <w:t xml:space="preserve"> code</w:t>
      </w:r>
    </w:p>
    <w:p w:rsidR="00A4738D" w:rsidRPr="001B0169" w:rsidRDefault="00A4738D" w:rsidP="00A4738D">
      <w:pPr>
        <w:pStyle w:val="NormalWeb"/>
        <w:spacing w:before="0" w:line="225" w:lineRule="atLeast"/>
        <w:rPr>
          <w:rFonts w:ascii="Bell MT" w:hAnsi="Bell MT" w:cs="Arial"/>
          <w:color w:val="000000"/>
        </w:rPr>
      </w:pPr>
      <w:r w:rsidRPr="001B0169">
        <w:rPr>
          <w:rFonts w:ascii="Bell MT" w:hAnsi="Bell MT" w:cs="Arial"/>
          <w:color w:val="000000"/>
        </w:rPr>
        <w:t>Now, when the “with” statement is executed, Python evaluates the expression, calls the</w:t>
      </w:r>
      <w:r w:rsidRPr="00E2587E">
        <w:t> </w:t>
      </w:r>
      <w:r w:rsidRPr="00E2587E">
        <w:rPr>
          <w:rFonts w:ascii="Bell MT" w:hAnsi="Bell MT" w:cs="Arial"/>
          <w:color w:val="000000"/>
        </w:rPr>
        <w:t>__enter__</w:t>
      </w:r>
      <w:r w:rsidRPr="00E2587E">
        <w:t> </w:t>
      </w:r>
      <w:r w:rsidRPr="001B0169">
        <w:rPr>
          <w:rFonts w:ascii="Bell MT" w:hAnsi="Bell MT" w:cs="Arial"/>
          <w:color w:val="000000"/>
        </w:rPr>
        <w:t>method on the resulting value (which is called a “context guard”), and assigns whatever</w:t>
      </w:r>
      <w:r w:rsidRPr="00E2587E">
        <w:t> </w:t>
      </w:r>
      <w:r w:rsidRPr="00E2587E">
        <w:rPr>
          <w:rFonts w:ascii="Bell MT" w:hAnsi="Bell MT" w:cs="Arial"/>
          <w:color w:val="000000"/>
        </w:rPr>
        <w:t>__enter__</w:t>
      </w:r>
      <w:r w:rsidRPr="00E2587E">
        <w:t> </w:t>
      </w:r>
      <w:r w:rsidRPr="001B0169">
        <w:rPr>
          <w:rFonts w:ascii="Bell MT" w:hAnsi="Bell MT" w:cs="Arial"/>
          <w:color w:val="000000"/>
        </w:rPr>
        <w:t>returns to the variable given by</w:t>
      </w:r>
      <w:r w:rsidRPr="00E2587E">
        <w:t> </w:t>
      </w:r>
      <w:r w:rsidRPr="00E2587E">
        <w:rPr>
          <w:rFonts w:ascii="Bell MT" w:hAnsi="Bell MT" w:cs="Arial"/>
          <w:color w:val="000000"/>
        </w:rPr>
        <w:t>as</w:t>
      </w:r>
      <w:r w:rsidRPr="001B0169">
        <w:rPr>
          <w:rFonts w:ascii="Bell MT" w:hAnsi="Bell MT" w:cs="Arial"/>
          <w:color w:val="000000"/>
        </w:rPr>
        <w:t>. Python will then execute the code body, and</w:t>
      </w:r>
      <w:r w:rsidRPr="00E2587E">
        <w:t> </w:t>
      </w:r>
      <w:r w:rsidRPr="00E2587E">
        <w:rPr>
          <w:rFonts w:ascii="Bell MT" w:hAnsi="Bell MT" w:cs="Arial"/>
          <w:color w:val="000000"/>
        </w:rPr>
        <w:t>no matter what happens in that code</w:t>
      </w:r>
      <w:r w:rsidRPr="001B0169">
        <w:rPr>
          <w:rFonts w:ascii="Bell MT" w:hAnsi="Bell MT" w:cs="Arial"/>
          <w:color w:val="000000"/>
        </w:rPr>
        <w:t>, call the guard object’s</w:t>
      </w:r>
      <w:r w:rsidRPr="00E2587E">
        <w:t> </w:t>
      </w:r>
      <w:r w:rsidRPr="00E2587E">
        <w:rPr>
          <w:rFonts w:ascii="Bell MT" w:hAnsi="Bell MT" w:cs="Arial"/>
          <w:color w:val="000000"/>
        </w:rPr>
        <w:t>__exit__</w:t>
      </w:r>
      <w:r w:rsidRPr="00E2587E">
        <w:t> </w:t>
      </w:r>
      <w:r w:rsidRPr="001B0169">
        <w:rPr>
          <w:rFonts w:ascii="Bell MT" w:hAnsi="Bell MT" w:cs="Arial"/>
          <w:color w:val="000000"/>
        </w:rPr>
        <w:t>method.</w:t>
      </w:r>
    </w:p>
    <w:p w:rsidR="00A4738D" w:rsidRPr="001B0169" w:rsidRDefault="00A4738D" w:rsidP="00A4738D">
      <w:pPr>
        <w:pStyle w:val="NormalWeb"/>
        <w:spacing w:before="0" w:line="225" w:lineRule="atLeast"/>
        <w:rPr>
          <w:rFonts w:ascii="Bell MT" w:hAnsi="Bell MT" w:cs="Arial"/>
          <w:color w:val="000000"/>
        </w:rPr>
      </w:pPr>
      <w:r w:rsidRPr="001B0169">
        <w:rPr>
          <w:rFonts w:ascii="Bell MT" w:hAnsi="Bell MT" w:cs="Arial"/>
          <w:color w:val="000000"/>
        </w:rPr>
        <w:t>As an extra bonus, the</w:t>
      </w:r>
      <w:r w:rsidRPr="00E2587E">
        <w:t> </w:t>
      </w:r>
      <w:r w:rsidRPr="00E2587E">
        <w:rPr>
          <w:rFonts w:ascii="Bell MT" w:hAnsi="Bell MT" w:cs="Arial"/>
          <w:color w:val="000000"/>
        </w:rPr>
        <w:t>__exit__</w:t>
      </w:r>
      <w:r w:rsidRPr="00E2587E">
        <w:t> </w:t>
      </w:r>
      <w:r w:rsidRPr="001B0169">
        <w:rPr>
          <w:rFonts w:ascii="Bell MT" w:hAnsi="Bell MT" w:cs="Arial"/>
          <w:color w:val="000000"/>
        </w:rPr>
        <w:t>method can look at the exception, if any, and suppress it or act on it as necessary. To suppress the exception, just return a true value. For example, the following</w:t>
      </w:r>
      <w:r w:rsidRPr="00E2587E">
        <w:t> </w:t>
      </w:r>
      <w:r w:rsidRPr="00E2587E">
        <w:rPr>
          <w:rFonts w:ascii="Bell MT" w:hAnsi="Bell MT" w:cs="Arial"/>
          <w:color w:val="000000"/>
        </w:rPr>
        <w:t>__exit__</w:t>
      </w:r>
      <w:r w:rsidRPr="00E2587E">
        <w:t> </w:t>
      </w:r>
      <w:r w:rsidRPr="001B0169">
        <w:rPr>
          <w:rFonts w:ascii="Bell MT" w:hAnsi="Bell MT" w:cs="Arial"/>
          <w:color w:val="000000"/>
        </w:rPr>
        <w:t>method swallows any</w:t>
      </w:r>
      <w:r w:rsidRPr="00E2587E">
        <w:t> </w:t>
      </w:r>
      <w:r w:rsidRPr="00E2587E">
        <w:rPr>
          <w:rFonts w:ascii="Bell MT" w:hAnsi="Bell MT" w:cs="Arial"/>
          <w:color w:val="000000"/>
        </w:rPr>
        <w:t>TypeError</w:t>
      </w:r>
      <w:r w:rsidRPr="001B0169">
        <w:rPr>
          <w:rFonts w:ascii="Bell MT" w:hAnsi="Bell MT" w:cs="Arial"/>
          <w:color w:val="000000"/>
        </w:rPr>
        <w:t>, but lets all other exceptions through:</w:t>
      </w:r>
    </w:p>
    <w:p w:rsidR="00A4738D" w:rsidRPr="00E2587E" w:rsidRDefault="00A4738D" w:rsidP="00E2587E">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color w:val="984806" w:themeColor="accent6" w:themeShade="80"/>
          <w:sz w:val="21"/>
          <w:szCs w:val="21"/>
        </w:rPr>
      </w:pPr>
      <w:r w:rsidRPr="00E2587E">
        <w:rPr>
          <w:rStyle w:val="pun"/>
          <w:color w:val="984806" w:themeColor="accent6" w:themeShade="80"/>
          <w:sz w:val="21"/>
          <w:szCs w:val="21"/>
        </w:rPr>
        <w:t xml:space="preserve">    </w:t>
      </w:r>
      <w:proofErr w:type="gramStart"/>
      <w:r w:rsidRPr="00E2587E">
        <w:rPr>
          <w:rStyle w:val="pun"/>
          <w:color w:val="984806" w:themeColor="accent6" w:themeShade="80"/>
          <w:sz w:val="21"/>
          <w:szCs w:val="21"/>
        </w:rPr>
        <w:t>def</w:t>
      </w:r>
      <w:proofErr w:type="gramEnd"/>
      <w:r w:rsidRPr="00E2587E">
        <w:rPr>
          <w:rStyle w:val="pun"/>
          <w:color w:val="984806" w:themeColor="accent6" w:themeShade="80"/>
          <w:sz w:val="21"/>
          <w:szCs w:val="21"/>
        </w:rPr>
        <w:t xml:space="preserve"> __exit__(self, type, value, traceback):</w:t>
      </w:r>
    </w:p>
    <w:p w:rsidR="00A4738D" w:rsidRPr="00E2587E" w:rsidRDefault="00A4738D" w:rsidP="00E2587E">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color w:val="984806" w:themeColor="accent6" w:themeShade="80"/>
          <w:sz w:val="21"/>
          <w:szCs w:val="21"/>
        </w:rPr>
      </w:pPr>
      <w:r w:rsidRPr="00E2587E">
        <w:rPr>
          <w:rStyle w:val="pun"/>
          <w:color w:val="984806" w:themeColor="accent6" w:themeShade="80"/>
          <w:sz w:val="21"/>
          <w:szCs w:val="21"/>
        </w:rPr>
        <w:t xml:space="preserve">        </w:t>
      </w:r>
      <w:proofErr w:type="gramStart"/>
      <w:r w:rsidRPr="00E2587E">
        <w:rPr>
          <w:rStyle w:val="pun"/>
          <w:color w:val="984806" w:themeColor="accent6" w:themeShade="80"/>
          <w:sz w:val="21"/>
          <w:szCs w:val="21"/>
        </w:rPr>
        <w:t>return</w:t>
      </w:r>
      <w:proofErr w:type="gramEnd"/>
      <w:r w:rsidRPr="00E2587E">
        <w:rPr>
          <w:rStyle w:val="pun"/>
          <w:color w:val="984806" w:themeColor="accent6" w:themeShade="80"/>
          <w:sz w:val="21"/>
          <w:szCs w:val="21"/>
        </w:rPr>
        <w:t xml:space="preserve"> isinstance(value, TypeError)</w:t>
      </w:r>
    </w:p>
    <w:p w:rsidR="00A4738D" w:rsidRPr="001B0169" w:rsidRDefault="00A4738D" w:rsidP="00A4738D">
      <w:pPr>
        <w:pStyle w:val="NormalWeb"/>
        <w:spacing w:before="0" w:line="225" w:lineRule="atLeast"/>
        <w:rPr>
          <w:rFonts w:ascii="Bell MT" w:hAnsi="Bell MT" w:cs="Arial"/>
          <w:color w:val="000000"/>
        </w:rPr>
      </w:pPr>
      <w:r w:rsidRPr="001B0169">
        <w:rPr>
          <w:rFonts w:ascii="Bell MT" w:hAnsi="Bell MT" w:cs="Arial"/>
          <w:color w:val="000000"/>
        </w:rPr>
        <w:t>In Python 2.5, the file object has been equipped with</w:t>
      </w:r>
      <w:r w:rsidRPr="001B0169">
        <w:rPr>
          <w:rStyle w:val="apple-converted-space"/>
          <w:rFonts w:ascii="Bell MT" w:eastAsiaTheme="majorEastAsia" w:hAnsi="Bell MT" w:cs="Arial"/>
          <w:color w:val="000000"/>
        </w:rPr>
        <w:t> </w:t>
      </w:r>
      <w:r w:rsidRPr="001B0169">
        <w:rPr>
          <w:rFonts w:ascii="Bell MT" w:hAnsi="Bell MT" w:cs="Arial"/>
          <w:b/>
          <w:bCs/>
          <w:color w:val="000000"/>
        </w:rPr>
        <w:t>__enter__</w:t>
      </w:r>
      <w:r w:rsidRPr="001B0169">
        <w:rPr>
          <w:rStyle w:val="apple-converted-space"/>
          <w:rFonts w:ascii="Bell MT" w:eastAsiaTheme="majorEastAsia" w:hAnsi="Bell MT" w:cs="Arial"/>
          <w:color w:val="000000"/>
        </w:rPr>
        <w:t> </w:t>
      </w:r>
      <w:r w:rsidRPr="001B0169">
        <w:rPr>
          <w:rFonts w:ascii="Bell MT" w:hAnsi="Bell MT" w:cs="Arial"/>
          <w:color w:val="000000"/>
        </w:rPr>
        <w:t>and</w:t>
      </w:r>
      <w:r w:rsidRPr="001B0169">
        <w:rPr>
          <w:rStyle w:val="apple-converted-space"/>
          <w:rFonts w:ascii="Bell MT" w:eastAsiaTheme="majorEastAsia" w:hAnsi="Bell MT" w:cs="Arial"/>
          <w:color w:val="000000"/>
        </w:rPr>
        <w:t> </w:t>
      </w:r>
      <w:r w:rsidRPr="001B0169">
        <w:rPr>
          <w:rFonts w:ascii="Bell MT" w:hAnsi="Bell MT" w:cs="Arial"/>
          <w:b/>
          <w:bCs/>
          <w:color w:val="000000"/>
        </w:rPr>
        <w:t>__exit__</w:t>
      </w:r>
      <w:r w:rsidRPr="001B0169">
        <w:rPr>
          <w:rStyle w:val="apple-converted-space"/>
          <w:rFonts w:ascii="Bell MT" w:eastAsiaTheme="majorEastAsia" w:hAnsi="Bell MT" w:cs="Arial"/>
          <w:color w:val="000000"/>
        </w:rPr>
        <w:t> </w:t>
      </w:r>
      <w:r w:rsidRPr="001B0169">
        <w:rPr>
          <w:rFonts w:ascii="Bell MT" w:hAnsi="Bell MT" w:cs="Arial"/>
          <w:color w:val="000000"/>
        </w:rPr>
        <w:t>methods; the former simply returns the file object itself, and the latter closes the file:</w:t>
      </w:r>
    </w:p>
    <w:p w:rsidR="00A4738D" w:rsidRPr="00E2587E" w:rsidRDefault="00A4738D" w:rsidP="00E2587E">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color w:val="984806" w:themeColor="accent6" w:themeShade="80"/>
          <w:sz w:val="21"/>
          <w:szCs w:val="21"/>
        </w:rPr>
      </w:pPr>
      <w:r w:rsidRPr="001B0169">
        <w:rPr>
          <w:rFonts w:ascii="Bell MT" w:hAnsi="Bell MT"/>
          <w:color w:val="000000"/>
          <w:sz w:val="24"/>
          <w:szCs w:val="24"/>
        </w:rPr>
        <w:t xml:space="preserve">    </w:t>
      </w:r>
      <w:r w:rsidRPr="00E2587E">
        <w:rPr>
          <w:rStyle w:val="pun"/>
          <w:color w:val="984806" w:themeColor="accent6" w:themeShade="80"/>
          <w:sz w:val="21"/>
          <w:szCs w:val="21"/>
        </w:rPr>
        <w:t xml:space="preserve">&gt;&gt;&gt; f = </w:t>
      </w:r>
      <w:proofErr w:type="gramStart"/>
      <w:r w:rsidRPr="00E2587E">
        <w:rPr>
          <w:rStyle w:val="pun"/>
          <w:color w:val="984806" w:themeColor="accent6" w:themeShade="80"/>
          <w:sz w:val="21"/>
          <w:szCs w:val="21"/>
        </w:rPr>
        <w:t>open(</w:t>
      </w:r>
      <w:proofErr w:type="gramEnd"/>
      <w:r w:rsidRPr="00E2587E">
        <w:rPr>
          <w:rStyle w:val="pun"/>
          <w:color w:val="984806" w:themeColor="accent6" w:themeShade="80"/>
          <w:sz w:val="21"/>
          <w:szCs w:val="21"/>
        </w:rPr>
        <w:t>"x.txt")</w:t>
      </w:r>
    </w:p>
    <w:p w:rsidR="00A4738D" w:rsidRPr="00E2587E" w:rsidRDefault="00A4738D" w:rsidP="00E2587E">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color w:val="984806" w:themeColor="accent6" w:themeShade="80"/>
          <w:sz w:val="21"/>
          <w:szCs w:val="21"/>
        </w:rPr>
      </w:pPr>
      <w:r w:rsidRPr="00E2587E">
        <w:rPr>
          <w:rStyle w:val="pun"/>
          <w:color w:val="984806" w:themeColor="accent6" w:themeShade="80"/>
          <w:sz w:val="21"/>
          <w:szCs w:val="21"/>
        </w:rPr>
        <w:t xml:space="preserve">    &gt;&gt;&gt; </w:t>
      </w:r>
      <w:proofErr w:type="gramStart"/>
      <w:r w:rsidRPr="00E2587E">
        <w:rPr>
          <w:rStyle w:val="pun"/>
          <w:color w:val="984806" w:themeColor="accent6" w:themeShade="80"/>
          <w:sz w:val="21"/>
          <w:szCs w:val="21"/>
        </w:rPr>
        <w:t>f</w:t>
      </w:r>
      <w:proofErr w:type="gramEnd"/>
    </w:p>
    <w:p w:rsidR="00A4738D" w:rsidRPr="00E2587E" w:rsidRDefault="00A4738D" w:rsidP="00E2587E">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color w:val="984806" w:themeColor="accent6" w:themeShade="80"/>
          <w:sz w:val="21"/>
          <w:szCs w:val="21"/>
        </w:rPr>
      </w:pPr>
      <w:r w:rsidRPr="00E2587E">
        <w:rPr>
          <w:rStyle w:val="pun"/>
          <w:color w:val="984806" w:themeColor="accent6" w:themeShade="80"/>
          <w:sz w:val="21"/>
          <w:szCs w:val="21"/>
        </w:rPr>
        <w:t xml:space="preserve">    &lt;</w:t>
      </w:r>
      <w:proofErr w:type="gramStart"/>
      <w:r w:rsidRPr="00E2587E">
        <w:rPr>
          <w:rStyle w:val="pun"/>
          <w:color w:val="984806" w:themeColor="accent6" w:themeShade="80"/>
          <w:sz w:val="21"/>
          <w:szCs w:val="21"/>
        </w:rPr>
        <w:t>open</w:t>
      </w:r>
      <w:proofErr w:type="gramEnd"/>
      <w:r w:rsidRPr="00E2587E">
        <w:rPr>
          <w:rStyle w:val="pun"/>
          <w:color w:val="984806" w:themeColor="accent6" w:themeShade="80"/>
          <w:sz w:val="21"/>
          <w:szCs w:val="21"/>
        </w:rPr>
        <w:t xml:space="preserve"> file 'x.txt', mode 'r' at 0x00AE82F0&gt;</w:t>
      </w:r>
    </w:p>
    <w:p w:rsidR="00A4738D" w:rsidRPr="00E2587E" w:rsidRDefault="00A4738D" w:rsidP="00E2587E">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color w:val="984806" w:themeColor="accent6" w:themeShade="80"/>
          <w:sz w:val="21"/>
          <w:szCs w:val="21"/>
        </w:rPr>
      </w:pPr>
      <w:r w:rsidRPr="00E2587E">
        <w:rPr>
          <w:rStyle w:val="pun"/>
          <w:color w:val="984806" w:themeColor="accent6" w:themeShade="80"/>
          <w:sz w:val="21"/>
          <w:szCs w:val="21"/>
        </w:rPr>
        <w:t xml:space="preserve">    &gt;&gt;&gt; f.__enter_</w:t>
      </w:r>
      <w:proofErr w:type="gramStart"/>
      <w:r w:rsidRPr="00E2587E">
        <w:rPr>
          <w:rStyle w:val="pun"/>
          <w:color w:val="984806" w:themeColor="accent6" w:themeShade="80"/>
          <w:sz w:val="21"/>
          <w:szCs w:val="21"/>
        </w:rPr>
        <w:t>_()</w:t>
      </w:r>
      <w:proofErr w:type="gramEnd"/>
    </w:p>
    <w:p w:rsidR="00A4738D" w:rsidRPr="00E2587E" w:rsidRDefault="00A4738D" w:rsidP="00E2587E">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color w:val="984806" w:themeColor="accent6" w:themeShade="80"/>
          <w:sz w:val="21"/>
          <w:szCs w:val="21"/>
        </w:rPr>
      </w:pPr>
      <w:r w:rsidRPr="00E2587E">
        <w:rPr>
          <w:rStyle w:val="pun"/>
          <w:color w:val="984806" w:themeColor="accent6" w:themeShade="80"/>
          <w:sz w:val="21"/>
          <w:szCs w:val="21"/>
        </w:rPr>
        <w:t xml:space="preserve">    &lt;</w:t>
      </w:r>
      <w:proofErr w:type="gramStart"/>
      <w:r w:rsidRPr="00E2587E">
        <w:rPr>
          <w:rStyle w:val="pun"/>
          <w:color w:val="984806" w:themeColor="accent6" w:themeShade="80"/>
          <w:sz w:val="21"/>
          <w:szCs w:val="21"/>
        </w:rPr>
        <w:t>open</w:t>
      </w:r>
      <w:proofErr w:type="gramEnd"/>
      <w:r w:rsidRPr="00E2587E">
        <w:rPr>
          <w:rStyle w:val="pun"/>
          <w:color w:val="984806" w:themeColor="accent6" w:themeShade="80"/>
          <w:sz w:val="21"/>
          <w:szCs w:val="21"/>
        </w:rPr>
        <w:t xml:space="preserve"> file 'x.txt', mode 'r' at 0x00AE82F0&gt;</w:t>
      </w:r>
    </w:p>
    <w:p w:rsidR="00A4738D" w:rsidRPr="00E2587E" w:rsidRDefault="00A4738D" w:rsidP="00E2587E">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color w:val="984806" w:themeColor="accent6" w:themeShade="80"/>
          <w:sz w:val="21"/>
          <w:szCs w:val="21"/>
        </w:rPr>
      </w:pPr>
      <w:r w:rsidRPr="00E2587E">
        <w:rPr>
          <w:rStyle w:val="pun"/>
          <w:color w:val="984806" w:themeColor="accent6" w:themeShade="80"/>
          <w:sz w:val="21"/>
          <w:szCs w:val="21"/>
        </w:rPr>
        <w:t xml:space="preserve">    &gt;&gt;&gt; </w:t>
      </w:r>
      <w:proofErr w:type="gramStart"/>
      <w:r w:rsidRPr="00E2587E">
        <w:rPr>
          <w:rStyle w:val="pun"/>
          <w:color w:val="984806" w:themeColor="accent6" w:themeShade="80"/>
          <w:sz w:val="21"/>
          <w:szCs w:val="21"/>
        </w:rPr>
        <w:t>f.read(</w:t>
      </w:r>
      <w:proofErr w:type="gramEnd"/>
      <w:r w:rsidRPr="00E2587E">
        <w:rPr>
          <w:rStyle w:val="pun"/>
          <w:color w:val="984806" w:themeColor="accent6" w:themeShade="80"/>
          <w:sz w:val="21"/>
          <w:szCs w:val="21"/>
        </w:rPr>
        <w:t>1)</w:t>
      </w:r>
    </w:p>
    <w:p w:rsidR="00A4738D" w:rsidRPr="00E2587E" w:rsidRDefault="00A4738D" w:rsidP="00E2587E">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color w:val="984806" w:themeColor="accent6" w:themeShade="80"/>
          <w:sz w:val="21"/>
          <w:szCs w:val="21"/>
        </w:rPr>
      </w:pPr>
      <w:r w:rsidRPr="00E2587E">
        <w:rPr>
          <w:rStyle w:val="pun"/>
          <w:color w:val="984806" w:themeColor="accent6" w:themeShade="80"/>
          <w:sz w:val="21"/>
          <w:szCs w:val="21"/>
        </w:rPr>
        <w:t xml:space="preserve">    'X'</w:t>
      </w:r>
    </w:p>
    <w:p w:rsidR="00A4738D" w:rsidRPr="00E2587E" w:rsidRDefault="00A4738D" w:rsidP="00E2587E">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color w:val="984806" w:themeColor="accent6" w:themeShade="80"/>
          <w:sz w:val="21"/>
          <w:szCs w:val="21"/>
        </w:rPr>
      </w:pPr>
      <w:r w:rsidRPr="00E2587E">
        <w:rPr>
          <w:rStyle w:val="pun"/>
          <w:color w:val="984806" w:themeColor="accent6" w:themeShade="80"/>
          <w:sz w:val="21"/>
          <w:szCs w:val="21"/>
        </w:rPr>
        <w:t xml:space="preserve">    &gt;&gt;&gt; f.__exit_</w:t>
      </w:r>
      <w:proofErr w:type="gramStart"/>
      <w:r w:rsidRPr="00E2587E">
        <w:rPr>
          <w:rStyle w:val="pun"/>
          <w:color w:val="984806" w:themeColor="accent6" w:themeShade="80"/>
          <w:sz w:val="21"/>
          <w:szCs w:val="21"/>
        </w:rPr>
        <w:t>_(</w:t>
      </w:r>
      <w:proofErr w:type="gramEnd"/>
      <w:r w:rsidRPr="00E2587E">
        <w:rPr>
          <w:rStyle w:val="pun"/>
          <w:color w:val="984806" w:themeColor="accent6" w:themeShade="80"/>
          <w:sz w:val="21"/>
          <w:szCs w:val="21"/>
        </w:rPr>
        <w:t>None, None, None)</w:t>
      </w:r>
    </w:p>
    <w:p w:rsidR="00A4738D" w:rsidRPr="00E2587E" w:rsidRDefault="00A4738D" w:rsidP="00E2587E">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color w:val="984806" w:themeColor="accent6" w:themeShade="80"/>
          <w:sz w:val="21"/>
          <w:szCs w:val="21"/>
        </w:rPr>
      </w:pPr>
      <w:r w:rsidRPr="00E2587E">
        <w:rPr>
          <w:rStyle w:val="pun"/>
          <w:color w:val="984806" w:themeColor="accent6" w:themeShade="80"/>
          <w:sz w:val="21"/>
          <w:szCs w:val="21"/>
        </w:rPr>
        <w:t xml:space="preserve">    &gt;&gt;&gt; </w:t>
      </w:r>
      <w:proofErr w:type="gramStart"/>
      <w:r w:rsidRPr="00E2587E">
        <w:rPr>
          <w:rStyle w:val="pun"/>
          <w:color w:val="984806" w:themeColor="accent6" w:themeShade="80"/>
          <w:sz w:val="21"/>
          <w:szCs w:val="21"/>
        </w:rPr>
        <w:t>f.read(</w:t>
      </w:r>
      <w:proofErr w:type="gramEnd"/>
      <w:r w:rsidRPr="00E2587E">
        <w:rPr>
          <w:rStyle w:val="pun"/>
          <w:color w:val="984806" w:themeColor="accent6" w:themeShade="80"/>
          <w:sz w:val="21"/>
          <w:szCs w:val="21"/>
        </w:rPr>
        <w:t>1)</w:t>
      </w:r>
    </w:p>
    <w:p w:rsidR="00A4738D" w:rsidRPr="00E2587E" w:rsidRDefault="00A4738D" w:rsidP="00E2587E">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color w:val="984806" w:themeColor="accent6" w:themeShade="80"/>
          <w:sz w:val="21"/>
          <w:szCs w:val="21"/>
        </w:rPr>
      </w:pPr>
      <w:r w:rsidRPr="00E2587E">
        <w:rPr>
          <w:rStyle w:val="pun"/>
          <w:color w:val="984806" w:themeColor="accent6" w:themeShade="80"/>
          <w:sz w:val="21"/>
          <w:szCs w:val="21"/>
        </w:rPr>
        <w:t xml:space="preserve">    Traceback (most recent call last):</w:t>
      </w:r>
    </w:p>
    <w:p w:rsidR="00A4738D" w:rsidRPr="00E2587E" w:rsidRDefault="00A4738D" w:rsidP="00E2587E">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color w:val="984806" w:themeColor="accent6" w:themeShade="80"/>
          <w:sz w:val="21"/>
          <w:szCs w:val="21"/>
        </w:rPr>
      </w:pPr>
      <w:r w:rsidRPr="00E2587E">
        <w:rPr>
          <w:rStyle w:val="pun"/>
          <w:color w:val="984806" w:themeColor="accent6" w:themeShade="80"/>
          <w:sz w:val="21"/>
          <w:szCs w:val="21"/>
        </w:rPr>
        <w:lastRenderedPageBreak/>
        <w:t xml:space="preserve">      File "&lt;stdin&gt;", line 1, in &lt;module&gt;</w:t>
      </w:r>
    </w:p>
    <w:p w:rsidR="00A4738D" w:rsidRPr="00E2587E" w:rsidRDefault="00A4738D" w:rsidP="00E2587E">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color w:val="984806" w:themeColor="accent6" w:themeShade="80"/>
          <w:sz w:val="21"/>
          <w:szCs w:val="21"/>
        </w:rPr>
      </w:pPr>
      <w:r w:rsidRPr="00E2587E">
        <w:rPr>
          <w:rStyle w:val="pun"/>
          <w:color w:val="984806" w:themeColor="accent6" w:themeShade="80"/>
          <w:sz w:val="21"/>
          <w:szCs w:val="21"/>
        </w:rPr>
        <w:t xml:space="preserve">    ValueError: I/O operation on closed file</w:t>
      </w:r>
    </w:p>
    <w:p w:rsidR="00A4738D" w:rsidRPr="001B0169" w:rsidRDefault="00A4738D" w:rsidP="00A4738D">
      <w:pPr>
        <w:pStyle w:val="NormalWeb"/>
        <w:spacing w:before="0" w:line="225" w:lineRule="atLeast"/>
        <w:rPr>
          <w:rFonts w:ascii="Bell MT" w:hAnsi="Bell MT" w:cs="Arial"/>
          <w:color w:val="000000"/>
        </w:rPr>
      </w:pPr>
      <w:proofErr w:type="gramStart"/>
      <w:r w:rsidRPr="001B0169">
        <w:rPr>
          <w:rFonts w:ascii="Bell MT" w:hAnsi="Bell MT" w:cs="Arial"/>
          <w:color w:val="000000"/>
        </w:rPr>
        <w:t>so</w:t>
      </w:r>
      <w:proofErr w:type="gramEnd"/>
      <w:r w:rsidRPr="001B0169">
        <w:rPr>
          <w:rFonts w:ascii="Bell MT" w:hAnsi="Bell MT" w:cs="Arial"/>
          <w:color w:val="000000"/>
        </w:rPr>
        <w:t xml:space="preserve"> to open a file, process its contents, and make sure to close it, you can simply do:</w:t>
      </w:r>
    </w:p>
    <w:p w:rsidR="00A4738D" w:rsidRPr="00E2587E" w:rsidRDefault="00A4738D" w:rsidP="00E2587E">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color w:val="984806" w:themeColor="accent6" w:themeShade="80"/>
          <w:sz w:val="21"/>
          <w:szCs w:val="21"/>
        </w:rPr>
      </w:pPr>
      <w:proofErr w:type="gramStart"/>
      <w:r w:rsidRPr="00E2587E">
        <w:rPr>
          <w:rStyle w:val="pun"/>
          <w:color w:val="984806" w:themeColor="accent6" w:themeShade="80"/>
          <w:sz w:val="21"/>
          <w:szCs w:val="21"/>
        </w:rPr>
        <w:t>with</w:t>
      </w:r>
      <w:proofErr w:type="gramEnd"/>
      <w:r w:rsidRPr="00E2587E">
        <w:rPr>
          <w:rStyle w:val="pun"/>
          <w:color w:val="984806" w:themeColor="accent6" w:themeShade="80"/>
          <w:sz w:val="21"/>
          <w:szCs w:val="21"/>
        </w:rPr>
        <w:t xml:space="preserve"> open("x.txt") as f:</w:t>
      </w:r>
    </w:p>
    <w:p w:rsidR="00A4738D" w:rsidRPr="00E2587E" w:rsidRDefault="00A4738D" w:rsidP="00E2587E">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color w:val="984806" w:themeColor="accent6" w:themeShade="80"/>
          <w:sz w:val="21"/>
          <w:szCs w:val="21"/>
        </w:rPr>
      </w:pPr>
      <w:r w:rsidRPr="00E2587E">
        <w:rPr>
          <w:rStyle w:val="pun"/>
          <w:color w:val="984806" w:themeColor="accent6" w:themeShade="80"/>
          <w:sz w:val="21"/>
          <w:szCs w:val="21"/>
        </w:rPr>
        <w:t xml:space="preserve">    </w:t>
      </w:r>
      <w:proofErr w:type="gramStart"/>
      <w:r w:rsidRPr="00E2587E">
        <w:rPr>
          <w:rStyle w:val="pun"/>
          <w:color w:val="984806" w:themeColor="accent6" w:themeShade="80"/>
          <w:sz w:val="21"/>
          <w:szCs w:val="21"/>
        </w:rPr>
        <w:t>data</w:t>
      </w:r>
      <w:proofErr w:type="gramEnd"/>
      <w:r w:rsidRPr="00E2587E">
        <w:rPr>
          <w:rStyle w:val="pun"/>
          <w:color w:val="984806" w:themeColor="accent6" w:themeShade="80"/>
          <w:sz w:val="21"/>
          <w:szCs w:val="21"/>
        </w:rPr>
        <w:t xml:space="preserve"> = f.read()</w:t>
      </w:r>
    </w:p>
    <w:p w:rsidR="00A4738D" w:rsidRPr="00E2587E" w:rsidRDefault="00A4738D" w:rsidP="00E2587E">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color w:val="984806" w:themeColor="accent6" w:themeShade="80"/>
          <w:sz w:val="21"/>
          <w:szCs w:val="21"/>
        </w:rPr>
      </w:pPr>
      <w:r w:rsidRPr="00E2587E">
        <w:rPr>
          <w:rStyle w:val="pun"/>
          <w:color w:val="984806" w:themeColor="accent6" w:themeShade="80"/>
          <w:sz w:val="21"/>
          <w:szCs w:val="21"/>
        </w:rPr>
        <w:t xml:space="preserve">    </w:t>
      </w:r>
      <w:proofErr w:type="gramStart"/>
      <w:r w:rsidRPr="00E2587E">
        <w:rPr>
          <w:rStyle w:val="pun"/>
          <w:color w:val="984806" w:themeColor="accent6" w:themeShade="80"/>
          <w:sz w:val="21"/>
          <w:szCs w:val="21"/>
        </w:rPr>
        <w:t>do</w:t>
      </w:r>
      <w:proofErr w:type="gramEnd"/>
      <w:r w:rsidRPr="00E2587E">
        <w:rPr>
          <w:rStyle w:val="pun"/>
          <w:color w:val="984806" w:themeColor="accent6" w:themeShade="80"/>
          <w:sz w:val="21"/>
          <w:szCs w:val="21"/>
        </w:rPr>
        <w:t xml:space="preserve"> something with data</w:t>
      </w:r>
    </w:p>
    <w:p w:rsidR="00E2587E" w:rsidRDefault="00E2587E" w:rsidP="001B0169">
      <w:pPr>
        <w:pStyle w:val="NormalWeb"/>
        <w:spacing w:before="0" w:line="225" w:lineRule="atLeast"/>
        <w:rPr>
          <w:rFonts w:ascii="Bell MT" w:hAnsi="Bell MT" w:cs="Arial"/>
          <w:b/>
          <w:color w:val="000000"/>
        </w:rPr>
      </w:pPr>
    </w:p>
    <w:p w:rsidR="001B0169" w:rsidRPr="003B1A97" w:rsidRDefault="00E2587E" w:rsidP="003B1A97">
      <w:pPr>
        <w:pStyle w:val="NormalWeb"/>
        <w:spacing w:before="0" w:line="225" w:lineRule="atLeast"/>
        <w:rPr>
          <w:rFonts w:ascii="Bell MT" w:hAnsi="Bell MT" w:cs="Arial"/>
          <w:color w:val="000000"/>
        </w:rPr>
      </w:pPr>
      <w:r w:rsidRPr="003B1A97">
        <w:rPr>
          <w:rFonts w:ascii="Bell MT" w:hAnsi="Bell MT" w:cs="Arial"/>
          <w:color w:val="000000"/>
        </w:rPr>
        <w:t>Another example, shows how __enter_</w:t>
      </w:r>
      <w:proofErr w:type="gramStart"/>
      <w:r w:rsidRPr="003B1A97">
        <w:rPr>
          <w:rFonts w:ascii="Bell MT" w:hAnsi="Bell MT" w:cs="Arial"/>
          <w:color w:val="000000"/>
        </w:rPr>
        <w:t>_(</w:t>
      </w:r>
      <w:proofErr w:type="gramEnd"/>
      <w:r w:rsidRPr="003B1A97">
        <w:rPr>
          <w:rFonts w:ascii="Bell MT" w:hAnsi="Bell MT" w:cs="Arial"/>
          <w:color w:val="000000"/>
        </w:rPr>
        <w:t xml:space="preserve">) and exit() function works, illustrated as below: </w:t>
      </w:r>
      <w:r w:rsidR="001B0169" w:rsidRPr="003B1A97">
        <w:rPr>
          <w:rFonts w:ascii="Bell MT" w:hAnsi="Bell MT" w:cs="Arial"/>
          <w:color w:val="000000"/>
        </w:rPr>
        <w:t>This can be demonstrated with the following example:</w:t>
      </w:r>
    </w:p>
    <w:p w:rsidR="003B1A97" w:rsidRPr="003B1A97" w:rsidRDefault="003B1A97" w:rsidP="003B1A97">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color w:val="984806" w:themeColor="accent6" w:themeShade="80"/>
          <w:sz w:val="21"/>
          <w:szCs w:val="21"/>
        </w:rPr>
      </w:pPr>
      <w:proofErr w:type="gramStart"/>
      <w:r w:rsidRPr="003B1A97">
        <w:rPr>
          <w:rStyle w:val="pun"/>
          <w:color w:val="984806" w:themeColor="accent6" w:themeShade="80"/>
          <w:sz w:val="21"/>
          <w:szCs w:val="21"/>
        </w:rPr>
        <w:t>class</w:t>
      </w:r>
      <w:proofErr w:type="gramEnd"/>
      <w:r w:rsidRPr="003B1A97">
        <w:rPr>
          <w:rStyle w:val="pun"/>
          <w:color w:val="984806" w:themeColor="accent6" w:themeShade="80"/>
          <w:sz w:val="21"/>
          <w:szCs w:val="21"/>
        </w:rPr>
        <w:t xml:space="preserve"> Sample:</w:t>
      </w:r>
    </w:p>
    <w:p w:rsidR="003B1A97" w:rsidRPr="003B1A97" w:rsidRDefault="003B1A97" w:rsidP="003B1A97">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color w:val="984806" w:themeColor="accent6" w:themeShade="80"/>
          <w:sz w:val="21"/>
          <w:szCs w:val="21"/>
        </w:rPr>
      </w:pPr>
      <w:r w:rsidRPr="003B1A97">
        <w:rPr>
          <w:rStyle w:val="pun"/>
          <w:color w:val="984806" w:themeColor="accent6" w:themeShade="80"/>
          <w:sz w:val="21"/>
          <w:szCs w:val="21"/>
        </w:rPr>
        <w:t xml:space="preserve">    </w:t>
      </w:r>
      <w:proofErr w:type="gramStart"/>
      <w:r w:rsidRPr="003B1A97">
        <w:rPr>
          <w:rStyle w:val="pun"/>
          <w:color w:val="984806" w:themeColor="accent6" w:themeShade="80"/>
          <w:sz w:val="21"/>
          <w:szCs w:val="21"/>
        </w:rPr>
        <w:t>def</w:t>
      </w:r>
      <w:proofErr w:type="gramEnd"/>
      <w:r w:rsidRPr="003B1A97">
        <w:rPr>
          <w:rStyle w:val="pun"/>
          <w:color w:val="984806" w:themeColor="accent6" w:themeShade="80"/>
          <w:sz w:val="21"/>
          <w:szCs w:val="21"/>
        </w:rPr>
        <w:t xml:space="preserve"> __enter__(self):</w:t>
      </w:r>
    </w:p>
    <w:p w:rsidR="003B1A97" w:rsidRPr="003B1A97" w:rsidRDefault="003B1A97" w:rsidP="003B1A97">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color w:val="984806" w:themeColor="accent6" w:themeShade="80"/>
          <w:sz w:val="21"/>
          <w:szCs w:val="21"/>
        </w:rPr>
      </w:pPr>
      <w:r w:rsidRPr="003B1A97">
        <w:rPr>
          <w:rStyle w:val="pun"/>
          <w:color w:val="984806" w:themeColor="accent6" w:themeShade="80"/>
          <w:sz w:val="21"/>
          <w:szCs w:val="21"/>
        </w:rPr>
        <w:t xml:space="preserve">        </w:t>
      </w:r>
      <w:proofErr w:type="gramStart"/>
      <w:r w:rsidRPr="003B1A97">
        <w:rPr>
          <w:rStyle w:val="pun"/>
          <w:color w:val="984806" w:themeColor="accent6" w:themeShade="80"/>
          <w:sz w:val="21"/>
          <w:szCs w:val="21"/>
        </w:rPr>
        <w:t>print</w:t>
      </w:r>
      <w:proofErr w:type="gramEnd"/>
      <w:r w:rsidRPr="003B1A97">
        <w:rPr>
          <w:rStyle w:val="pun"/>
          <w:color w:val="984806" w:themeColor="accent6" w:themeShade="80"/>
          <w:sz w:val="21"/>
          <w:szCs w:val="21"/>
        </w:rPr>
        <w:t xml:space="preserve"> "In __enter__()"</w:t>
      </w:r>
    </w:p>
    <w:p w:rsidR="003B1A97" w:rsidRPr="003B1A97" w:rsidRDefault="003B1A97" w:rsidP="003B1A97">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color w:val="984806" w:themeColor="accent6" w:themeShade="80"/>
          <w:sz w:val="21"/>
          <w:szCs w:val="21"/>
        </w:rPr>
      </w:pPr>
      <w:r w:rsidRPr="003B1A97">
        <w:rPr>
          <w:rStyle w:val="pun"/>
          <w:color w:val="984806" w:themeColor="accent6" w:themeShade="80"/>
          <w:sz w:val="21"/>
          <w:szCs w:val="21"/>
        </w:rPr>
        <w:t xml:space="preserve">        </w:t>
      </w:r>
      <w:proofErr w:type="gramStart"/>
      <w:r w:rsidRPr="003B1A97">
        <w:rPr>
          <w:rStyle w:val="pun"/>
          <w:color w:val="984806" w:themeColor="accent6" w:themeShade="80"/>
          <w:sz w:val="21"/>
          <w:szCs w:val="21"/>
        </w:rPr>
        <w:t>return</w:t>
      </w:r>
      <w:proofErr w:type="gramEnd"/>
      <w:r w:rsidRPr="003B1A97">
        <w:rPr>
          <w:rStyle w:val="pun"/>
          <w:color w:val="984806" w:themeColor="accent6" w:themeShade="80"/>
          <w:sz w:val="21"/>
          <w:szCs w:val="21"/>
        </w:rPr>
        <w:t xml:space="preserve"> "Foo"</w:t>
      </w:r>
    </w:p>
    <w:p w:rsidR="003B1A97" w:rsidRPr="003B1A97" w:rsidRDefault="003B1A97" w:rsidP="003B1A97">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color w:val="984806" w:themeColor="accent6" w:themeShade="80"/>
          <w:sz w:val="21"/>
          <w:szCs w:val="21"/>
        </w:rPr>
      </w:pPr>
    </w:p>
    <w:p w:rsidR="003B1A97" w:rsidRPr="003B1A97" w:rsidRDefault="003B1A97" w:rsidP="003B1A97">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color w:val="984806" w:themeColor="accent6" w:themeShade="80"/>
          <w:sz w:val="21"/>
          <w:szCs w:val="21"/>
        </w:rPr>
      </w:pPr>
      <w:r w:rsidRPr="003B1A97">
        <w:rPr>
          <w:rStyle w:val="pun"/>
          <w:color w:val="984806" w:themeColor="accent6" w:themeShade="80"/>
          <w:sz w:val="21"/>
          <w:szCs w:val="21"/>
        </w:rPr>
        <w:t xml:space="preserve">    </w:t>
      </w:r>
      <w:proofErr w:type="gramStart"/>
      <w:r w:rsidRPr="003B1A97">
        <w:rPr>
          <w:rStyle w:val="pun"/>
          <w:color w:val="984806" w:themeColor="accent6" w:themeShade="80"/>
          <w:sz w:val="21"/>
          <w:szCs w:val="21"/>
        </w:rPr>
        <w:t>def</w:t>
      </w:r>
      <w:proofErr w:type="gramEnd"/>
      <w:r w:rsidRPr="003B1A97">
        <w:rPr>
          <w:rStyle w:val="pun"/>
          <w:color w:val="984806" w:themeColor="accent6" w:themeShade="80"/>
          <w:sz w:val="21"/>
          <w:szCs w:val="21"/>
        </w:rPr>
        <w:t xml:space="preserve"> __exit__(self, type, value, trace):</w:t>
      </w:r>
    </w:p>
    <w:p w:rsidR="003B1A97" w:rsidRPr="003B1A97" w:rsidRDefault="003B1A97" w:rsidP="003B1A97">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color w:val="984806" w:themeColor="accent6" w:themeShade="80"/>
          <w:sz w:val="21"/>
          <w:szCs w:val="21"/>
        </w:rPr>
      </w:pPr>
      <w:r w:rsidRPr="003B1A97">
        <w:rPr>
          <w:rStyle w:val="pun"/>
          <w:color w:val="984806" w:themeColor="accent6" w:themeShade="80"/>
          <w:sz w:val="21"/>
          <w:szCs w:val="21"/>
        </w:rPr>
        <w:t xml:space="preserve">        </w:t>
      </w:r>
      <w:proofErr w:type="gramStart"/>
      <w:r w:rsidRPr="003B1A97">
        <w:rPr>
          <w:rStyle w:val="pun"/>
          <w:color w:val="984806" w:themeColor="accent6" w:themeShade="80"/>
          <w:sz w:val="21"/>
          <w:szCs w:val="21"/>
        </w:rPr>
        <w:t>print</w:t>
      </w:r>
      <w:proofErr w:type="gramEnd"/>
      <w:r w:rsidRPr="003B1A97">
        <w:rPr>
          <w:rStyle w:val="pun"/>
          <w:color w:val="984806" w:themeColor="accent6" w:themeShade="80"/>
          <w:sz w:val="21"/>
          <w:szCs w:val="21"/>
        </w:rPr>
        <w:t xml:space="preserve"> "In __exit__()"</w:t>
      </w:r>
    </w:p>
    <w:p w:rsidR="003B1A97" w:rsidRPr="003B1A97" w:rsidRDefault="003B1A97" w:rsidP="003B1A97">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color w:val="984806" w:themeColor="accent6" w:themeShade="80"/>
          <w:sz w:val="21"/>
          <w:szCs w:val="21"/>
        </w:rPr>
      </w:pPr>
    </w:p>
    <w:p w:rsidR="003B1A97" w:rsidRPr="003B1A97" w:rsidRDefault="003B1A97" w:rsidP="003B1A97">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color w:val="984806" w:themeColor="accent6" w:themeShade="80"/>
          <w:sz w:val="21"/>
          <w:szCs w:val="21"/>
        </w:rPr>
      </w:pPr>
    </w:p>
    <w:p w:rsidR="003B1A97" w:rsidRPr="003B1A97" w:rsidRDefault="003B1A97" w:rsidP="003B1A97">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color w:val="984806" w:themeColor="accent6" w:themeShade="80"/>
          <w:sz w:val="21"/>
          <w:szCs w:val="21"/>
        </w:rPr>
      </w:pPr>
      <w:proofErr w:type="gramStart"/>
      <w:r w:rsidRPr="003B1A97">
        <w:rPr>
          <w:rStyle w:val="pun"/>
          <w:color w:val="984806" w:themeColor="accent6" w:themeShade="80"/>
          <w:sz w:val="21"/>
          <w:szCs w:val="21"/>
        </w:rPr>
        <w:t>def</w:t>
      </w:r>
      <w:proofErr w:type="gramEnd"/>
      <w:r w:rsidRPr="003B1A97">
        <w:rPr>
          <w:rStyle w:val="pun"/>
          <w:color w:val="984806" w:themeColor="accent6" w:themeShade="80"/>
          <w:sz w:val="21"/>
          <w:szCs w:val="21"/>
        </w:rPr>
        <w:t xml:space="preserve"> get_sample():</w:t>
      </w:r>
    </w:p>
    <w:p w:rsidR="003B1A97" w:rsidRPr="003B1A97" w:rsidRDefault="003B1A97" w:rsidP="003B1A97">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color w:val="984806" w:themeColor="accent6" w:themeShade="80"/>
          <w:sz w:val="21"/>
          <w:szCs w:val="21"/>
        </w:rPr>
      </w:pPr>
      <w:r w:rsidRPr="003B1A97">
        <w:rPr>
          <w:rStyle w:val="pun"/>
          <w:color w:val="984806" w:themeColor="accent6" w:themeShade="80"/>
          <w:sz w:val="21"/>
          <w:szCs w:val="21"/>
        </w:rPr>
        <w:t xml:space="preserve">    </w:t>
      </w:r>
      <w:proofErr w:type="gramStart"/>
      <w:r w:rsidRPr="003B1A97">
        <w:rPr>
          <w:rStyle w:val="pun"/>
          <w:color w:val="984806" w:themeColor="accent6" w:themeShade="80"/>
          <w:sz w:val="21"/>
          <w:szCs w:val="21"/>
        </w:rPr>
        <w:t>return</w:t>
      </w:r>
      <w:proofErr w:type="gramEnd"/>
      <w:r w:rsidRPr="003B1A97">
        <w:rPr>
          <w:rStyle w:val="pun"/>
          <w:color w:val="984806" w:themeColor="accent6" w:themeShade="80"/>
          <w:sz w:val="21"/>
          <w:szCs w:val="21"/>
        </w:rPr>
        <w:t xml:space="preserve"> Sample()</w:t>
      </w:r>
    </w:p>
    <w:p w:rsidR="003B1A97" w:rsidRPr="003B1A97" w:rsidRDefault="003B1A97" w:rsidP="003B1A97">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color w:val="984806" w:themeColor="accent6" w:themeShade="80"/>
          <w:sz w:val="21"/>
          <w:szCs w:val="21"/>
        </w:rPr>
      </w:pPr>
    </w:p>
    <w:p w:rsidR="003B1A97" w:rsidRPr="003B1A97" w:rsidRDefault="003B1A97" w:rsidP="003B1A97">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color w:val="984806" w:themeColor="accent6" w:themeShade="80"/>
          <w:sz w:val="21"/>
          <w:szCs w:val="21"/>
        </w:rPr>
      </w:pPr>
    </w:p>
    <w:p w:rsidR="003B1A97" w:rsidRPr="003B1A97" w:rsidRDefault="003B1A97" w:rsidP="003B1A97">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color w:val="984806" w:themeColor="accent6" w:themeShade="80"/>
          <w:sz w:val="21"/>
          <w:szCs w:val="21"/>
        </w:rPr>
      </w:pPr>
      <w:proofErr w:type="gramStart"/>
      <w:r w:rsidRPr="003B1A97">
        <w:rPr>
          <w:rStyle w:val="pun"/>
          <w:color w:val="984806" w:themeColor="accent6" w:themeShade="80"/>
          <w:sz w:val="21"/>
          <w:szCs w:val="21"/>
        </w:rPr>
        <w:t>with</w:t>
      </w:r>
      <w:proofErr w:type="gramEnd"/>
      <w:r w:rsidRPr="003B1A97">
        <w:rPr>
          <w:rStyle w:val="pun"/>
          <w:color w:val="984806" w:themeColor="accent6" w:themeShade="80"/>
          <w:sz w:val="21"/>
          <w:szCs w:val="21"/>
        </w:rPr>
        <w:t xml:space="preserve"> get_sample() as sample:</w:t>
      </w:r>
      <w:r>
        <w:rPr>
          <w:rStyle w:val="pun"/>
          <w:color w:val="984806" w:themeColor="accent6" w:themeShade="80"/>
          <w:sz w:val="21"/>
          <w:szCs w:val="21"/>
        </w:rPr>
        <w:t xml:space="preserve"> </w:t>
      </w:r>
    </w:p>
    <w:p w:rsidR="003B1A97" w:rsidRDefault="003B1A97" w:rsidP="003B1A97">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color w:val="984806" w:themeColor="accent6" w:themeShade="80"/>
          <w:sz w:val="21"/>
          <w:szCs w:val="21"/>
        </w:rPr>
      </w:pPr>
      <w:r w:rsidRPr="003B1A97">
        <w:rPr>
          <w:rStyle w:val="pun"/>
          <w:color w:val="984806" w:themeColor="accent6" w:themeShade="80"/>
          <w:sz w:val="21"/>
          <w:szCs w:val="21"/>
        </w:rPr>
        <w:t xml:space="preserve">    </w:t>
      </w:r>
      <w:proofErr w:type="gramStart"/>
      <w:r w:rsidRPr="003B1A97">
        <w:rPr>
          <w:rStyle w:val="pun"/>
          <w:color w:val="984806" w:themeColor="accent6" w:themeShade="80"/>
          <w:sz w:val="21"/>
          <w:szCs w:val="21"/>
        </w:rPr>
        <w:t>print</w:t>
      </w:r>
      <w:proofErr w:type="gramEnd"/>
      <w:r w:rsidRPr="003B1A97">
        <w:rPr>
          <w:rStyle w:val="pun"/>
          <w:color w:val="984806" w:themeColor="accent6" w:themeShade="80"/>
          <w:sz w:val="21"/>
          <w:szCs w:val="21"/>
        </w:rPr>
        <w:t xml:space="preserve"> "sample:", sample</w:t>
      </w:r>
    </w:p>
    <w:p w:rsidR="003B1A97" w:rsidRPr="003B1A97" w:rsidRDefault="003B1A97" w:rsidP="003B1A97">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b/>
          <w:color w:val="984806" w:themeColor="accent6" w:themeShade="80"/>
          <w:sz w:val="21"/>
          <w:szCs w:val="21"/>
        </w:rPr>
      </w:pPr>
    </w:p>
    <w:p w:rsidR="003B1A97" w:rsidRPr="003B1A97" w:rsidRDefault="003B1A97" w:rsidP="003B1A97">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b/>
          <w:color w:val="984806" w:themeColor="accent6" w:themeShade="80"/>
          <w:sz w:val="21"/>
          <w:szCs w:val="21"/>
        </w:rPr>
      </w:pPr>
      <w:proofErr w:type="gramStart"/>
      <w:r w:rsidRPr="003B1A97">
        <w:rPr>
          <w:rStyle w:val="pun"/>
          <w:b/>
          <w:color w:val="984806" w:themeColor="accent6" w:themeShade="80"/>
          <w:sz w:val="21"/>
          <w:szCs w:val="21"/>
        </w:rPr>
        <w:t>Output :</w:t>
      </w:r>
      <w:proofErr w:type="gramEnd"/>
    </w:p>
    <w:p w:rsidR="003B1A97" w:rsidRPr="003B1A97" w:rsidRDefault="003B1A97" w:rsidP="003B1A97">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color w:val="984806" w:themeColor="accent6" w:themeShade="80"/>
          <w:sz w:val="21"/>
          <w:szCs w:val="21"/>
        </w:rPr>
      </w:pPr>
      <w:r w:rsidRPr="003B1A97">
        <w:rPr>
          <w:rStyle w:val="pun"/>
          <w:color w:val="984806" w:themeColor="accent6" w:themeShade="80"/>
          <w:sz w:val="21"/>
          <w:szCs w:val="21"/>
        </w:rPr>
        <w:t>In __enter_</w:t>
      </w:r>
      <w:proofErr w:type="gramStart"/>
      <w:r w:rsidRPr="003B1A97">
        <w:rPr>
          <w:rStyle w:val="pun"/>
          <w:color w:val="984806" w:themeColor="accent6" w:themeShade="80"/>
          <w:sz w:val="21"/>
          <w:szCs w:val="21"/>
        </w:rPr>
        <w:t>_()</w:t>
      </w:r>
      <w:proofErr w:type="gramEnd"/>
    </w:p>
    <w:p w:rsidR="003B1A97" w:rsidRPr="003B1A97" w:rsidRDefault="003B1A97" w:rsidP="003B1A97">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color w:val="984806" w:themeColor="accent6" w:themeShade="80"/>
          <w:sz w:val="21"/>
          <w:szCs w:val="21"/>
        </w:rPr>
      </w:pPr>
      <w:proofErr w:type="gramStart"/>
      <w:r w:rsidRPr="003B1A97">
        <w:rPr>
          <w:rStyle w:val="pun"/>
          <w:color w:val="984806" w:themeColor="accent6" w:themeShade="80"/>
          <w:sz w:val="21"/>
          <w:szCs w:val="21"/>
        </w:rPr>
        <w:t>sample</w:t>
      </w:r>
      <w:proofErr w:type="gramEnd"/>
      <w:r w:rsidRPr="003B1A97">
        <w:rPr>
          <w:rStyle w:val="pun"/>
          <w:color w:val="984806" w:themeColor="accent6" w:themeShade="80"/>
          <w:sz w:val="21"/>
          <w:szCs w:val="21"/>
        </w:rPr>
        <w:t>: Foo</w:t>
      </w:r>
    </w:p>
    <w:p w:rsidR="003B1A97" w:rsidRPr="003B1A97" w:rsidRDefault="003B1A97" w:rsidP="003B1A97">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color w:val="984806" w:themeColor="accent6" w:themeShade="80"/>
          <w:sz w:val="21"/>
          <w:szCs w:val="21"/>
        </w:rPr>
      </w:pPr>
      <w:r w:rsidRPr="003B1A97">
        <w:rPr>
          <w:rStyle w:val="pun"/>
          <w:color w:val="984806" w:themeColor="accent6" w:themeShade="80"/>
          <w:sz w:val="21"/>
          <w:szCs w:val="21"/>
        </w:rPr>
        <w:t>In __exit_</w:t>
      </w:r>
      <w:proofErr w:type="gramStart"/>
      <w:r w:rsidRPr="003B1A97">
        <w:rPr>
          <w:rStyle w:val="pun"/>
          <w:color w:val="984806" w:themeColor="accent6" w:themeShade="80"/>
          <w:sz w:val="21"/>
          <w:szCs w:val="21"/>
        </w:rPr>
        <w:t>_()</w:t>
      </w:r>
      <w:proofErr w:type="gramEnd"/>
    </w:p>
    <w:p w:rsidR="003B1A97" w:rsidRDefault="003B1A97" w:rsidP="001B0169">
      <w:pPr>
        <w:shd w:val="clear" w:color="auto" w:fill="FFFFFF"/>
        <w:spacing w:before="165" w:after="165" w:line="495" w:lineRule="atLeast"/>
        <w:textAlignment w:val="baseline"/>
        <w:rPr>
          <w:rFonts w:ascii="Bell MT" w:eastAsia="Times New Roman" w:hAnsi="Bell MT" w:cs="Times New Roman"/>
          <w:color w:val="333333"/>
          <w:sz w:val="24"/>
          <w:szCs w:val="24"/>
        </w:rPr>
      </w:pPr>
      <w:r>
        <w:rPr>
          <w:rFonts w:ascii="Bell MT" w:eastAsia="Times New Roman" w:hAnsi="Bell MT" w:cs="Times New Roman"/>
          <w:color w:val="333333"/>
          <w:sz w:val="24"/>
          <w:szCs w:val="24"/>
        </w:rPr>
        <w:t xml:space="preserve">The Steps are </w:t>
      </w:r>
      <w:r w:rsidRPr="003B1A97">
        <w:rPr>
          <w:rFonts w:ascii="Bell MT" w:eastAsia="Times New Roman" w:hAnsi="Bell MT" w:cs="Times New Roman"/>
          <w:color w:val="333333"/>
          <w:sz w:val="24"/>
          <w:szCs w:val="24"/>
        </w:rPr>
        <w:t>as</w:t>
      </w:r>
      <w:r>
        <w:rPr>
          <w:rFonts w:ascii="Bell MT" w:eastAsia="Times New Roman" w:hAnsi="Bell MT" w:cs="Times New Roman"/>
          <w:color w:val="333333"/>
          <w:sz w:val="24"/>
          <w:szCs w:val="24"/>
        </w:rPr>
        <w:t xml:space="preserve"> below:</w:t>
      </w:r>
    </w:p>
    <w:p w:rsidR="003B1A97" w:rsidRPr="003B1A97" w:rsidRDefault="003B1A97" w:rsidP="003B1A97">
      <w:pPr>
        <w:pStyle w:val="ListParagraph"/>
        <w:numPr>
          <w:ilvl w:val="0"/>
          <w:numId w:val="19"/>
        </w:numPr>
        <w:shd w:val="clear" w:color="auto" w:fill="FFFFFF"/>
        <w:spacing w:before="165" w:after="165" w:line="495" w:lineRule="atLeast"/>
        <w:textAlignment w:val="baseline"/>
        <w:rPr>
          <w:rFonts w:ascii="Bell MT" w:eastAsia="Times New Roman" w:hAnsi="Bell MT" w:cs="Times New Roman"/>
          <w:color w:val="333333"/>
          <w:sz w:val="24"/>
          <w:szCs w:val="24"/>
        </w:rPr>
      </w:pPr>
      <w:r w:rsidRPr="003B1A97">
        <w:rPr>
          <w:rFonts w:ascii="Bell MT" w:eastAsia="Times New Roman" w:hAnsi="Bell MT" w:cs="Times New Roman"/>
          <w:color w:val="333333"/>
          <w:sz w:val="24"/>
          <w:szCs w:val="24"/>
        </w:rPr>
        <w:t>The __enter__() function is executed</w:t>
      </w:r>
    </w:p>
    <w:p w:rsidR="003B1A97" w:rsidRPr="003B1A97" w:rsidRDefault="003B1A97" w:rsidP="003B1A97">
      <w:pPr>
        <w:pStyle w:val="ListParagraph"/>
        <w:numPr>
          <w:ilvl w:val="0"/>
          <w:numId w:val="19"/>
        </w:numPr>
        <w:shd w:val="clear" w:color="auto" w:fill="FFFFFF"/>
        <w:spacing w:before="165" w:after="165" w:line="495" w:lineRule="atLeast"/>
        <w:textAlignment w:val="baseline"/>
        <w:rPr>
          <w:rFonts w:ascii="Bell MT" w:eastAsia="Times New Roman" w:hAnsi="Bell MT" w:cs="Times New Roman"/>
          <w:color w:val="333333"/>
          <w:sz w:val="24"/>
          <w:szCs w:val="24"/>
        </w:rPr>
      </w:pPr>
      <w:r w:rsidRPr="003B1A97">
        <w:rPr>
          <w:rFonts w:ascii="Bell MT" w:eastAsia="Times New Roman" w:hAnsi="Bell MT" w:cs="Times New Roman"/>
          <w:color w:val="333333"/>
          <w:sz w:val="24"/>
          <w:szCs w:val="24"/>
        </w:rPr>
        <w:t>The value returned by it – in this case "Foo" is assigned to sample</w:t>
      </w:r>
    </w:p>
    <w:p w:rsidR="003B1A97" w:rsidRPr="003B1A97" w:rsidRDefault="003B1A97" w:rsidP="003B1A97">
      <w:pPr>
        <w:pStyle w:val="ListParagraph"/>
        <w:numPr>
          <w:ilvl w:val="0"/>
          <w:numId w:val="19"/>
        </w:numPr>
        <w:shd w:val="clear" w:color="auto" w:fill="FFFFFF"/>
        <w:spacing w:before="165" w:after="165" w:line="495" w:lineRule="atLeast"/>
        <w:textAlignment w:val="baseline"/>
        <w:rPr>
          <w:rFonts w:ascii="Bell MT" w:eastAsia="Times New Roman" w:hAnsi="Bell MT" w:cs="Times New Roman"/>
          <w:color w:val="333333"/>
          <w:sz w:val="24"/>
          <w:szCs w:val="24"/>
        </w:rPr>
      </w:pPr>
      <w:r w:rsidRPr="003B1A97">
        <w:rPr>
          <w:rFonts w:ascii="Bell MT" w:eastAsia="Times New Roman" w:hAnsi="Bell MT" w:cs="Times New Roman"/>
          <w:color w:val="333333"/>
          <w:sz w:val="24"/>
          <w:szCs w:val="24"/>
        </w:rPr>
        <w:t>The body of the block is executed, thereby printing the value ofsample ie. "Foo"</w:t>
      </w:r>
    </w:p>
    <w:p w:rsidR="003B1A97" w:rsidRPr="003B1A97" w:rsidRDefault="003B1A97" w:rsidP="003B1A97">
      <w:pPr>
        <w:pStyle w:val="ListParagraph"/>
        <w:numPr>
          <w:ilvl w:val="0"/>
          <w:numId w:val="19"/>
        </w:numPr>
        <w:shd w:val="clear" w:color="auto" w:fill="FFFFFF"/>
        <w:spacing w:before="165" w:after="165" w:line="495" w:lineRule="atLeast"/>
        <w:textAlignment w:val="baseline"/>
        <w:rPr>
          <w:rFonts w:ascii="Bell MT" w:eastAsia="Times New Roman" w:hAnsi="Bell MT" w:cs="Times New Roman"/>
          <w:color w:val="333333"/>
          <w:sz w:val="24"/>
          <w:szCs w:val="24"/>
        </w:rPr>
      </w:pPr>
      <w:r w:rsidRPr="003B1A97">
        <w:rPr>
          <w:rFonts w:ascii="Bell MT" w:eastAsia="Times New Roman" w:hAnsi="Bell MT" w:cs="Times New Roman"/>
          <w:color w:val="333333"/>
          <w:sz w:val="24"/>
          <w:szCs w:val="24"/>
        </w:rPr>
        <w:t>The __exit_</w:t>
      </w:r>
      <w:proofErr w:type="gramStart"/>
      <w:r w:rsidRPr="003B1A97">
        <w:rPr>
          <w:rFonts w:ascii="Bell MT" w:eastAsia="Times New Roman" w:hAnsi="Bell MT" w:cs="Times New Roman"/>
          <w:color w:val="333333"/>
          <w:sz w:val="24"/>
          <w:szCs w:val="24"/>
        </w:rPr>
        <w:t>_(</w:t>
      </w:r>
      <w:proofErr w:type="gramEnd"/>
      <w:r w:rsidRPr="003B1A97">
        <w:rPr>
          <w:rFonts w:ascii="Bell MT" w:eastAsia="Times New Roman" w:hAnsi="Bell MT" w:cs="Times New Roman"/>
          <w:color w:val="333333"/>
          <w:sz w:val="24"/>
          <w:szCs w:val="24"/>
        </w:rPr>
        <w:t>) function is called.</w:t>
      </w:r>
    </w:p>
    <w:p w:rsidR="003B1A97" w:rsidRDefault="003B1A97" w:rsidP="001B0169">
      <w:pPr>
        <w:shd w:val="clear" w:color="auto" w:fill="FFFFFF"/>
        <w:spacing w:before="165" w:after="165" w:line="495" w:lineRule="atLeast"/>
        <w:textAlignment w:val="baseline"/>
        <w:rPr>
          <w:rFonts w:ascii="Bell MT" w:eastAsia="Times New Roman" w:hAnsi="Bell MT" w:cs="Times New Roman"/>
          <w:color w:val="333333"/>
          <w:sz w:val="24"/>
          <w:szCs w:val="24"/>
        </w:rPr>
      </w:pPr>
      <w:r>
        <w:rPr>
          <w:rFonts w:ascii="Bell MT" w:eastAsia="Times New Roman" w:hAnsi="Bell MT" w:cs="Times New Roman"/>
          <w:color w:val="333333"/>
          <w:sz w:val="24"/>
          <w:szCs w:val="24"/>
        </w:rPr>
        <w:t>Now let’s see how __exit_</w:t>
      </w:r>
      <w:proofErr w:type="gramStart"/>
      <w:r>
        <w:rPr>
          <w:rFonts w:ascii="Bell MT" w:eastAsia="Times New Roman" w:hAnsi="Bell MT" w:cs="Times New Roman"/>
          <w:color w:val="333333"/>
          <w:sz w:val="24"/>
          <w:szCs w:val="24"/>
        </w:rPr>
        <w:t>_(</w:t>
      </w:r>
      <w:proofErr w:type="gramEnd"/>
      <w:r>
        <w:rPr>
          <w:rFonts w:ascii="Bell MT" w:eastAsia="Times New Roman" w:hAnsi="Bell MT" w:cs="Times New Roman"/>
          <w:color w:val="333333"/>
          <w:sz w:val="24"/>
          <w:szCs w:val="24"/>
        </w:rPr>
        <w:t>) works, more closely.:</w:t>
      </w:r>
    </w:p>
    <w:p w:rsidR="003B1A97" w:rsidRPr="003B1A97" w:rsidRDefault="003B1A97" w:rsidP="003B1A97">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color w:val="984806" w:themeColor="accent6" w:themeShade="80"/>
          <w:sz w:val="21"/>
          <w:szCs w:val="21"/>
        </w:rPr>
      </w:pPr>
      <w:proofErr w:type="gramStart"/>
      <w:r w:rsidRPr="003B1A97">
        <w:rPr>
          <w:rStyle w:val="pun"/>
          <w:color w:val="984806" w:themeColor="accent6" w:themeShade="80"/>
          <w:sz w:val="21"/>
          <w:szCs w:val="21"/>
        </w:rPr>
        <w:t>#!/</w:t>
      </w:r>
      <w:proofErr w:type="gramEnd"/>
      <w:r w:rsidRPr="003B1A97">
        <w:rPr>
          <w:rStyle w:val="pun"/>
          <w:color w:val="984806" w:themeColor="accent6" w:themeShade="80"/>
          <w:sz w:val="21"/>
          <w:szCs w:val="21"/>
        </w:rPr>
        <w:t>usr/bin/env python</w:t>
      </w:r>
    </w:p>
    <w:p w:rsidR="003B1A97" w:rsidRPr="003B1A97" w:rsidRDefault="003B1A97" w:rsidP="003B1A97">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color w:val="984806" w:themeColor="accent6" w:themeShade="80"/>
          <w:sz w:val="21"/>
          <w:szCs w:val="21"/>
        </w:rPr>
      </w:pPr>
      <w:r w:rsidRPr="003B1A97">
        <w:rPr>
          <w:rStyle w:val="pun"/>
          <w:color w:val="984806" w:themeColor="accent6" w:themeShade="80"/>
          <w:sz w:val="21"/>
          <w:szCs w:val="21"/>
        </w:rPr>
        <w:t># with_example02.py</w:t>
      </w:r>
    </w:p>
    <w:p w:rsidR="003B1A97" w:rsidRPr="003B1A97" w:rsidRDefault="003B1A97" w:rsidP="003B1A97">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color w:val="984806" w:themeColor="accent6" w:themeShade="80"/>
          <w:sz w:val="21"/>
          <w:szCs w:val="21"/>
        </w:rPr>
      </w:pPr>
    </w:p>
    <w:p w:rsidR="003B1A97" w:rsidRPr="003B1A97" w:rsidRDefault="003B1A97" w:rsidP="003B1A97">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color w:val="984806" w:themeColor="accent6" w:themeShade="80"/>
          <w:sz w:val="21"/>
          <w:szCs w:val="21"/>
        </w:rPr>
      </w:pPr>
    </w:p>
    <w:p w:rsidR="003B1A97" w:rsidRPr="003B1A97" w:rsidRDefault="003B1A97" w:rsidP="003B1A97">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color w:val="984806" w:themeColor="accent6" w:themeShade="80"/>
          <w:sz w:val="21"/>
          <w:szCs w:val="21"/>
        </w:rPr>
      </w:pPr>
      <w:proofErr w:type="gramStart"/>
      <w:r w:rsidRPr="003B1A97">
        <w:rPr>
          <w:rStyle w:val="pun"/>
          <w:color w:val="984806" w:themeColor="accent6" w:themeShade="80"/>
          <w:sz w:val="21"/>
          <w:szCs w:val="21"/>
        </w:rPr>
        <w:t>class</w:t>
      </w:r>
      <w:proofErr w:type="gramEnd"/>
      <w:r w:rsidRPr="003B1A97">
        <w:rPr>
          <w:rStyle w:val="pun"/>
          <w:color w:val="984806" w:themeColor="accent6" w:themeShade="80"/>
          <w:sz w:val="21"/>
          <w:szCs w:val="21"/>
        </w:rPr>
        <w:t xml:space="preserve"> Sample:</w:t>
      </w:r>
    </w:p>
    <w:p w:rsidR="003B1A97" w:rsidRPr="003B1A97" w:rsidRDefault="003B1A97" w:rsidP="003B1A97">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color w:val="984806" w:themeColor="accent6" w:themeShade="80"/>
          <w:sz w:val="21"/>
          <w:szCs w:val="21"/>
        </w:rPr>
      </w:pPr>
      <w:r w:rsidRPr="003B1A97">
        <w:rPr>
          <w:rStyle w:val="pun"/>
          <w:color w:val="984806" w:themeColor="accent6" w:themeShade="80"/>
          <w:sz w:val="21"/>
          <w:szCs w:val="21"/>
        </w:rPr>
        <w:t xml:space="preserve">    </w:t>
      </w:r>
      <w:proofErr w:type="gramStart"/>
      <w:r w:rsidRPr="003B1A97">
        <w:rPr>
          <w:rStyle w:val="pun"/>
          <w:color w:val="984806" w:themeColor="accent6" w:themeShade="80"/>
          <w:sz w:val="21"/>
          <w:szCs w:val="21"/>
        </w:rPr>
        <w:t>def</w:t>
      </w:r>
      <w:proofErr w:type="gramEnd"/>
      <w:r w:rsidRPr="003B1A97">
        <w:rPr>
          <w:rStyle w:val="pun"/>
          <w:color w:val="984806" w:themeColor="accent6" w:themeShade="80"/>
          <w:sz w:val="21"/>
          <w:szCs w:val="21"/>
        </w:rPr>
        <w:t xml:space="preserve"> __enter__(self):</w:t>
      </w:r>
    </w:p>
    <w:p w:rsidR="003B1A97" w:rsidRPr="003B1A97" w:rsidRDefault="003B1A97" w:rsidP="003B1A97">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color w:val="984806" w:themeColor="accent6" w:themeShade="80"/>
          <w:sz w:val="21"/>
          <w:szCs w:val="21"/>
        </w:rPr>
      </w:pPr>
      <w:r w:rsidRPr="003B1A97">
        <w:rPr>
          <w:rStyle w:val="pun"/>
          <w:color w:val="984806" w:themeColor="accent6" w:themeShade="80"/>
          <w:sz w:val="21"/>
          <w:szCs w:val="21"/>
        </w:rPr>
        <w:t xml:space="preserve">        </w:t>
      </w:r>
      <w:proofErr w:type="gramStart"/>
      <w:r w:rsidRPr="003B1A97">
        <w:rPr>
          <w:rStyle w:val="pun"/>
          <w:color w:val="984806" w:themeColor="accent6" w:themeShade="80"/>
          <w:sz w:val="21"/>
          <w:szCs w:val="21"/>
        </w:rPr>
        <w:t>return</w:t>
      </w:r>
      <w:proofErr w:type="gramEnd"/>
      <w:r w:rsidRPr="003B1A97">
        <w:rPr>
          <w:rStyle w:val="pun"/>
          <w:color w:val="984806" w:themeColor="accent6" w:themeShade="80"/>
          <w:sz w:val="21"/>
          <w:szCs w:val="21"/>
        </w:rPr>
        <w:t xml:space="preserve"> self</w:t>
      </w:r>
    </w:p>
    <w:p w:rsidR="003B1A97" w:rsidRPr="003B1A97" w:rsidRDefault="003B1A97" w:rsidP="003B1A97">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color w:val="984806" w:themeColor="accent6" w:themeShade="80"/>
          <w:sz w:val="21"/>
          <w:szCs w:val="21"/>
        </w:rPr>
      </w:pPr>
    </w:p>
    <w:p w:rsidR="003B1A97" w:rsidRPr="003B1A97" w:rsidRDefault="003B1A97" w:rsidP="003B1A97">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color w:val="984806" w:themeColor="accent6" w:themeShade="80"/>
          <w:sz w:val="21"/>
          <w:szCs w:val="21"/>
        </w:rPr>
      </w:pPr>
      <w:r w:rsidRPr="003B1A97">
        <w:rPr>
          <w:rStyle w:val="pun"/>
          <w:color w:val="984806" w:themeColor="accent6" w:themeShade="80"/>
          <w:sz w:val="21"/>
          <w:szCs w:val="21"/>
        </w:rPr>
        <w:t xml:space="preserve">    </w:t>
      </w:r>
      <w:proofErr w:type="gramStart"/>
      <w:r w:rsidRPr="003B1A97">
        <w:rPr>
          <w:rStyle w:val="pun"/>
          <w:color w:val="984806" w:themeColor="accent6" w:themeShade="80"/>
          <w:sz w:val="21"/>
          <w:szCs w:val="21"/>
        </w:rPr>
        <w:t>def</w:t>
      </w:r>
      <w:proofErr w:type="gramEnd"/>
      <w:r w:rsidRPr="003B1A97">
        <w:rPr>
          <w:rStyle w:val="pun"/>
          <w:color w:val="984806" w:themeColor="accent6" w:themeShade="80"/>
          <w:sz w:val="21"/>
          <w:szCs w:val="21"/>
        </w:rPr>
        <w:t xml:space="preserve"> __exit__(self, type, value, trace):</w:t>
      </w:r>
    </w:p>
    <w:p w:rsidR="003B1A97" w:rsidRPr="003B1A97" w:rsidRDefault="003B1A97" w:rsidP="003B1A97">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color w:val="984806" w:themeColor="accent6" w:themeShade="80"/>
          <w:sz w:val="21"/>
          <w:szCs w:val="21"/>
        </w:rPr>
      </w:pPr>
      <w:r w:rsidRPr="003B1A97">
        <w:rPr>
          <w:rStyle w:val="pun"/>
          <w:color w:val="984806" w:themeColor="accent6" w:themeShade="80"/>
          <w:sz w:val="21"/>
          <w:szCs w:val="21"/>
        </w:rPr>
        <w:t xml:space="preserve">        </w:t>
      </w:r>
      <w:proofErr w:type="gramStart"/>
      <w:r w:rsidRPr="003B1A97">
        <w:rPr>
          <w:rStyle w:val="pun"/>
          <w:color w:val="984806" w:themeColor="accent6" w:themeShade="80"/>
          <w:sz w:val="21"/>
          <w:szCs w:val="21"/>
        </w:rPr>
        <w:t>print</w:t>
      </w:r>
      <w:proofErr w:type="gramEnd"/>
      <w:r w:rsidRPr="003B1A97">
        <w:rPr>
          <w:rStyle w:val="pun"/>
          <w:color w:val="984806" w:themeColor="accent6" w:themeShade="80"/>
          <w:sz w:val="21"/>
          <w:szCs w:val="21"/>
        </w:rPr>
        <w:t xml:space="preserve"> "type:", type</w:t>
      </w:r>
    </w:p>
    <w:p w:rsidR="003B1A97" w:rsidRPr="003B1A97" w:rsidRDefault="003B1A97" w:rsidP="003B1A97">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color w:val="984806" w:themeColor="accent6" w:themeShade="80"/>
          <w:sz w:val="21"/>
          <w:szCs w:val="21"/>
        </w:rPr>
      </w:pPr>
      <w:r w:rsidRPr="003B1A97">
        <w:rPr>
          <w:rStyle w:val="pun"/>
          <w:color w:val="984806" w:themeColor="accent6" w:themeShade="80"/>
          <w:sz w:val="21"/>
          <w:szCs w:val="21"/>
        </w:rPr>
        <w:t xml:space="preserve">        </w:t>
      </w:r>
      <w:proofErr w:type="gramStart"/>
      <w:r w:rsidRPr="003B1A97">
        <w:rPr>
          <w:rStyle w:val="pun"/>
          <w:color w:val="984806" w:themeColor="accent6" w:themeShade="80"/>
          <w:sz w:val="21"/>
          <w:szCs w:val="21"/>
        </w:rPr>
        <w:t>print</w:t>
      </w:r>
      <w:proofErr w:type="gramEnd"/>
      <w:r w:rsidRPr="003B1A97">
        <w:rPr>
          <w:rStyle w:val="pun"/>
          <w:color w:val="984806" w:themeColor="accent6" w:themeShade="80"/>
          <w:sz w:val="21"/>
          <w:szCs w:val="21"/>
        </w:rPr>
        <w:t xml:space="preserve"> "value:", value</w:t>
      </w:r>
    </w:p>
    <w:p w:rsidR="003B1A97" w:rsidRPr="003B1A97" w:rsidRDefault="003B1A97" w:rsidP="003B1A97">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color w:val="984806" w:themeColor="accent6" w:themeShade="80"/>
          <w:sz w:val="21"/>
          <w:szCs w:val="21"/>
        </w:rPr>
      </w:pPr>
      <w:r w:rsidRPr="003B1A97">
        <w:rPr>
          <w:rStyle w:val="pun"/>
          <w:color w:val="984806" w:themeColor="accent6" w:themeShade="80"/>
          <w:sz w:val="21"/>
          <w:szCs w:val="21"/>
        </w:rPr>
        <w:t xml:space="preserve">        </w:t>
      </w:r>
      <w:proofErr w:type="gramStart"/>
      <w:r w:rsidRPr="003B1A97">
        <w:rPr>
          <w:rStyle w:val="pun"/>
          <w:color w:val="984806" w:themeColor="accent6" w:themeShade="80"/>
          <w:sz w:val="21"/>
          <w:szCs w:val="21"/>
        </w:rPr>
        <w:t>print</w:t>
      </w:r>
      <w:proofErr w:type="gramEnd"/>
      <w:r w:rsidRPr="003B1A97">
        <w:rPr>
          <w:rStyle w:val="pun"/>
          <w:color w:val="984806" w:themeColor="accent6" w:themeShade="80"/>
          <w:sz w:val="21"/>
          <w:szCs w:val="21"/>
        </w:rPr>
        <w:t xml:space="preserve"> "trace:", trace</w:t>
      </w:r>
    </w:p>
    <w:p w:rsidR="003B1A97" w:rsidRPr="003B1A97" w:rsidRDefault="003B1A97" w:rsidP="003B1A97">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color w:val="984806" w:themeColor="accent6" w:themeShade="80"/>
          <w:sz w:val="21"/>
          <w:szCs w:val="21"/>
        </w:rPr>
      </w:pPr>
    </w:p>
    <w:p w:rsidR="003B1A97" w:rsidRPr="003B1A97" w:rsidRDefault="003B1A97" w:rsidP="003B1A97">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color w:val="984806" w:themeColor="accent6" w:themeShade="80"/>
          <w:sz w:val="21"/>
          <w:szCs w:val="21"/>
        </w:rPr>
      </w:pPr>
      <w:r w:rsidRPr="003B1A97">
        <w:rPr>
          <w:rStyle w:val="pun"/>
          <w:color w:val="984806" w:themeColor="accent6" w:themeShade="80"/>
          <w:sz w:val="21"/>
          <w:szCs w:val="21"/>
        </w:rPr>
        <w:t xml:space="preserve">    </w:t>
      </w:r>
      <w:proofErr w:type="gramStart"/>
      <w:r w:rsidRPr="003B1A97">
        <w:rPr>
          <w:rStyle w:val="pun"/>
          <w:color w:val="984806" w:themeColor="accent6" w:themeShade="80"/>
          <w:sz w:val="21"/>
          <w:szCs w:val="21"/>
        </w:rPr>
        <w:t>def</w:t>
      </w:r>
      <w:proofErr w:type="gramEnd"/>
      <w:r w:rsidRPr="003B1A97">
        <w:rPr>
          <w:rStyle w:val="pun"/>
          <w:color w:val="984806" w:themeColor="accent6" w:themeShade="80"/>
          <w:sz w:val="21"/>
          <w:szCs w:val="21"/>
        </w:rPr>
        <w:t xml:space="preserve"> do_something(self):</w:t>
      </w:r>
    </w:p>
    <w:p w:rsidR="003B1A97" w:rsidRPr="003B1A97" w:rsidRDefault="003B1A97" w:rsidP="003B1A97">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color w:val="984806" w:themeColor="accent6" w:themeShade="80"/>
          <w:sz w:val="21"/>
          <w:szCs w:val="21"/>
        </w:rPr>
      </w:pPr>
      <w:r w:rsidRPr="003B1A97">
        <w:rPr>
          <w:rStyle w:val="pun"/>
          <w:color w:val="984806" w:themeColor="accent6" w:themeShade="80"/>
          <w:sz w:val="21"/>
          <w:szCs w:val="21"/>
        </w:rPr>
        <w:t xml:space="preserve">        </w:t>
      </w:r>
      <w:proofErr w:type="gramStart"/>
      <w:r w:rsidRPr="003B1A97">
        <w:rPr>
          <w:rStyle w:val="pun"/>
          <w:color w:val="984806" w:themeColor="accent6" w:themeShade="80"/>
          <w:sz w:val="21"/>
          <w:szCs w:val="21"/>
        </w:rPr>
        <w:t>bar</w:t>
      </w:r>
      <w:proofErr w:type="gramEnd"/>
      <w:r w:rsidRPr="003B1A97">
        <w:rPr>
          <w:rStyle w:val="pun"/>
          <w:color w:val="984806" w:themeColor="accent6" w:themeShade="80"/>
          <w:sz w:val="21"/>
          <w:szCs w:val="21"/>
        </w:rPr>
        <w:t xml:space="preserve"> = 1/0</w:t>
      </w:r>
    </w:p>
    <w:p w:rsidR="003B1A97" w:rsidRPr="003B1A97" w:rsidRDefault="003B1A97" w:rsidP="003B1A97">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color w:val="984806" w:themeColor="accent6" w:themeShade="80"/>
          <w:sz w:val="21"/>
          <w:szCs w:val="21"/>
        </w:rPr>
      </w:pPr>
      <w:r w:rsidRPr="003B1A97">
        <w:rPr>
          <w:rStyle w:val="pun"/>
          <w:color w:val="984806" w:themeColor="accent6" w:themeShade="80"/>
          <w:sz w:val="21"/>
          <w:szCs w:val="21"/>
        </w:rPr>
        <w:t xml:space="preserve">        </w:t>
      </w:r>
      <w:proofErr w:type="gramStart"/>
      <w:r w:rsidRPr="003B1A97">
        <w:rPr>
          <w:rStyle w:val="pun"/>
          <w:color w:val="984806" w:themeColor="accent6" w:themeShade="80"/>
          <w:sz w:val="21"/>
          <w:szCs w:val="21"/>
        </w:rPr>
        <w:t>return</w:t>
      </w:r>
      <w:proofErr w:type="gramEnd"/>
      <w:r w:rsidRPr="003B1A97">
        <w:rPr>
          <w:rStyle w:val="pun"/>
          <w:color w:val="984806" w:themeColor="accent6" w:themeShade="80"/>
          <w:sz w:val="21"/>
          <w:szCs w:val="21"/>
        </w:rPr>
        <w:t xml:space="preserve"> bar + 10</w:t>
      </w:r>
    </w:p>
    <w:p w:rsidR="003B1A97" w:rsidRPr="003B1A97" w:rsidRDefault="003B1A97" w:rsidP="003B1A97">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color w:val="984806" w:themeColor="accent6" w:themeShade="80"/>
          <w:sz w:val="21"/>
          <w:szCs w:val="21"/>
        </w:rPr>
      </w:pPr>
    </w:p>
    <w:p w:rsidR="003B1A97" w:rsidRPr="003B1A97" w:rsidRDefault="003B1A97" w:rsidP="003B1A97">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color w:val="984806" w:themeColor="accent6" w:themeShade="80"/>
          <w:sz w:val="21"/>
          <w:szCs w:val="21"/>
        </w:rPr>
      </w:pPr>
      <w:proofErr w:type="gramStart"/>
      <w:r w:rsidRPr="003B1A97">
        <w:rPr>
          <w:rStyle w:val="pun"/>
          <w:color w:val="984806" w:themeColor="accent6" w:themeShade="80"/>
          <w:sz w:val="21"/>
          <w:szCs w:val="21"/>
        </w:rPr>
        <w:t>with</w:t>
      </w:r>
      <w:proofErr w:type="gramEnd"/>
      <w:r w:rsidRPr="003B1A97">
        <w:rPr>
          <w:rStyle w:val="pun"/>
          <w:color w:val="984806" w:themeColor="accent6" w:themeShade="80"/>
          <w:sz w:val="21"/>
          <w:szCs w:val="21"/>
        </w:rPr>
        <w:t xml:space="preserve"> Sample() as sample:</w:t>
      </w:r>
    </w:p>
    <w:p w:rsidR="003B1A97" w:rsidRDefault="003B1A97" w:rsidP="003B1A97">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color w:val="984806" w:themeColor="accent6" w:themeShade="80"/>
          <w:sz w:val="21"/>
          <w:szCs w:val="21"/>
        </w:rPr>
      </w:pPr>
      <w:r w:rsidRPr="003B1A97">
        <w:rPr>
          <w:rStyle w:val="pun"/>
          <w:color w:val="984806" w:themeColor="accent6" w:themeShade="80"/>
          <w:sz w:val="21"/>
          <w:szCs w:val="21"/>
        </w:rPr>
        <w:t xml:space="preserve">    sample.do_</w:t>
      </w:r>
      <w:proofErr w:type="gramStart"/>
      <w:r w:rsidRPr="003B1A97">
        <w:rPr>
          <w:rStyle w:val="pun"/>
          <w:color w:val="984806" w:themeColor="accent6" w:themeShade="80"/>
          <w:sz w:val="21"/>
          <w:szCs w:val="21"/>
        </w:rPr>
        <w:t>something()</w:t>
      </w:r>
      <w:proofErr w:type="gramEnd"/>
    </w:p>
    <w:p w:rsidR="003B1A97" w:rsidRDefault="003B1A97" w:rsidP="003B1A97">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color w:val="984806" w:themeColor="accent6" w:themeShade="80"/>
          <w:sz w:val="21"/>
          <w:szCs w:val="21"/>
        </w:rPr>
      </w:pPr>
    </w:p>
    <w:p w:rsidR="003B1A97" w:rsidRPr="003B1A97" w:rsidRDefault="003B1A97" w:rsidP="003B1A97">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color w:val="984806" w:themeColor="accent6" w:themeShade="80"/>
          <w:sz w:val="21"/>
          <w:szCs w:val="21"/>
        </w:rPr>
      </w:pPr>
      <w:proofErr w:type="gramStart"/>
      <w:r>
        <w:rPr>
          <w:rStyle w:val="pun"/>
          <w:color w:val="984806" w:themeColor="accent6" w:themeShade="80"/>
          <w:sz w:val="21"/>
          <w:szCs w:val="21"/>
        </w:rPr>
        <w:t>Output :</w:t>
      </w:r>
      <w:proofErr w:type="gramEnd"/>
    </w:p>
    <w:p w:rsidR="003B1A97" w:rsidRPr="003B1A97" w:rsidRDefault="003B1A97" w:rsidP="003B1A97">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color w:val="984806" w:themeColor="accent6" w:themeShade="80"/>
          <w:sz w:val="21"/>
          <w:szCs w:val="21"/>
        </w:rPr>
      </w:pPr>
      <w:proofErr w:type="gramStart"/>
      <w:r w:rsidRPr="003B1A97">
        <w:rPr>
          <w:rStyle w:val="pun"/>
          <w:color w:val="984806" w:themeColor="accent6" w:themeShade="80"/>
          <w:sz w:val="21"/>
          <w:szCs w:val="21"/>
        </w:rPr>
        <w:t>type</w:t>
      </w:r>
      <w:proofErr w:type="gramEnd"/>
      <w:r w:rsidRPr="003B1A97">
        <w:rPr>
          <w:rStyle w:val="pun"/>
          <w:color w:val="984806" w:themeColor="accent6" w:themeShade="80"/>
          <w:sz w:val="21"/>
          <w:szCs w:val="21"/>
        </w:rPr>
        <w:t>: &lt;type 'exceptions.ZeroDivisionError'&gt;</w:t>
      </w:r>
    </w:p>
    <w:p w:rsidR="003B1A97" w:rsidRPr="003B1A97" w:rsidRDefault="003B1A97" w:rsidP="003B1A97">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color w:val="984806" w:themeColor="accent6" w:themeShade="80"/>
          <w:sz w:val="21"/>
          <w:szCs w:val="21"/>
        </w:rPr>
      </w:pPr>
      <w:proofErr w:type="gramStart"/>
      <w:r w:rsidRPr="003B1A97">
        <w:rPr>
          <w:rStyle w:val="pun"/>
          <w:color w:val="984806" w:themeColor="accent6" w:themeShade="80"/>
          <w:sz w:val="21"/>
          <w:szCs w:val="21"/>
        </w:rPr>
        <w:t>value</w:t>
      </w:r>
      <w:proofErr w:type="gramEnd"/>
      <w:r w:rsidRPr="003B1A97">
        <w:rPr>
          <w:rStyle w:val="pun"/>
          <w:color w:val="984806" w:themeColor="accent6" w:themeShade="80"/>
          <w:sz w:val="21"/>
          <w:szCs w:val="21"/>
        </w:rPr>
        <w:t>: integer division or modulo by zero</w:t>
      </w:r>
    </w:p>
    <w:p w:rsidR="003B1A97" w:rsidRPr="003B1A97" w:rsidRDefault="003B1A97" w:rsidP="003B1A97">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color w:val="984806" w:themeColor="accent6" w:themeShade="80"/>
          <w:sz w:val="21"/>
          <w:szCs w:val="21"/>
        </w:rPr>
      </w:pPr>
      <w:proofErr w:type="gramStart"/>
      <w:r w:rsidRPr="003B1A97">
        <w:rPr>
          <w:rStyle w:val="pun"/>
          <w:color w:val="984806" w:themeColor="accent6" w:themeShade="80"/>
          <w:sz w:val="21"/>
          <w:szCs w:val="21"/>
        </w:rPr>
        <w:t>trace</w:t>
      </w:r>
      <w:proofErr w:type="gramEnd"/>
      <w:r w:rsidRPr="003B1A97">
        <w:rPr>
          <w:rStyle w:val="pun"/>
          <w:color w:val="984806" w:themeColor="accent6" w:themeShade="80"/>
          <w:sz w:val="21"/>
          <w:szCs w:val="21"/>
        </w:rPr>
        <w:t>: &lt;traceback object at 0x1004a8128&gt;</w:t>
      </w:r>
    </w:p>
    <w:p w:rsidR="003B1A97" w:rsidRPr="003B1A97" w:rsidRDefault="003B1A97" w:rsidP="003B1A97">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color w:val="984806" w:themeColor="accent6" w:themeShade="80"/>
          <w:sz w:val="21"/>
          <w:szCs w:val="21"/>
        </w:rPr>
      </w:pPr>
      <w:r w:rsidRPr="003B1A97">
        <w:rPr>
          <w:rStyle w:val="pun"/>
          <w:color w:val="984806" w:themeColor="accent6" w:themeShade="80"/>
          <w:sz w:val="21"/>
          <w:szCs w:val="21"/>
        </w:rPr>
        <w:t>Traceback (most recent call last):</w:t>
      </w:r>
    </w:p>
    <w:p w:rsidR="003B1A97" w:rsidRPr="003B1A97" w:rsidRDefault="003B1A97" w:rsidP="003B1A97">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color w:val="984806" w:themeColor="accent6" w:themeShade="80"/>
          <w:sz w:val="21"/>
          <w:szCs w:val="21"/>
        </w:rPr>
      </w:pPr>
      <w:r w:rsidRPr="003B1A97">
        <w:rPr>
          <w:rStyle w:val="pun"/>
          <w:color w:val="984806" w:themeColor="accent6" w:themeShade="80"/>
          <w:sz w:val="21"/>
          <w:szCs w:val="21"/>
        </w:rPr>
        <w:t xml:space="preserve">  File "./with_example02.py", line 19, in &lt;module&gt;</w:t>
      </w:r>
    </w:p>
    <w:p w:rsidR="003B1A97" w:rsidRPr="003B1A97" w:rsidRDefault="003B1A97" w:rsidP="003B1A97">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color w:val="984806" w:themeColor="accent6" w:themeShade="80"/>
          <w:sz w:val="21"/>
          <w:szCs w:val="21"/>
        </w:rPr>
      </w:pPr>
      <w:r w:rsidRPr="003B1A97">
        <w:rPr>
          <w:rStyle w:val="pun"/>
          <w:color w:val="984806" w:themeColor="accent6" w:themeShade="80"/>
          <w:sz w:val="21"/>
          <w:szCs w:val="21"/>
        </w:rPr>
        <w:t xml:space="preserve">    sample.do_</w:t>
      </w:r>
      <w:proofErr w:type="gramStart"/>
      <w:r w:rsidRPr="003B1A97">
        <w:rPr>
          <w:rStyle w:val="pun"/>
          <w:color w:val="984806" w:themeColor="accent6" w:themeShade="80"/>
          <w:sz w:val="21"/>
          <w:szCs w:val="21"/>
        </w:rPr>
        <w:t>something()</w:t>
      </w:r>
      <w:proofErr w:type="gramEnd"/>
    </w:p>
    <w:p w:rsidR="003B1A97" w:rsidRPr="003B1A97" w:rsidRDefault="003B1A97" w:rsidP="003B1A97">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color w:val="984806" w:themeColor="accent6" w:themeShade="80"/>
          <w:sz w:val="21"/>
          <w:szCs w:val="21"/>
        </w:rPr>
      </w:pPr>
      <w:r w:rsidRPr="003B1A97">
        <w:rPr>
          <w:rStyle w:val="pun"/>
          <w:color w:val="984806" w:themeColor="accent6" w:themeShade="80"/>
          <w:sz w:val="21"/>
          <w:szCs w:val="21"/>
        </w:rPr>
        <w:t xml:space="preserve">  File "./with_example02.py", line 15, in do_something</w:t>
      </w:r>
    </w:p>
    <w:p w:rsidR="003B1A97" w:rsidRPr="003B1A97" w:rsidRDefault="003B1A97" w:rsidP="003B1A97">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color w:val="984806" w:themeColor="accent6" w:themeShade="80"/>
          <w:sz w:val="21"/>
          <w:szCs w:val="21"/>
        </w:rPr>
      </w:pPr>
      <w:r w:rsidRPr="003B1A97">
        <w:rPr>
          <w:rStyle w:val="pun"/>
          <w:color w:val="984806" w:themeColor="accent6" w:themeShade="80"/>
          <w:sz w:val="21"/>
          <w:szCs w:val="21"/>
        </w:rPr>
        <w:t xml:space="preserve">    </w:t>
      </w:r>
      <w:proofErr w:type="gramStart"/>
      <w:r w:rsidRPr="003B1A97">
        <w:rPr>
          <w:rStyle w:val="pun"/>
          <w:color w:val="984806" w:themeColor="accent6" w:themeShade="80"/>
          <w:sz w:val="21"/>
          <w:szCs w:val="21"/>
        </w:rPr>
        <w:t>bar</w:t>
      </w:r>
      <w:proofErr w:type="gramEnd"/>
      <w:r w:rsidRPr="003B1A97">
        <w:rPr>
          <w:rStyle w:val="pun"/>
          <w:color w:val="984806" w:themeColor="accent6" w:themeShade="80"/>
          <w:sz w:val="21"/>
          <w:szCs w:val="21"/>
        </w:rPr>
        <w:t xml:space="preserve"> = 1/0</w:t>
      </w:r>
    </w:p>
    <w:p w:rsidR="003B1A97" w:rsidRPr="003B1A97" w:rsidRDefault="003B1A97" w:rsidP="003B1A97">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color w:val="984806" w:themeColor="accent6" w:themeShade="80"/>
          <w:sz w:val="21"/>
          <w:szCs w:val="21"/>
        </w:rPr>
      </w:pPr>
      <w:r w:rsidRPr="003B1A97">
        <w:rPr>
          <w:rStyle w:val="pun"/>
          <w:color w:val="984806" w:themeColor="accent6" w:themeShade="80"/>
          <w:sz w:val="21"/>
          <w:szCs w:val="21"/>
        </w:rPr>
        <w:t>ZeroDivisionError: integer division or modulo by zero</w:t>
      </w:r>
    </w:p>
    <w:p w:rsidR="003B1A97" w:rsidRPr="003B1A97" w:rsidRDefault="003B1A97" w:rsidP="003B1A97">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color w:val="984806" w:themeColor="accent6" w:themeShade="80"/>
          <w:sz w:val="21"/>
          <w:szCs w:val="21"/>
        </w:rPr>
      </w:pPr>
    </w:p>
    <w:p w:rsidR="001B0169" w:rsidRPr="001B0169" w:rsidRDefault="001B0169" w:rsidP="00A4738D">
      <w:pPr>
        <w:pStyle w:val="NormalWeb"/>
        <w:spacing w:before="0" w:line="225" w:lineRule="atLeast"/>
        <w:rPr>
          <w:rFonts w:ascii="Bell MT" w:hAnsi="Bell MT" w:cs="Arial"/>
          <w:color w:val="000000"/>
        </w:rPr>
      </w:pPr>
    </w:p>
    <w:p w:rsidR="00A4738D" w:rsidRDefault="00A4738D" w:rsidP="00A4738D">
      <w:pPr>
        <w:pStyle w:val="NormalWeb"/>
        <w:spacing w:before="0" w:line="225" w:lineRule="atLeast"/>
        <w:rPr>
          <w:rFonts w:ascii="Bell MT" w:hAnsi="Bell MT" w:cs="Arial"/>
          <w:b/>
          <w:color w:val="000000"/>
        </w:rPr>
      </w:pPr>
      <w:r w:rsidRPr="001B0169">
        <w:rPr>
          <w:rFonts w:ascii="Bell MT" w:hAnsi="Bell MT" w:cs="Arial"/>
          <w:b/>
          <w:color w:val="000000"/>
        </w:rPr>
        <w:t xml:space="preserve">9.1.1. Multiple context </w:t>
      </w:r>
      <w:r w:rsidR="00D17A6F" w:rsidRPr="001B0169">
        <w:rPr>
          <w:rFonts w:ascii="Bell MT" w:hAnsi="Bell MT" w:cs="Arial"/>
          <w:b/>
          <w:color w:val="000000"/>
        </w:rPr>
        <w:t>managers</w:t>
      </w:r>
      <w:r w:rsidRPr="001B0169">
        <w:rPr>
          <w:rFonts w:ascii="Bell MT" w:hAnsi="Bell MT" w:cs="Arial"/>
          <w:b/>
          <w:color w:val="000000"/>
        </w:rPr>
        <w:t xml:space="preserve"> with </w:t>
      </w:r>
      <w:r w:rsidR="00D17A6F">
        <w:rPr>
          <w:rFonts w:ascii="Bell MT" w:hAnsi="Bell MT" w:cs="Arial"/>
          <w:b/>
          <w:color w:val="000000"/>
        </w:rPr>
        <w:t>“</w:t>
      </w:r>
      <w:r w:rsidRPr="001B0169">
        <w:rPr>
          <w:rFonts w:ascii="Bell MT" w:hAnsi="Bell MT" w:cs="Arial"/>
          <w:b/>
          <w:color w:val="000000"/>
        </w:rPr>
        <w:t>with</w:t>
      </w:r>
      <w:r w:rsidR="00D17A6F">
        <w:rPr>
          <w:rFonts w:ascii="Bell MT" w:hAnsi="Bell MT" w:cs="Arial"/>
          <w:b/>
          <w:color w:val="000000"/>
        </w:rPr>
        <w:t>”</w:t>
      </w:r>
    </w:p>
    <w:p w:rsidR="003B1A97" w:rsidRPr="003B1A97" w:rsidRDefault="003B1A97" w:rsidP="00A4738D">
      <w:pPr>
        <w:pStyle w:val="NormalWeb"/>
        <w:spacing w:before="0" w:line="225" w:lineRule="atLeast"/>
        <w:rPr>
          <w:rFonts w:ascii="Bell MT" w:hAnsi="Bell MT" w:cs="Arial"/>
          <w:color w:val="000000"/>
        </w:rPr>
      </w:pPr>
      <w:r>
        <w:rPr>
          <w:rFonts w:ascii="Bell MT" w:hAnsi="Bell MT" w:cs="Arial"/>
          <w:color w:val="000000"/>
        </w:rPr>
        <w:t>In the previous example, we see that we cre</w:t>
      </w:r>
      <w:r w:rsidR="00D17A6F">
        <w:rPr>
          <w:rFonts w:ascii="Bell MT" w:hAnsi="Bell MT" w:cs="Arial"/>
          <w:color w:val="000000"/>
        </w:rPr>
        <w:t>a</w:t>
      </w:r>
      <w:r>
        <w:rPr>
          <w:rFonts w:ascii="Bell MT" w:hAnsi="Bell MT" w:cs="Arial"/>
          <w:color w:val="000000"/>
        </w:rPr>
        <w:t xml:space="preserve">te a single context using single context manger, but it is </w:t>
      </w:r>
      <w:r w:rsidR="0098045E">
        <w:rPr>
          <w:rFonts w:ascii="Bell MT" w:hAnsi="Bell MT" w:cs="Arial"/>
          <w:color w:val="000000"/>
        </w:rPr>
        <w:t>possible</w:t>
      </w:r>
      <w:r>
        <w:rPr>
          <w:rFonts w:ascii="Bell MT" w:hAnsi="Bell MT" w:cs="Arial"/>
          <w:color w:val="000000"/>
        </w:rPr>
        <w:t xml:space="preserve"> to get multiple context with </w:t>
      </w:r>
      <w:r w:rsidR="00D17A6F">
        <w:rPr>
          <w:rFonts w:ascii="Bell MT" w:hAnsi="Bell MT" w:cs="Arial"/>
          <w:color w:val="000000"/>
        </w:rPr>
        <w:t>“</w:t>
      </w:r>
      <w:r>
        <w:rPr>
          <w:rFonts w:ascii="Bell MT" w:hAnsi="Bell MT" w:cs="Arial"/>
          <w:color w:val="000000"/>
        </w:rPr>
        <w:t>with</w:t>
      </w:r>
      <w:r w:rsidR="00D17A6F">
        <w:rPr>
          <w:rFonts w:ascii="Bell MT" w:hAnsi="Bell MT" w:cs="Arial"/>
          <w:color w:val="000000"/>
        </w:rPr>
        <w:t>”</w:t>
      </w:r>
      <w:r>
        <w:rPr>
          <w:rFonts w:ascii="Bell MT" w:hAnsi="Bell MT" w:cs="Arial"/>
          <w:color w:val="000000"/>
        </w:rPr>
        <w:t xml:space="preserve"> as </w:t>
      </w:r>
      <w:r w:rsidR="00D17A6F">
        <w:rPr>
          <w:rFonts w:ascii="Bell MT" w:hAnsi="Bell MT" w:cs="Arial"/>
          <w:color w:val="000000"/>
        </w:rPr>
        <w:t>below</w:t>
      </w:r>
      <w:r>
        <w:rPr>
          <w:rFonts w:ascii="Bell MT" w:hAnsi="Bell MT" w:cs="Arial"/>
          <w:color w:val="000000"/>
        </w:rPr>
        <w:t>:</w:t>
      </w:r>
    </w:p>
    <w:p w:rsidR="00A4738D" w:rsidRPr="0098045E" w:rsidRDefault="00A4738D" w:rsidP="0098045E">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color w:val="984806" w:themeColor="accent6" w:themeShade="80"/>
          <w:sz w:val="21"/>
          <w:szCs w:val="21"/>
        </w:rPr>
      </w:pPr>
      <w:proofErr w:type="gramStart"/>
      <w:r w:rsidRPr="0098045E">
        <w:rPr>
          <w:rStyle w:val="pun"/>
          <w:color w:val="984806" w:themeColor="accent6" w:themeShade="80"/>
          <w:sz w:val="21"/>
          <w:szCs w:val="21"/>
        </w:rPr>
        <w:t>with</w:t>
      </w:r>
      <w:proofErr w:type="gramEnd"/>
      <w:r w:rsidRPr="0098045E">
        <w:rPr>
          <w:rStyle w:val="pun"/>
          <w:color w:val="984806" w:themeColor="accent6" w:themeShade="80"/>
          <w:sz w:val="21"/>
          <w:szCs w:val="21"/>
        </w:rPr>
        <w:t xml:space="preserve"> open("file1") as f1, open("file2") as f2:</w:t>
      </w:r>
    </w:p>
    <w:p w:rsidR="00A4738D" w:rsidRPr="0098045E" w:rsidRDefault="00A4738D" w:rsidP="0098045E">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color w:val="984806" w:themeColor="accent6" w:themeShade="80"/>
          <w:sz w:val="21"/>
          <w:szCs w:val="21"/>
        </w:rPr>
      </w:pPr>
      <w:r w:rsidRPr="0098045E">
        <w:rPr>
          <w:rStyle w:val="pun"/>
          <w:color w:val="984806" w:themeColor="accent6" w:themeShade="80"/>
          <w:sz w:val="21"/>
          <w:szCs w:val="21"/>
        </w:rPr>
        <w:t xml:space="preserve">    #do stuff</w:t>
      </w:r>
    </w:p>
    <w:p w:rsidR="0098045E" w:rsidRDefault="00A4738D" w:rsidP="0098045E">
      <w:pPr>
        <w:pStyle w:val="NormalWeb"/>
        <w:spacing w:before="0" w:line="225" w:lineRule="atLeast"/>
        <w:rPr>
          <w:rFonts w:ascii="Bell MT" w:hAnsi="Bell MT" w:cs="Arial"/>
          <w:color w:val="000000"/>
        </w:rPr>
      </w:pPr>
      <w:r w:rsidRPr="0098045E">
        <w:rPr>
          <w:rFonts w:ascii="Bell MT" w:hAnsi="Bell MT" w:cs="Arial"/>
          <w:color w:val="000000"/>
        </w:rPr>
        <w:t>With earlier Python versions it is thought that one is required to write:</w:t>
      </w:r>
      <w:r w:rsidRPr="0098045E">
        <w:rPr>
          <w:rFonts w:ascii="Bell MT" w:hAnsi="Bell MT" w:cs="Arial"/>
          <w:color w:val="000000"/>
        </w:rPr>
        <w:br/>
      </w:r>
    </w:p>
    <w:p w:rsidR="00A4738D" w:rsidRPr="0098045E" w:rsidRDefault="00A4738D" w:rsidP="0098045E">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color w:val="984806" w:themeColor="accent6" w:themeShade="80"/>
          <w:sz w:val="21"/>
          <w:szCs w:val="21"/>
        </w:rPr>
      </w:pPr>
      <w:proofErr w:type="gramStart"/>
      <w:r w:rsidRPr="0098045E">
        <w:rPr>
          <w:rStyle w:val="pun"/>
          <w:color w:val="984806" w:themeColor="accent6" w:themeShade="80"/>
          <w:sz w:val="21"/>
          <w:szCs w:val="21"/>
        </w:rPr>
        <w:t>with</w:t>
      </w:r>
      <w:proofErr w:type="gramEnd"/>
      <w:r w:rsidRPr="0098045E">
        <w:rPr>
          <w:rStyle w:val="pun"/>
          <w:color w:val="984806" w:themeColor="accent6" w:themeShade="80"/>
          <w:sz w:val="21"/>
          <w:szCs w:val="21"/>
        </w:rPr>
        <w:t xml:space="preserve"> open("file1") as f1:</w:t>
      </w:r>
    </w:p>
    <w:p w:rsidR="00A4738D" w:rsidRPr="0098045E" w:rsidRDefault="00A4738D" w:rsidP="0098045E">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color w:val="984806" w:themeColor="accent6" w:themeShade="80"/>
          <w:sz w:val="21"/>
          <w:szCs w:val="21"/>
        </w:rPr>
      </w:pPr>
      <w:r w:rsidRPr="0098045E">
        <w:rPr>
          <w:rStyle w:val="pun"/>
          <w:color w:val="984806" w:themeColor="accent6" w:themeShade="80"/>
          <w:sz w:val="21"/>
          <w:szCs w:val="21"/>
        </w:rPr>
        <w:t xml:space="preserve">    </w:t>
      </w:r>
      <w:proofErr w:type="gramStart"/>
      <w:r w:rsidRPr="0098045E">
        <w:rPr>
          <w:rStyle w:val="pun"/>
          <w:color w:val="984806" w:themeColor="accent6" w:themeShade="80"/>
          <w:sz w:val="21"/>
          <w:szCs w:val="21"/>
        </w:rPr>
        <w:t>with</w:t>
      </w:r>
      <w:proofErr w:type="gramEnd"/>
      <w:r w:rsidRPr="0098045E">
        <w:rPr>
          <w:rStyle w:val="pun"/>
          <w:color w:val="984806" w:themeColor="accent6" w:themeShade="80"/>
          <w:sz w:val="21"/>
          <w:szCs w:val="21"/>
        </w:rPr>
        <w:t xml:space="preserve"> open("file2") as f2:</w:t>
      </w:r>
    </w:p>
    <w:p w:rsidR="00A4738D" w:rsidRPr="0098045E" w:rsidRDefault="00A4738D" w:rsidP="0098045E">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color w:val="984806" w:themeColor="accent6" w:themeShade="80"/>
          <w:sz w:val="21"/>
          <w:szCs w:val="21"/>
        </w:rPr>
      </w:pPr>
      <w:r w:rsidRPr="0098045E">
        <w:rPr>
          <w:rStyle w:val="pun"/>
          <w:color w:val="984806" w:themeColor="accent6" w:themeShade="80"/>
          <w:sz w:val="21"/>
          <w:szCs w:val="21"/>
        </w:rPr>
        <w:t xml:space="preserve">        #do stuff</w:t>
      </w:r>
    </w:p>
    <w:p w:rsidR="00A4738D" w:rsidRPr="0098045E" w:rsidRDefault="0098045E" w:rsidP="0098045E">
      <w:pPr>
        <w:pStyle w:val="NormalWeb"/>
        <w:spacing w:before="0" w:line="225" w:lineRule="atLeast"/>
        <w:jc w:val="left"/>
        <w:rPr>
          <w:rFonts w:ascii="Bell MT" w:hAnsi="Bell MT" w:cs="Arial"/>
          <w:color w:val="000000"/>
        </w:rPr>
      </w:pPr>
      <w:r>
        <w:rPr>
          <w:rFonts w:ascii="Bell MT" w:hAnsi="Bell MT" w:cs="Arial"/>
          <w:color w:val="000000"/>
        </w:rPr>
        <w:t>Let’s create our own multi context class, as below:</w:t>
      </w:r>
      <w:r w:rsidR="00A4738D" w:rsidRPr="0098045E">
        <w:rPr>
          <w:rFonts w:ascii="Bell MT" w:hAnsi="Bell MT" w:cs="Arial"/>
          <w:color w:val="000000"/>
        </w:rPr>
        <w:br/>
      </w:r>
    </w:p>
    <w:p w:rsidR="00A4738D" w:rsidRPr="0098045E" w:rsidRDefault="00A4738D" w:rsidP="0098045E">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color w:val="984806" w:themeColor="accent6" w:themeShade="80"/>
          <w:sz w:val="21"/>
          <w:szCs w:val="21"/>
        </w:rPr>
      </w:pPr>
    </w:p>
    <w:p w:rsidR="00A4738D" w:rsidRPr="0098045E" w:rsidRDefault="00A4738D" w:rsidP="0098045E">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color w:val="984806" w:themeColor="accent6" w:themeShade="80"/>
          <w:sz w:val="21"/>
          <w:szCs w:val="21"/>
        </w:rPr>
      </w:pPr>
      <w:proofErr w:type="gramStart"/>
      <w:r w:rsidRPr="0098045E">
        <w:rPr>
          <w:rStyle w:val="pun"/>
          <w:color w:val="984806" w:themeColor="accent6" w:themeShade="80"/>
          <w:sz w:val="21"/>
          <w:szCs w:val="21"/>
        </w:rPr>
        <w:t>class</w:t>
      </w:r>
      <w:proofErr w:type="gramEnd"/>
      <w:r w:rsidRPr="0098045E">
        <w:rPr>
          <w:rStyle w:val="pun"/>
          <w:color w:val="984806" w:themeColor="accent6" w:themeShade="80"/>
          <w:sz w:val="21"/>
          <w:szCs w:val="21"/>
        </w:rPr>
        <w:t xml:space="preserve"> multicontext(object):</w:t>
      </w:r>
    </w:p>
    <w:p w:rsidR="00A4738D" w:rsidRPr="0098045E" w:rsidRDefault="00A4738D" w:rsidP="0098045E">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color w:val="984806" w:themeColor="accent6" w:themeShade="80"/>
          <w:sz w:val="21"/>
          <w:szCs w:val="21"/>
        </w:rPr>
      </w:pPr>
      <w:r w:rsidRPr="0098045E">
        <w:rPr>
          <w:rStyle w:val="pun"/>
          <w:color w:val="984806" w:themeColor="accent6" w:themeShade="80"/>
          <w:sz w:val="21"/>
          <w:szCs w:val="21"/>
        </w:rPr>
        <w:t xml:space="preserve">    </w:t>
      </w:r>
      <w:proofErr w:type="gramStart"/>
      <w:r w:rsidRPr="0098045E">
        <w:rPr>
          <w:rStyle w:val="pun"/>
          <w:color w:val="984806" w:themeColor="accent6" w:themeShade="80"/>
          <w:sz w:val="21"/>
          <w:szCs w:val="21"/>
        </w:rPr>
        <w:t>def</w:t>
      </w:r>
      <w:proofErr w:type="gramEnd"/>
      <w:r w:rsidRPr="0098045E">
        <w:rPr>
          <w:rStyle w:val="pun"/>
          <w:color w:val="984806" w:themeColor="accent6" w:themeShade="80"/>
          <w:sz w:val="21"/>
          <w:szCs w:val="21"/>
        </w:rPr>
        <w:t xml:space="preserve"> __init__(self, *args):</w:t>
      </w:r>
    </w:p>
    <w:p w:rsidR="00A4738D" w:rsidRPr="0098045E" w:rsidRDefault="00A4738D" w:rsidP="0098045E">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color w:val="984806" w:themeColor="accent6" w:themeShade="80"/>
          <w:sz w:val="21"/>
          <w:szCs w:val="21"/>
        </w:rPr>
      </w:pPr>
      <w:r w:rsidRPr="0098045E">
        <w:rPr>
          <w:rStyle w:val="pun"/>
          <w:color w:val="984806" w:themeColor="accent6" w:themeShade="80"/>
          <w:sz w:val="21"/>
          <w:szCs w:val="21"/>
        </w:rPr>
        <w:t xml:space="preserve">        </w:t>
      </w:r>
      <w:proofErr w:type="gramStart"/>
      <w:r w:rsidRPr="0098045E">
        <w:rPr>
          <w:rStyle w:val="pun"/>
          <w:color w:val="984806" w:themeColor="accent6" w:themeShade="80"/>
          <w:sz w:val="21"/>
          <w:szCs w:val="21"/>
        </w:rPr>
        <w:t>if</w:t>
      </w:r>
      <w:proofErr w:type="gramEnd"/>
      <w:r w:rsidRPr="0098045E">
        <w:rPr>
          <w:rStyle w:val="pun"/>
          <w:color w:val="984806" w:themeColor="accent6" w:themeShade="80"/>
          <w:sz w:val="21"/>
          <w:szCs w:val="21"/>
        </w:rPr>
        <w:t xml:space="preserve"> (len(args) == 1 and </w:t>
      </w:r>
    </w:p>
    <w:p w:rsidR="00A4738D" w:rsidRPr="0098045E" w:rsidRDefault="00A4738D" w:rsidP="0098045E">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color w:val="984806" w:themeColor="accent6" w:themeShade="80"/>
          <w:sz w:val="21"/>
          <w:szCs w:val="21"/>
        </w:rPr>
      </w:pPr>
      <w:r w:rsidRPr="0098045E">
        <w:rPr>
          <w:rStyle w:val="pun"/>
          <w:color w:val="984806" w:themeColor="accent6" w:themeShade="80"/>
          <w:sz w:val="21"/>
          <w:szCs w:val="21"/>
        </w:rPr>
        <w:t xml:space="preserve">               (</w:t>
      </w:r>
      <w:proofErr w:type="gramStart"/>
      <w:r w:rsidRPr="0098045E">
        <w:rPr>
          <w:rStyle w:val="pun"/>
          <w:color w:val="984806" w:themeColor="accent6" w:themeShade="80"/>
          <w:sz w:val="21"/>
          <w:szCs w:val="21"/>
        </w:rPr>
        <w:t>hasattr(</w:t>
      </w:r>
      <w:proofErr w:type="gramEnd"/>
      <w:r w:rsidRPr="0098045E">
        <w:rPr>
          <w:rStyle w:val="pun"/>
          <w:color w:val="984806" w:themeColor="accent6" w:themeShade="80"/>
          <w:sz w:val="21"/>
          <w:szCs w:val="21"/>
        </w:rPr>
        <w:t xml:space="preserve">args[0], "__len__") or </w:t>
      </w:r>
    </w:p>
    <w:p w:rsidR="00A4738D" w:rsidRPr="0098045E" w:rsidRDefault="00A4738D" w:rsidP="0098045E">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color w:val="984806" w:themeColor="accent6" w:themeShade="80"/>
          <w:sz w:val="21"/>
          <w:szCs w:val="21"/>
        </w:rPr>
      </w:pPr>
      <w:r w:rsidRPr="0098045E">
        <w:rPr>
          <w:rStyle w:val="pun"/>
          <w:color w:val="984806" w:themeColor="accent6" w:themeShade="80"/>
          <w:sz w:val="21"/>
          <w:szCs w:val="21"/>
        </w:rPr>
        <w:t xml:space="preserve">                </w:t>
      </w:r>
      <w:proofErr w:type="gramStart"/>
      <w:r w:rsidRPr="0098045E">
        <w:rPr>
          <w:rStyle w:val="pun"/>
          <w:color w:val="984806" w:themeColor="accent6" w:themeShade="80"/>
          <w:sz w:val="21"/>
          <w:szCs w:val="21"/>
        </w:rPr>
        <w:t>hasattr(</w:t>
      </w:r>
      <w:proofErr w:type="gramEnd"/>
      <w:r w:rsidRPr="0098045E">
        <w:rPr>
          <w:rStyle w:val="pun"/>
          <w:color w:val="984806" w:themeColor="accent6" w:themeShade="80"/>
          <w:sz w:val="21"/>
          <w:szCs w:val="21"/>
        </w:rPr>
        <w:t>args[0], "__iter__"))):</w:t>
      </w:r>
    </w:p>
    <w:p w:rsidR="00A4738D" w:rsidRPr="0098045E" w:rsidRDefault="00A4738D" w:rsidP="0098045E">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color w:val="984806" w:themeColor="accent6" w:themeShade="80"/>
          <w:sz w:val="21"/>
          <w:szCs w:val="21"/>
        </w:rPr>
      </w:pPr>
      <w:r w:rsidRPr="0098045E">
        <w:rPr>
          <w:rStyle w:val="pun"/>
          <w:color w:val="984806" w:themeColor="accent6" w:themeShade="80"/>
          <w:sz w:val="21"/>
          <w:szCs w:val="21"/>
        </w:rPr>
        <w:t xml:space="preserve">            self.objs = </w:t>
      </w:r>
      <w:proofErr w:type="gramStart"/>
      <w:r w:rsidRPr="0098045E">
        <w:rPr>
          <w:rStyle w:val="pun"/>
          <w:color w:val="984806" w:themeColor="accent6" w:themeShade="80"/>
          <w:sz w:val="21"/>
          <w:szCs w:val="21"/>
        </w:rPr>
        <w:t>list(</w:t>
      </w:r>
      <w:proofErr w:type="gramEnd"/>
      <w:r w:rsidRPr="0098045E">
        <w:rPr>
          <w:rStyle w:val="pun"/>
          <w:color w:val="984806" w:themeColor="accent6" w:themeShade="80"/>
          <w:sz w:val="21"/>
          <w:szCs w:val="21"/>
        </w:rPr>
        <w:t>args[0])</w:t>
      </w:r>
    </w:p>
    <w:p w:rsidR="00A4738D" w:rsidRPr="0098045E" w:rsidRDefault="00A4738D" w:rsidP="0098045E">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color w:val="984806" w:themeColor="accent6" w:themeShade="80"/>
          <w:sz w:val="21"/>
          <w:szCs w:val="21"/>
        </w:rPr>
      </w:pPr>
      <w:r w:rsidRPr="0098045E">
        <w:rPr>
          <w:rStyle w:val="pun"/>
          <w:color w:val="984806" w:themeColor="accent6" w:themeShade="80"/>
          <w:sz w:val="21"/>
          <w:szCs w:val="21"/>
        </w:rPr>
        <w:t xml:space="preserve">        </w:t>
      </w:r>
      <w:proofErr w:type="gramStart"/>
      <w:r w:rsidRPr="0098045E">
        <w:rPr>
          <w:rStyle w:val="pun"/>
          <w:color w:val="984806" w:themeColor="accent6" w:themeShade="80"/>
          <w:sz w:val="21"/>
          <w:szCs w:val="21"/>
        </w:rPr>
        <w:t>else</w:t>
      </w:r>
      <w:proofErr w:type="gramEnd"/>
      <w:r w:rsidRPr="0098045E">
        <w:rPr>
          <w:rStyle w:val="pun"/>
          <w:color w:val="984806" w:themeColor="accent6" w:themeShade="80"/>
          <w:sz w:val="21"/>
          <w:szCs w:val="21"/>
        </w:rPr>
        <w:t>:</w:t>
      </w:r>
    </w:p>
    <w:p w:rsidR="00A4738D" w:rsidRPr="0098045E" w:rsidRDefault="00A4738D" w:rsidP="0098045E">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color w:val="984806" w:themeColor="accent6" w:themeShade="80"/>
          <w:sz w:val="21"/>
          <w:szCs w:val="21"/>
        </w:rPr>
      </w:pPr>
      <w:r w:rsidRPr="0098045E">
        <w:rPr>
          <w:rStyle w:val="pun"/>
          <w:color w:val="984806" w:themeColor="accent6" w:themeShade="80"/>
          <w:sz w:val="21"/>
          <w:szCs w:val="21"/>
        </w:rPr>
        <w:t xml:space="preserve">            self.objs = args</w:t>
      </w:r>
    </w:p>
    <w:p w:rsidR="00A4738D" w:rsidRPr="0098045E" w:rsidRDefault="00A4738D" w:rsidP="0098045E">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color w:val="984806" w:themeColor="accent6" w:themeShade="80"/>
          <w:sz w:val="21"/>
          <w:szCs w:val="21"/>
        </w:rPr>
      </w:pPr>
      <w:r w:rsidRPr="0098045E">
        <w:rPr>
          <w:rStyle w:val="pun"/>
          <w:color w:val="984806" w:themeColor="accent6" w:themeShade="80"/>
          <w:sz w:val="21"/>
          <w:szCs w:val="21"/>
        </w:rPr>
        <w:t xml:space="preserve">    </w:t>
      </w:r>
    </w:p>
    <w:p w:rsidR="00A4738D" w:rsidRPr="0098045E" w:rsidRDefault="00A4738D" w:rsidP="0098045E">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color w:val="984806" w:themeColor="accent6" w:themeShade="80"/>
          <w:sz w:val="21"/>
          <w:szCs w:val="21"/>
        </w:rPr>
      </w:pPr>
      <w:r w:rsidRPr="0098045E">
        <w:rPr>
          <w:rStyle w:val="pun"/>
          <w:color w:val="984806" w:themeColor="accent6" w:themeShade="80"/>
          <w:sz w:val="21"/>
          <w:szCs w:val="21"/>
        </w:rPr>
        <w:t xml:space="preserve">    </w:t>
      </w:r>
      <w:proofErr w:type="gramStart"/>
      <w:r w:rsidRPr="0098045E">
        <w:rPr>
          <w:rStyle w:val="pun"/>
          <w:color w:val="984806" w:themeColor="accent6" w:themeShade="80"/>
          <w:sz w:val="21"/>
          <w:szCs w:val="21"/>
        </w:rPr>
        <w:t>def</w:t>
      </w:r>
      <w:proofErr w:type="gramEnd"/>
      <w:r w:rsidRPr="0098045E">
        <w:rPr>
          <w:rStyle w:val="pun"/>
          <w:color w:val="984806" w:themeColor="accent6" w:themeShade="80"/>
          <w:sz w:val="21"/>
          <w:szCs w:val="21"/>
        </w:rPr>
        <w:t xml:space="preserve"> __enter__(self):</w:t>
      </w:r>
    </w:p>
    <w:p w:rsidR="00A4738D" w:rsidRPr="0098045E" w:rsidRDefault="00A4738D" w:rsidP="0098045E">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color w:val="984806" w:themeColor="accent6" w:themeShade="80"/>
          <w:sz w:val="21"/>
          <w:szCs w:val="21"/>
        </w:rPr>
      </w:pPr>
      <w:r w:rsidRPr="0098045E">
        <w:rPr>
          <w:rStyle w:val="pun"/>
          <w:color w:val="984806" w:themeColor="accent6" w:themeShade="80"/>
          <w:sz w:val="21"/>
          <w:szCs w:val="21"/>
        </w:rPr>
        <w:t xml:space="preserve">        </w:t>
      </w:r>
      <w:proofErr w:type="gramStart"/>
      <w:r w:rsidRPr="0098045E">
        <w:rPr>
          <w:rStyle w:val="pun"/>
          <w:color w:val="984806" w:themeColor="accent6" w:themeShade="80"/>
          <w:sz w:val="21"/>
          <w:szCs w:val="21"/>
        </w:rPr>
        <w:t>return</w:t>
      </w:r>
      <w:proofErr w:type="gramEnd"/>
      <w:r w:rsidRPr="0098045E">
        <w:rPr>
          <w:rStyle w:val="pun"/>
          <w:color w:val="984806" w:themeColor="accent6" w:themeShade="80"/>
          <w:sz w:val="21"/>
          <w:szCs w:val="21"/>
        </w:rPr>
        <w:t xml:space="preserve"> tuple(obj.__enter__() for obj in self.objs)</w:t>
      </w:r>
    </w:p>
    <w:p w:rsidR="00A4738D" w:rsidRPr="0098045E" w:rsidRDefault="00A4738D" w:rsidP="0098045E">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color w:val="984806" w:themeColor="accent6" w:themeShade="80"/>
          <w:sz w:val="21"/>
          <w:szCs w:val="21"/>
        </w:rPr>
      </w:pPr>
      <w:r w:rsidRPr="0098045E">
        <w:rPr>
          <w:rStyle w:val="pun"/>
          <w:color w:val="984806" w:themeColor="accent6" w:themeShade="80"/>
          <w:sz w:val="21"/>
          <w:szCs w:val="21"/>
        </w:rPr>
        <w:t xml:space="preserve">    </w:t>
      </w:r>
    </w:p>
    <w:p w:rsidR="00A4738D" w:rsidRPr="0098045E" w:rsidRDefault="00A4738D" w:rsidP="0098045E">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color w:val="984806" w:themeColor="accent6" w:themeShade="80"/>
          <w:sz w:val="21"/>
          <w:szCs w:val="21"/>
        </w:rPr>
      </w:pPr>
      <w:r w:rsidRPr="0098045E">
        <w:rPr>
          <w:rStyle w:val="pun"/>
          <w:color w:val="984806" w:themeColor="accent6" w:themeShade="80"/>
          <w:sz w:val="21"/>
          <w:szCs w:val="21"/>
        </w:rPr>
        <w:t xml:space="preserve">    </w:t>
      </w:r>
      <w:proofErr w:type="gramStart"/>
      <w:r w:rsidRPr="0098045E">
        <w:rPr>
          <w:rStyle w:val="pun"/>
          <w:color w:val="984806" w:themeColor="accent6" w:themeShade="80"/>
          <w:sz w:val="21"/>
          <w:szCs w:val="21"/>
        </w:rPr>
        <w:t>def</w:t>
      </w:r>
      <w:proofErr w:type="gramEnd"/>
      <w:r w:rsidRPr="0098045E">
        <w:rPr>
          <w:rStyle w:val="pun"/>
          <w:color w:val="984806" w:themeColor="accent6" w:themeShade="80"/>
          <w:sz w:val="21"/>
          <w:szCs w:val="21"/>
        </w:rPr>
        <w:t xml:space="preserve"> __exit__(self, type_, value, traceback):</w:t>
      </w:r>
    </w:p>
    <w:p w:rsidR="00A4738D" w:rsidRPr="0098045E" w:rsidRDefault="00A4738D" w:rsidP="0098045E">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color w:val="984806" w:themeColor="accent6" w:themeShade="80"/>
          <w:sz w:val="21"/>
          <w:szCs w:val="21"/>
        </w:rPr>
      </w:pPr>
      <w:r w:rsidRPr="0098045E">
        <w:rPr>
          <w:rStyle w:val="pun"/>
          <w:color w:val="984806" w:themeColor="accent6" w:themeShade="80"/>
          <w:sz w:val="21"/>
          <w:szCs w:val="21"/>
        </w:rPr>
        <w:t xml:space="preserve">        </w:t>
      </w:r>
      <w:proofErr w:type="gramStart"/>
      <w:r w:rsidRPr="0098045E">
        <w:rPr>
          <w:rStyle w:val="pun"/>
          <w:color w:val="984806" w:themeColor="accent6" w:themeShade="80"/>
          <w:sz w:val="21"/>
          <w:szCs w:val="21"/>
        </w:rPr>
        <w:t>return</w:t>
      </w:r>
      <w:proofErr w:type="gramEnd"/>
      <w:r w:rsidRPr="0098045E">
        <w:rPr>
          <w:rStyle w:val="pun"/>
          <w:color w:val="984806" w:themeColor="accent6" w:themeShade="80"/>
          <w:sz w:val="21"/>
          <w:szCs w:val="21"/>
        </w:rPr>
        <w:t xml:space="preserve"> all([obj.__exit__(type_,value, traceback)</w:t>
      </w:r>
    </w:p>
    <w:p w:rsidR="00A4738D" w:rsidRDefault="00A4738D" w:rsidP="0098045E">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color w:val="984806" w:themeColor="accent6" w:themeShade="80"/>
          <w:sz w:val="21"/>
          <w:szCs w:val="21"/>
        </w:rPr>
      </w:pPr>
      <w:r w:rsidRPr="0098045E">
        <w:rPr>
          <w:rStyle w:val="pun"/>
          <w:color w:val="984806" w:themeColor="accent6" w:themeShade="80"/>
          <w:sz w:val="21"/>
          <w:szCs w:val="21"/>
        </w:rPr>
        <w:t xml:space="preserve">                      </w:t>
      </w:r>
      <w:proofErr w:type="gramStart"/>
      <w:r w:rsidRPr="0098045E">
        <w:rPr>
          <w:rStyle w:val="pun"/>
          <w:color w:val="984806" w:themeColor="accent6" w:themeShade="80"/>
          <w:sz w:val="21"/>
          <w:szCs w:val="21"/>
        </w:rPr>
        <w:t>for</w:t>
      </w:r>
      <w:proofErr w:type="gramEnd"/>
      <w:r w:rsidRPr="0098045E">
        <w:rPr>
          <w:rStyle w:val="pun"/>
          <w:color w:val="984806" w:themeColor="accent6" w:themeShade="80"/>
          <w:sz w:val="21"/>
          <w:szCs w:val="21"/>
        </w:rPr>
        <w:t xml:space="preserve"> obj in self.objs])</w:t>
      </w:r>
    </w:p>
    <w:p w:rsidR="0098045E" w:rsidRDefault="0098045E" w:rsidP="0098045E">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color w:val="984806" w:themeColor="accent6" w:themeShade="80"/>
          <w:sz w:val="21"/>
          <w:szCs w:val="21"/>
        </w:rPr>
      </w:pPr>
    </w:p>
    <w:p w:rsidR="0098045E" w:rsidRPr="0098045E" w:rsidRDefault="0098045E" w:rsidP="0098045E">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b/>
          <w:color w:val="984806" w:themeColor="accent6" w:themeShade="80"/>
          <w:sz w:val="21"/>
          <w:szCs w:val="21"/>
        </w:rPr>
      </w:pPr>
      <w:r>
        <w:rPr>
          <w:rStyle w:val="pun"/>
          <w:b/>
          <w:color w:val="984806" w:themeColor="accent6" w:themeShade="80"/>
          <w:sz w:val="21"/>
          <w:szCs w:val="21"/>
        </w:rPr>
        <w:t>Outp</w:t>
      </w:r>
      <w:r w:rsidRPr="0098045E">
        <w:rPr>
          <w:rStyle w:val="pun"/>
          <w:b/>
          <w:color w:val="984806" w:themeColor="accent6" w:themeShade="80"/>
          <w:sz w:val="21"/>
          <w:szCs w:val="21"/>
        </w:rPr>
        <w:t>ut:</w:t>
      </w:r>
    </w:p>
    <w:p w:rsidR="0098045E" w:rsidRDefault="0098045E" w:rsidP="0098045E">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color w:val="984806" w:themeColor="accent6" w:themeShade="80"/>
          <w:sz w:val="21"/>
          <w:szCs w:val="21"/>
        </w:rPr>
      </w:pPr>
      <w:r>
        <w:rPr>
          <w:rStyle w:val="pun"/>
          <w:color w:val="984806" w:themeColor="accent6" w:themeShade="80"/>
          <w:sz w:val="21"/>
          <w:szCs w:val="21"/>
        </w:rPr>
        <w:t>=================================================================</w:t>
      </w:r>
    </w:p>
    <w:p w:rsidR="0098045E" w:rsidRPr="0098045E" w:rsidRDefault="0098045E" w:rsidP="0098045E">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color w:val="984806" w:themeColor="accent6" w:themeShade="80"/>
          <w:sz w:val="21"/>
          <w:szCs w:val="21"/>
        </w:rPr>
      </w:pPr>
      <w:r w:rsidRPr="0098045E">
        <w:rPr>
          <w:rStyle w:val="pun"/>
          <w:color w:val="984806" w:themeColor="accent6" w:themeShade="80"/>
          <w:sz w:val="21"/>
          <w:szCs w:val="21"/>
        </w:rPr>
        <w:t xml:space="preserve">&gt;&gt;&gt; </w:t>
      </w:r>
      <w:proofErr w:type="gramStart"/>
      <w:r w:rsidRPr="0098045E">
        <w:rPr>
          <w:rStyle w:val="pun"/>
          <w:color w:val="984806" w:themeColor="accent6" w:themeShade="80"/>
          <w:sz w:val="21"/>
          <w:szCs w:val="21"/>
        </w:rPr>
        <w:t>with  multicontext</w:t>
      </w:r>
      <w:proofErr w:type="gramEnd"/>
      <w:r w:rsidRPr="0098045E">
        <w:rPr>
          <w:rStyle w:val="pun"/>
          <w:color w:val="984806" w:themeColor="accent6" w:themeShade="80"/>
          <w:sz w:val="21"/>
          <w:szCs w:val="21"/>
        </w:rPr>
        <w:t>(open("%s.txt" %letter, "wt") for letter in "abc") as (a,b,c):</w:t>
      </w:r>
    </w:p>
    <w:p w:rsidR="0098045E" w:rsidRPr="0098045E" w:rsidRDefault="0098045E" w:rsidP="0098045E">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color w:val="984806" w:themeColor="accent6" w:themeShade="80"/>
          <w:sz w:val="21"/>
          <w:szCs w:val="21"/>
        </w:rPr>
      </w:pPr>
      <w:r w:rsidRPr="0098045E">
        <w:rPr>
          <w:rStyle w:val="pun"/>
          <w:color w:val="984806" w:themeColor="accent6" w:themeShade="80"/>
          <w:sz w:val="21"/>
          <w:szCs w:val="21"/>
        </w:rPr>
        <w:t xml:space="preserve">...   </w:t>
      </w:r>
      <w:proofErr w:type="gramStart"/>
      <w:r w:rsidRPr="0098045E">
        <w:rPr>
          <w:rStyle w:val="pun"/>
          <w:color w:val="984806" w:themeColor="accent6" w:themeShade="80"/>
          <w:sz w:val="21"/>
          <w:szCs w:val="21"/>
        </w:rPr>
        <w:t>a.write(</w:t>
      </w:r>
      <w:proofErr w:type="gramEnd"/>
      <w:r w:rsidRPr="0098045E">
        <w:rPr>
          <w:rStyle w:val="pun"/>
          <w:color w:val="984806" w:themeColor="accent6" w:themeShade="80"/>
          <w:sz w:val="21"/>
          <w:szCs w:val="21"/>
        </w:rPr>
        <w:t>"a")</w:t>
      </w:r>
    </w:p>
    <w:p w:rsidR="0098045E" w:rsidRPr="0098045E" w:rsidRDefault="0098045E" w:rsidP="0098045E">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color w:val="984806" w:themeColor="accent6" w:themeShade="80"/>
          <w:sz w:val="21"/>
          <w:szCs w:val="21"/>
        </w:rPr>
      </w:pPr>
      <w:r w:rsidRPr="0098045E">
        <w:rPr>
          <w:rStyle w:val="pun"/>
          <w:color w:val="984806" w:themeColor="accent6" w:themeShade="80"/>
          <w:sz w:val="21"/>
          <w:szCs w:val="21"/>
        </w:rPr>
        <w:t xml:space="preserve">...   </w:t>
      </w:r>
      <w:proofErr w:type="gramStart"/>
      <w:r w:rsidRPr="0098045E">
        <w:rPr>
          <w:rStyle w:val="pun"/>
          <w:color w:val="984806" w:themeColor="accent6" w:themeShade="80"/>
          <w:sz w:val="21"/>
          <w:szCs w:val="21"/>
        </w:rPr>
        <w:t>b.write(</w:t>
      </w:r>
      <w:proofErr w:type="gramEnd"/>
      <w:r w:rsidRPr="0098045E">
        <w:rPr>
          <w:rStyle w:val="pun"/>
          <w:color w:val="984806" w:themeColor="accent6" w:themeShade="80"/>
          <w:sz w:val="21"/>
          <w:szCs w:val="21"/>
        </w:rPr>
        <w:t>"b")</w:t>
      </w:r>
    </w:p>
    <w:p w:rsidR="0098045E" w:rsidRPr="0098045E" w:rsidRDefault="0098045E" w:rsidP="0098045E">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color w:val="984806" w:themeColor="accent6" w:themeShade="80"/>
          <w:sz w:val="21"/>
          <w:szCs w:val="21"/>
        </w:rPr>
      </w:pPr>
      <w:r w:rsidRPr="0098045E">
        <w:rPr>
          <w:rStyle w:val="pun"/>
          <w:color w:val="984806" w:themeColor="accent6" w:themeShade="80"/>
          <w:sz w:val="21"/>
          <w:szCs w:val="21"/>
        </w:rPr>
        <w:t xml:space="preserve">...   </w:t>
      </w:r>
      <w:proofErr w:type="gramStart"/>
      <w:r w:rsidRPr="0098045E">
        <w:rPr>
          <w:rStyle w:val="pun"/>
          <w:color w:val="984806" w:themeColor="accent6" w:themeShade="80"/>
          <w:sz w:val="21"/>
          <w:szCs w:val="21"/>
        </w:rPr>
        <w:t>c.write(</w:t>
      </w:r>
      <w:proofErr w:type="gramEnd"/>
      <w:r w:rsidRPr="0098045E">
        <w:rPr>
          <w:rStyle w:val="pun"/>
          <w:color w:val="984806" w:themeColor="accent6" w:themeShade="80"/>
          <w:sz w:val="21"/>
          <w:szCs w:val="21"/>
        </w:rPr>
        <w:t>"c")</w:t>
      </w:r>
    </w:p>
    <w:p w:rsidR="0098045E" w:rsidRPr="0098045E" w:rsidRDefault="0098045E" w:rsidP="0098045E">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color w:val="984806" w:themeColor="accent6" w:themeShade="80"/>
          <w:sz w:val="21"/>
          <w:szCs w:val="21"/>
        </w:rPr>
      </w:pPr>
      <w:r w:rsidRPr="0098045E">
        <w:rPr>
          <w:rStyle w:val="pun"/>
          <w:color w:val="984806" w:themeColor="accent6" w:themeShade="80"/>
          <w:sz w:val="21"/>
          <w:szCs w:val="21"/>
        </w:rPr>
        <w:t>...</w:t>
      </w:r>
    </w:p>
    <w:p w:rsidR="0098045E" w:rsidRPr="0098045E" w:rsidRDefault="0098045E" w:rsidP="0098045E">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color w:val="984806" w:themeColor="accent6" w:themeShade="80"/>
          <w:sz w:val="21"/>
          <w:szCs w:val="21"/>
        </w:rPr>
      </w:pPr>
      <w:r w:rsidRPr="0098045E">
        <w:rPr>
          <w:rStyle w:val="pun"/>
          <w:color w:val="984806" w:themeColor="accent6" w:themeShade="80"/>
          <w:sz w:val="21"/>
          <w:szCs w:val="21"/>
        </w:rPr>
        <w:t xml:space="preserve">&gt;&gt;&gt; </w:t>
      </w:r>
      <w:proofErr w:type="gramStart"/>
      <w:r w:rsidRPr="0098045E">
        <w:rPr>
          <w:rStyle w:val="pun"/>
          <w:color w:val="984806" w:themeColor="accent6" w:themeShade="80"/>
          <w:sz w:val="21"/>
          <w:szCs w:val="21"/>
        </w:rPr>
        <w:t>a</w:t>
      </w:r>
      <w:proofErr w:type="gramEnd"/>
    </w:p>
    <w:p w:rsidR="0098045E" w:rsidRPr="0098045E" w:rsidRDefault="0098045E" w:rsidP="0098045E">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color w:val="984806" w:themeColor="accent6" w:themeShade="80"/>
          <w:sz w:val="21"/>
          <w:szCs w:val="21"/>
        </w:rPr>
      </w:pPr>
      <w:r w:rsidRPr="0098045E">
        <w:rPr>
          <w:rStyle w:val="pun"/>
          <w:color w:val="984806" w:themeColor="accent6" w:themeShade="80"/>
          <w:sz w:val="21"/>
          <w:szCs w:val="21"/>
        </w:rPr>
        <w:t>&lt;</w:t>
      </w:r>
      <w:proofErr w:type="gramStart"/>
      <w:r w:rsidRPr="0098045E">
        <w:rPr>
          <w:rStyle w:val="pun"/>
          <w:color w:val="984806" w:themeColor="accent6" w:themeShade="80"/>
          <w:sz w:val="21"/>
          <w:szCs w:val="21"/>
        </w:rPr>
        <w:t>closed</w:t>
      </w:r>
      <w:proofErr w:type="gramEnd"/>
      <w:r w:rsidRPr="0098045E">
        <w:rPr>
          <w:rStyle w:val="pun"/>
          <w:color w:val="984806" w:themeColor="accent6" w:themeShade="80"/>
          <w:sz w:val="21"/>
          <w:szCs w:val="21"/>
        </w:rPr>
        <w:t xml:space="preserve"> file 'a.txt', mode 'wt' at 0x7f4172f17ad0&gt;</w:t>
      </w:r>
    </w:p>
    <w:p w:rsidR="0098045E" w:rsidRPr="0098045E" w:rsidRDefault="0098045E" w:rsidP="0098045E">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color w:val="984806" w:themeColor="accent6" w:themeShade="80"/>
          <w:sz w:val="21"/>
          <w:szCs w:val="21"/>
        </w:rPr>
      </w:pPr>
      <w:r w:rsidRPr="0098045E">
        <w:rPr>
          <w:rStyle w:val="pun"/>
          <w:color w:val="984806" w:themeColor="accent6" w:themeShade="80"/>
          <w:sz w:val="21"/>
          <w:szCs w:val="21"/>
        </w:rPr>
        <w:t xml:space="preserve">&gt;&gt;&gt; </w:t>
      </w:r>
      <w:proofErr w:type="gramStart"/>
      <w:r w:rsidRPr="0098045E">
        <w:rPr>
          <w:rStyle w:val="pun"/>
          <w:color w:val="984806" w:themeColor="accent6" w:themeShade="80"/>
          <w:sz w:val="21"/>
          <w:szCs w:val="21"/>
        </w:rPr>
        <w:t>b</w:t>
      </w:r>
      <w:proofErr w:type="gramEnd"/>
    </w:p>
    <w:p w:rsidR="0098045E" w:rsidRPr="0098045E" w:rsidRDefault="0098045E" w:rsidP="0098045E">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color w:val="984806" w:themeColor="accent6" w:themeShade="80"/>
          <w:sz w:val="21"/>
          <w:szCs w:val="21"/>
        </w:rPr>
      </w:pPr>
      <w:r w:rsidRPr="0098045E">
        <w:rPr>
          <w:rStyle w:val="pun"/>
          <w:color w:val="984806" w:themeColor="accent6" w:themeShade="80"/>
          <w:sz w:val="21"/>
          <w:szCs w:val="21"/>
        </w:rPr>
        <w:t>&lt;</w:t>
      </w:r>
      <w:proofErr w:type="gramStart"/>
      <w:r w:rsidRPr="0098045E">
        <w:rPr>
          <w:rStyle w:val="pun"/>
          <w:color w:val="984806" w:themeColor="accent6" w:themeShade="80"/>
          <w:sz w:val="21"/>
          <w:szCs w:val="21"/>
        </w:rPr>
        <w:t>closed</w:t>
      </w:r>
      <w:proofErr w:type="gramEnd"/>
      <w:r w:rsidRPr="0098045E">
        <w:rPr>
          <w:rStyle w:val="pun"/>
          <w:color w:val="984806" w:themeColor="accent6" w:themeShade="80"/>
          <w:sz w:val="21"/>
          <w:szCs w:val="21"/>
        </w:rPr>
        <w:t xml:space="preserve"> file 'b.txt', mode 'wt' at 0x7f4172f177a0&gt;</w:t>
      </w:r>
    </w:p>
    <w:p w:rsidR="0098045E" w:rsidRPr="0098045E" w:rsidRDefault="0098045E" w:rsidP="0098045E">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color w:val="984806" w:themeColor="accent6" w:themeShade="80"/>
          <w:sz w:val="21"/>
          <w:szCs w:val="21"/>
        </w:rPr>
      </w:pPr>
      <w:r w:rsidRPr="0098045E">
        <w:rPr>
          <w:rStyle w:val="pun"/>
          <w:color w:val="984806" w:themeColor="accent6" w:themeShade="80"/>
          <w:sz w:val="21"/>
          <w:szCs w:val="21"/>
        </w:rPr>
        <w:t xml:space="preserve">&gt;&gt;&gt; </w:t>
      </w:r>
      <w:proofErr w:type="gramStart"/>
      <w:r w:rsidRPr="0098045E">
        <w:rPr>
          <w:rStyle w:val="pun"/>
          <w:color w:val="984806" w:themeColor="accent6" w:themeShade="80"/>
          <w:sz w:val="21"/>
          <w:szCs w:val="21"/>
        </w:rPr>
        <w:t>c</w:t>
      </w:r>
      <w:proofErr w:type="gramEnd"/>
    </w:p>
    <w:p w:rsidR="0098045E" w:rsidRPr="0098045E" w:rsidRDefault="0098045E" w:rsidP="0098045E">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color w:val="984806" w:themeColor="accent6" w:themeShade="80"/>
          <w:sz w:val="21"/>
          <w:szCs w:val="21"/>
        </w:rPr>
      </w:pPr>
      <w:r w:rsidRPr="0098045E">
        <w:rPr>
          <w:rStyle w:val="pun"/>
          <w:color w:val="984806" w:themeColor="accent6" w:themeShade="80"/>
          <w:sz w:val="21"/>
          <w:szCs w:val="21"/>
        </w:rPr>
        <w:t>&lt;</w:t>
      </w:r>
      <w:proofErr w:type="gramStart"/>
      <w:r w:rsidRPr="0098045E">
        <w:rPr>
          <w:rStyle w:val="pun"/>
          <w:color w:val="984806" w:themeColor="accent6" w:themeShade="80"/>
          <w:sz w:val="21"/>
          <w:szCs w:val="21"/>
        </w:rPr>
        <w:t>closed</w:t>
      </w:r>
      <w:proofErr w:type="gramEnd"/>
      <w:r w:rsidRPr="0098045E">
        <w:rPr>
          <w:rStyle w:val="pun"/>
          <w:color w:val="984806" w:themeColor="accent6" w:themeShade="80"/>
          <w:sz w:val="21"/>
          <w:szCs w:val="21"/>
        </w:rPr>
        <w:t xml:space="preserve"> file 'c.txt', mode 'wt' at 0x7f4172f179c0&gt;</w:t>
      </w:r>
    </w:p>
    <w:p w:rsidR="0098045E" w:rsidRPr="0098045E" w:rsidRDefault="0098045E" w:rsidP="0098045E">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color w:val="984806" w:themeColor="accent6" w:themeShade="80"/>
          <w:sz w:val="21"/>
          <w:szCs w:val="21"/>
        </w:rPr>
      </w:pPr>
      <w:r w:rsidRPr="0098045E">
        <w:rPr>
          <w:rStyle w:val="pun"/>
          <w:color w:val="984806" w:themeColor="accent6" w:themeShade="80"/>
          <w:sz w:val="21"/>
          <w:szCs w:val="21"/>
        </w:rPr>
        <w:t>&gt;&gt;&gt;</w:t>
      </w:r>
    </w:p>
    <w:p w:rsidR="00A4738D" w:rsidRDefault="00A4738D" w:rsidP="00D17A6F">
      <w:pPr>
        <w:pStyle w:val="NormalWeb"/>
        <w:spacing w:before="0" w:line="225" w:lineRule="atLeast"/>
        <w:jc w:val="left"/>
        <w:rPr>
          <w:rFonts w:ascii="Bell MT" w:hAnsi="Bell MT"/>
          <w:b/>
          <w:sz w:val="32"/>
          <w:szCs w:val="32"/>
        </w:rPr>
      </w:pPr>
      <w:r w:rsidRPr="0098045E">
        <w:rPr>
          <w:rFonts w:ascii="Bell MT" w:hAnsi="Bell MT" w:cs="Arial"/>
          <w:color w:val="000000"/>
        </w:rPr>
        <w:br/>
      </w:r>
      <w:r w:rsidR="001B0169" w:rsidRPr="0098045E">
        <w:rPr>
          <w:rFonts w:ascii="Bell MT" w:hAnsi="Bell MT" w:cs="Arial"/>
          <w:color w:val="000000"/>
        </w:rPr>
        <w:br w:type="page"/>
      </w:r>
      <w:r w:rsidR="001B0169" w:rsidRPr="001B0169">
        <w:rPr>
          <w:rFonts w:ascii="Bell MT" w:hAnsi="Bell MT"/>
          <w:b/>
          <w:sz w:val="32"/>
          <w:szCs w:val="32"/>
        </w:rPr>
        <w:lastRenderedPageBreak/>
        <w:t>9.2:  Python Decorators</w:t>
      </w:r>
    </w:p>
    <w:p w:rsidR="001B0169" w:rsidRDefault="001B0169" w:rsidP="00DF7DE9">
      <w:pPr>
        <w:jc w:val="both"/>
        <w:rPr>
          <w:rFonts w:ascii="Bell MT" w:hAnsi="Bell MT"/>
          <w:b/>
          <w:sz w:val="32"/>
          <w:szCs w:val="32"/>
        </w:rPr>
      </w:pPr>
    </w:p>
    <w:p w:rsidR="001B0169" w:rsidRDefault="001B0169" w:rsidP="00DF7DE9">
      <w:pPr>
        <w:jc w:val="both"/>
        <w:rPr>
          <w:rFonts w:ascii="Bell MT" w:hAnsi="Bell MT"/>
          <w:b/>
          <w:sz w:val="32"/>
          <w:szCs w:val="32"/>
        </w:rPr>
      </w:pPr>
      <w:r>
        <w:rPr>
          <w:rFonts w:ascii="Bell MT" w:hAnsi="Bell MT"/>
          <w:b/>
          <w:sz w:val="32"/>
          <w:szCs w:val="32"/>
        </w:rPr>
        <w:t xml:space="preserve">9.2.1 Make your Life Easy </w:t>
      </w:r>
    </w:p>
    <w:p w:rsidR="001B0169" w:rsidRDefault="001B0169" w:rsidP="001B0169">
      <w:pPr>
        <w:pStyle w:val="Heading3"/>
        <w:spacing w:before="0"/>
        <w:jc w:val="both"/>
        <w:rPr>
          <w:rFonts w:ascii="Arial" w:hAnsi="Arial" w:cs="Arial"/>
          <w:b w:val="0"/>
          <w:bCs w:val="0"/>
          <w:color w:val="666666"/>
          <w:sz w:val="24"/>
          <w:szCs w:val="24"/>
        </w:rPr>
      </w:pPr>
      <w:r>
        <w:rPr>
          <w:rFonts w:ascii="Arial" w:hAnsi="Arial" w:cs="Arial"/>
          <w:b w:val="0"/>
          <w:bCs w:val="0"/>
          <w:color w:val="666666"/>
          <w:sz w:val="24"/>
          <w:szCs w:val="24"/>
        </w:rPr>
        <w:t>1. Intro.</w:t>
      </w:r>
    </w:p>
    <w:p w:rsidR="001B0169" w:rsidRDefault="001B0169" w:rsidP="001B0169">
      <w:pPr>
        <w:pStyle w:val="NormalWeb"/>
        <w:spacing w:line="360" w:lineRule="atLeast"/>
        <w:rPr>
          <w:rFonts w:ascii="Arial" w:hAnsi="Arial" w:cs="Arial"/>
          <w:color w:val="000000"/>
          <w:sz w:val="21"/>
          <w:szCs w:val="21"/>
        </w:rPr>
      </w:pPr>
      <w:r>
        <w:rPr>
          <w:rFonts w:ascii="Arial" w:hAnsi="Arial" w:cs="Arial"/>
          <w:color w:val="000000"/>
          <w:sz w:val="21"/>
          <w:szCs w:val="21"/>
        </w:rPr>
        <w:t>Decorators are a useful addition to the Python programming language, but can be difficult to grasp at first. If you already read some articles on Python decorators and found them hard to understand, this tutorial, aimed at beginners, will attempt at explaining how you can use them in a simple and, hopefully, comprehensible way.</w:t>
      </w:r>
    </w:p>
    <w:p w:rsidR="001B0169" w:rsidRDefault="001B0169" w:rsidP="001B0169">
      <w:pPr>
        <w:pStyle w:val="Heading3"/>
        <w:spacing w:before="0"/>
        <w:jc w:val="both"/>
        <w:rPr>
          <w:rFonts w:ascii="Arial" w:hAnsi="Arial" w:cs="Arial"/>
          <w:b w:val="0"/>
          <w:bCs w:val="0"/>
          <w:color w:val="666666"/>
          <w:sz w:val="24"/>
          <w:szCs w:val="24"/>
        </w:rPr>
      </w:pPr>
      <w:r>
        <w:rPr>
          <w:rFonts w:ascii="Arial" w:hAnsi="Arial" w:cs="Arial"/>
          <w:b w:val="0"/>
          <w:bCs w:val="0"/>
          <w:color w:val="666666"/>
          <w:sz w:val="24"/>
          <w:szCs w:val="24"/>
        </w:rPr>
        <w:t>2. So what are decorators?</w:t>
      </w:r>
    </w:p>
    <w:p w:rsidR="001B0169" w:rsidRDefault="001B0169" w:rsidP="001B0169">
      <w:pPr>
        <w:pStyle w:val="NormalWeb"/>
        <w:spacing w:line="360" w:lineRule="atLeast"/>
        <w:rPr>
          <w:rFonts w:ascii="Arial" w:hAnsi="Arial" w:cs="Arial"/>
          <w:color w:val="000000"/>
          <w:sz w:val="21"/>
          <w:szCs w:val="21"/>
        </w:rPr>
      </w:pPr>
      <w:r>
        <w:rPr>
          <w:rFonts w:ascii="Arial" w:hAnsi="Arial" w:cs="Arial"/>
          <w:color w:val="000000"/>
          <w:sz w:val="21"/>
          <w:szCs w:val="21"/>
        </w:rPr>
        <w:t>Put simply, “decorating” a function means embedding it inside another “decorator” function or class.</w:t>
      </w:r>
      <w:r>
        <w:rPr>
          <w:rFonts w:ascii="Arial" w:hAnsi="Arial" w:cs="Arial"/>
          <w:color w:val="000000"/>
          <w:sz w:val="21"/>
          <w:szCs w:val="21"/>
        </w:rPr>
        <w:br/>
        <w:t>If you had a previous exposure to Django, the popular Web application framework written in Python, you’ll probably have encountered the ‘@require_login decorator’. Its purpose is quite simple: any ‘view’ method decorated with it will be accessible only to authenticated users.</w:t>
      </w:r>
    </w:p>
    <w:p w:rsidR="001B0169" w:rsidRDefault="001B0169" w:rsidP="001B0169">
      <w:pPr>
        <w:pStyle w:val="HTMLPreformatted"/>
        <w:shd w:val="clear" w:color="auto" w:fill="222222"/>
        <w:jc w:val="both"/>
        <w:rPr>
          <w:rStyle w:val="HTMLCode"/>
          <w:color w:val="DCDCDC"/>
          <w:sz w:val="23"/>
          <w:szCs w:val="23"/>
          <w:shd w:val="clear" w:color="auto" w:fill="3F3F3F"/>
        </w:rPr>
      </w:pPr>
      <w:r>
        <w:rPr>
          <w:rStyle w:val="decorator"/>
          <w:rFonts w:eastAsiaTheme="majorEastAsia"/>
          <w:color w:val="EFEF8F"/>
          <w:sz w:val="23"/>
          <w:szCs w:val="23"/>
          <w:shd w:val="clear" w:color="auto" w:fill="3F3F3F"/>
        </w:rPr>
        <w:t>@require_login</w:t>
      </w:r>
    </w:p>
    <w:p w:rsidR="001B0169" w:rsidRDefault="001B0169" w:rsidP="001B0169">
      <w:pPr>
        <w:pStyle w:val="HTMLPreformatted"/>
        <w:shd w:val="clear" w:color="auto" w:fill="222222"/>
        <w:jc w:val="both"/>
        <w:rPr>
          <w:rStyle w:val="HTMLCode"/>
          <w:color w:val="DCDCDC"/>
          <w:sz w:val="23"/>
          <w:szCs w:val="23"/>
          <w:shd w:val="clear" w:color="auto" w:fill="3F3F3F"/>
        </w:rPr>
      </w:pPr>
      <w:proofErr w:type="gramStart"/>
      <w:r>
        <w:rPr>
          <w:rStyle w:val="keyword"/>
          <w:color w:val="E3CEAB"/>
          <w:sz w:val="23"/>
          <w:szCs w:val="23"/>
          <w:shd w:val="clear" w:color="auto" w:fill="3F3F3F"/>
        </w:rPr>
        <w:t>def</w:t>
      </w:r>
      <w:proofErr w:type="gramEnd"/>
      <w:r>
        <w:rPr>
          <w:rStyle w:val="function"/>
          <w:color w:val="DCDCDC"/>
          <w:sz w:val="23"/>
          <w:szCs w:val="23"/>
          <w:shd w:val="clear" w:color="auto" w:fill="3F3F3F"/>
        </w:rPr>
        <w:t xml:space="preserve"> </w:t>
      </w:r>
      <w:r>
        <w:rPr>
          <w:rStyle w:val="Title1"/>
          <w:color w:val="EFEF8F"/>
          <w:sz w:val="23"/>
          <w:szCs w:val="23"/>
          <w:shd w:val="clear" w:color="auto" w:fill="3F3F3F"/>
        </w:rPr>
        <w:t>my_index_page</w:t>
      </w:r>
      <w:r>
        <w:rPr>
          <w:rStyle w:val="params"/>
          <w:color w:val="DCDCDC"/>
          <w:sz w:val="23"/>
          <w:szCs w:val="23"/>
          <w:shd w:val="clear" w:color="auto" w:fill="3F3F3F"/>
        </w:rPr>
        <w:t>()</w:t>
      </w:r>
      <w:r>
        <w:rPr>
          <w:rStyle w:val="function"/>
          <w:color w:val="DCDCDC"/>
          <w:sz w:val="23"/>
          <w:szCs w:val="23"/>
          <w:shd w:val="clear" w:color="auto" w:fill="3F3F3F"/>
        </w:rPr>
        <w:t>:</w:t>
      </w:r>
    </w:p>
    <w:p w:rsidR="001B0169" w:rsidRDefault="001B0169" w:rsidP="001B0169">
      <w:pPr>
        <w:pStyle w:val="HTMLPreformatted"/>
        <w:shd w:val="clear" w:color="auto" w:fill="222222"/>
        <w:jc w:val="both"/>
        <w:rPr>
          <w:rStyle w:val="HTMLCode"/>
          <w:color w:val="DCDCDC"/>
          <w:sz w:val="23"/>
          <w:szCs w:val="23"/>
          <w:shd w:val="clear" w:color="auto" w:fill="3F3F3F"/>
        </w:rPr>
      </w:pPr>
      <w:r>
        <w:rPr>
          <w:rStyle w:val="HTMLCode"/>
          <w:color w:val="DCDCDC"/>
          <w:sz w:val="23"/>
          <w:szCs w:val="23"/>
          <w:shd w:val="clear" w:color="auto" w:fill="3F3F3F"/>
        </w:rPr>
        <w:t xml:space="preserve">    </w:t>
      </w:r>
      <w:proofErr w:type="gramStart"/>
      <w:r>
        <w:rPr>
          <w:rStyle w:val="HTMLCode"/>
          <w:color w:val="DCDCDC"/>
          <w:sz w:val="23"/>
          <w:szCs w:val="23"/>
          <w:shd w:val="clear" w:color="auto" w:fill="3F3F3F"/>
        </w:rPr>
        <w:t>html</w:t>
      </w:r>
      <w:proofErr w:type="gramEnd"/>
      <w:r>
        <w:rPr>
          <w:rStyle w:val="HTMLCode"/>
          <w:color w:val="DCDCDC"/>
          <w:sz w:val="23"/>
          <w:szCs w:val="23"/>
          <w:shd w:val="clear" w:color="auto" w:fill="3F3F3F"/>
        </w:rPr>
        <w:t xml:space="preserve"> = </w:t>
      </w:r>
      <w:r>
        <w:rPr>
          <w:rStyle w:val="string"/>
          <w:color w:val="CC9393"/>
          <w:sz w:val="23"/>
          <w:szCs w:val="23"/>
          <w:shd w:val="clear" w:color="auto" w:fill="3F3F3F"/>
        </w:rPr>
        <w:t>"&lt;p&gt;Welcome to my boring webpage, user!&lt;/p&gt;"</w:t>
      </w:r>
    </w:p>
    <w:p w:rsidR="001B0169" w:rsidRDefault="001B0169" w:rsidP="001B0169">
      <w:pPr>
        <w:pStyle w:val="HTMLPreformatted"/>
        <w:shd w:val="clear" w:color="auto" w:fill="222222"/>
        <w:jc w:val="both"/>
        <w:rPr>
          <w:sz w:val="21"/>
          <w:szCs w:val="21"/>
        </w:rPr>
      </w:pPr>
      <w:r>
        <w:rPr>
          <w:rStyle w:val="HTMLCode"/>
          <w:color w:val="DCDCDC"/>
          <w:sz w:val="23"/>
          <w:szCs w:val="23"/>
          <w:shd w:val="clear" w:color="auto" w:fill="3F3F3F"/>
        </w:rPr>
        <w:t xml:space="preserve">    </w:t>
      </w:r>
      <w:proofErr w:type="gramStart"/>
      <w:r>
        <w:rPr>
          <w:rStyle w:val="keyword"/>
          <w:color w:val="E3CEAB"/>
          <w:sz w:val="23"/>
          <w:szCs w:val="23"/>
          <w:shd w:val="clear" w:color="auto" w:fill="3F3F3F"/>
        </w:rPr>
        <w:t>return</w:t>
      </w:r>
      <w:proofErr w:type="gramEnd"/>
      <w:r>
        <w:rPr>
          <w:rStyle w:val="HTMLCode"/>
          <w:color w:val="DCDCDC"/>
          <w:sz w:val="23"/>
          <w:szCs w:val="23"/>
          <w:shd w:val="clear" w:color="auto" w:fill="3F3F3F"/>
        </w:rPr>
        <w:t xml:space="preserve"> html</w:t>
      </w:r>
    </w:p>
    <w:p w:rsidR="001B0169" w:rsidRDefault="001B0169" w:rsidP="001B0169">
      <w:pPr>
        <w:pStyle w:val="NormalWeb"/>
        <w:spacing w:line="360" w:lineRule="atLeast"/>
        <w:rPr>
          <w:rFonts w:ascii="Arial" w:hAnsi="Arial" w:cs="Arial"/>
          <w:color w:val="000000"/>
          <w:sz w:val="21"/>
          <w:szCs w:val="21"/>
        </w:rPr>
      </w:pPr>
      <w:r>
        <w:rPr>
          <w:rFonts w:ascii="Arial" w:hAnsi="Arial" w:cs="Arial"/>
          <w:color w:val="000000"/>
          <w:sz w:val="21"/>
          <w:szCs w:val="21"/>
        </w:rPr>
        <w:t>Basically, this code means: “the user will be required to login before he or she can access the page content.”</w:t>
      </w:r>
      <w:r>
        <w:rPr>
          <w:rFonts w:ascii="Arial" w:hAnsi="Arial" w:cs="Arial"/>
          <w:color w:val="000000"/>
          <w:sz w:val="21"/>
          <w:szCs w:val="21"/>
        </w:rPr>
        <w:br/>
        <w:t>In this tutorial, we will be writing a very similiar decorator function.</w:t>
      </w:r>
    </w:p>
    <w:p w:rsidR="001B0169" w:rsidRDefault="001B0169" w:rsidP="001B0169">
      <w:pPr>
        <w:pStyle w:val="Heading3"/>
        <w:spacing w:before="0"/>
        <w:jc w:val="both"/>
        <w:rPr>
          <w:rFonts w:ascii="Arial" w:hAnsi="Arial" w:cs="Arial"/>
          <w:b w:val="0"/>
          <w:bCs w:val="0"/>
          <w:color w:val="666666"/>
          <w:sz w:val="24"/>
          <w:szCs w:val="24"/>
        </w:rPr>
      </w:pPr>
      <w:r>
        <w:rPr>
          <w:rFonts w:ascii="Arial" w:hAnsi="Arial" w:cs="Arial"/>
          <w:b w:val="0"/>
          <w:bCs w:val="0"/>
          <w:color w:val="666666"/>
          <w:sz w:val="24"/>
          <w:szCs w:val="24"/>
        </w:rPr>
        <w:t>3. Our first decorator.</w:t>
      </w:r>
    </w:p>
    <w:p w:rsidR="001B0169" w:rsidRDefault="001B0169" w:rsidP="001B0169">
      <w:pPr>
        <w:pStyle w:val="NormalWeb"/>
        <w:spacing w:line="360" w:lineRule="atLeast"/>
        <w:rPr>
          <w:rFonts w:ascii="Arial" w:hAnsi="Arial" w:cs="Arial"/>
          <w:color w:val="000000"/>
          <w:sz w:val="21"/>
          <w:szCs w:val="21"/>
        </w:rPr>
      </w:pPr>
      <w:r>
        <w:rPr>
          <w:rFonts w:ascii="Arial" w:hAnsi="Arial" w:cs="Arial"/>
          <w:color w:val="000000"/>
          <w:sz w:val="21"/>
          <w:szCs w:val="21"/>
        </w:rPr>
        <w:t>If you ever used Windows 7 or Vista you probably encountered a security mechanism called ‘UAC’. It attempts to protect the operating system from malware by requiring the user to explicitly ‘accept’ or ‘deny’ the execution of any program that requires</w:t>
      </w:r>
      <w:r>
        <w:rPr>
          <w:rFonts w:ascii="Arial" w:hAnsi="Arial" w:cs="Arial"/>
          <w:color w:val="000000"/>
          <w:sz w:val="21"/>
          <w:szCs w:val="21"/>
        </w:rPr>
        <w:br/>
        <w:t>super-user privileges.</w:t>
      </w:r>
    </w:p>
    <w:p w:rsidR="001B0169" w:rsidRDefault="001B0169" w:rsidP="001B0169">
      <w:pPr>
        <w:pStyle w:val="NormalWeb"/>
        <w:spacing w:line="360" w:lineRule="atLeast"/>
        <w:jc w:val="center"/>
        <w:rPr>
          <w:rFonts w:ascii="Arial" w:hAnsi="Arial" w:cs="Arial"/>
          <w:color w:val="000000"/>
          <w:sz w:val="21"/>
          <w:szCs w:val="21"/>
        </w:rPr>
      </w:pPr>
      <w:r>
        <w:rPr>
          <w:rFonts w:ascii="Arial" w:hAnsi="Arial" w:cs="Arial"/>
          <w:noProof/>
          <w:color w:val="000000"/>
          <w:sz w:val="21"/>
          <w:szCs w:val="21"/>
        </w:rPr>
        <w:lastRenderedPageBreak/>
        <w:drawing>
          <wp:inline distT="0" distB="0" distL="0" distR="0">
            <wp:extent cx="1428750" cy="1428750"/>
            <wp:effectExtent l="0" t="0" r="0" b="0"/>
            <wp:docPr id="1" name="Picture 1" descr="http://blog.ipnext.it/wp-content/uploads/2010/06/uac3-150x1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log.ipnext.it/wp-content/uploads/2010/06/uac3-150x150.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inline>
        </w:drawing>
      </w:r>
    </w:p>
    <w:p w:rsidR="001B0169" w:rsidRDefault="001B0169" w:rsidP="001B0169">
      <w:pPr>
        <w:pStyle w:val="NormalWeb"/>
        <w:spacing w:line="360" w:lineRule="atLeast"/>
        <w:rPr>
          <w:rFonts w:ascii="Arial" w:hAnsi="Arial" w:cs="Arial"/>
          <w:color w:val="000000"/>
          <w:sz w:val="21"/>
          <w:szCs w:val="21"/>
        </w:rPr>
      </w:pPr>
      <w:r>
        <w:rPr>
          <w:rFonts w:ascii="Arial" w:hAnsi="Arial" w:cs="Arial"/>
          <w:color w:val="FF0000"/>
          <w:sz w:val="21"/>
          <w:szCs w:val="21"/>
        </w:rPr>
        <w:t>“Windows needs your permission to continue. Continue or Cancel?</w:t>
      </w:r>
      <w:proofErr w:type="gramStart"/>
      <w:r>
        <w:rPr>
          <w:rFonts w:ascii="Arial" w:hAnsi="Arial" w:cs="Arial"/>
          <w:color w:val="FF0000"/>
          <w:sz w:val="21"/>
          <w:szCs w:val="21"/>
        </w:rPr>
        <w:t>”.</w:t>
      </w:r>
      <w:proofErr w:type="gramEnd"/>
      <w:r>
        <w:rPr>
          <w:rFonts w:ascii="Arial" w:hAnsi="Arial" w:cs="Arial"/>
          <w:color w:val="000000"/>
          <w:sz w:val="21"/>
          <w:szCs w:val="21"/>
        </w:rPr>
        <w:br/>
        <w:t xml:space="preserve">We will replicate this functionality with a decorator function </w:t>
      </w:r>
      <w:proofErr w:type="gramStart"/>
      <w:r>
        <w:rPr>
          <w:rFonts w:ascii="Arial" w:hAnsi="Arial" w:cs="Arial"/>
          <w:color w:val="000000"/>
          <w:sz w:val="21"/>
          <w:szCs w:val="21"/>
        </w:rPr>
        <w:t>called ”</w:t>
      </w:r>
      <w:proofErr w:type="gramEnd"/>
      <w:r>
        <w:rPr>
          <w:rFonts w:ascii="Arial" w:hAnsi="Arial" w:cs="Arial"/>
          <w:color w:val="000000"/>
          <w:sz w:val="21"/>
          <w:szCs w:val="21"/>
        </w:rPr>
        <w:t>authorize”, that will require the user to confirm the execution of any function decorated with it.</w:t>
      </w:r>
    </w:p>
    <w:p w:rsidR="001B0169" w:rsidRDefault="001B0169" w:rsidP="001B0169">
      <w:pPr>
        <w:pStyle w:val="Heading3"/>
        <w:spacing w:before="0"/>
        <w:jc w:val="both"/>
        <w:rPr>
          <w:rFonts w:ascii="Arial" w:hAnsi="Arial" w:cs="Arial"/>
          <w:b w:val="0"/>
          <w:bCs w:val="0"/>
          <w:color w:val="666666"/>
          <w:sz w:val="24"/>
          <w:szCs w:val="24"/>
        </w:rPr>
      </w:pPr>
      <w:r>
        <w:rPr>
          <w:rFonts w:ascii="Arial" w:hAnsi="Arial" w:cs="Arial"/>
          <w:b w:val="0"/>
          <w:bCs w:val="0"/>
          <w:color w:val="666666"/>
          <w:sz w:val="24"/>
          <w:szCs w:val="24"/>
        </w:rPr>
        <w:t>4. Let’s code it!</w:t>
      </w:r>
    </w:p>
    <w:p w:rsidR="001B0169" w:rsidRDefault="001B0169" w:rsidP="001B0169">
      <w:pPr>
        <w:pStyle w:val="NormalWeb"/>
        <w:spacing w:line="360" w:lineRule="atLeast"/>
        <w:rPr>
          <w:rFonts w:ascii="Arial" w:hAnsi="Arial" w:cs="Arial"/>
          <w:color w:val="000000"/>
          <w:sz w:val="21"/>
          <w:szCs w:val="21"/>
        </w:rPr>
      </w:pPr>
      <w:r>
        <w:rPr>
          <w:rFonts w:ascii="Arial" w:hAnsi="Arial" w:cs="Arial"/>
          <w:color w:val="000000"/>
          <w:sz w:val="21"/>
          <w:szCs w:val="21"/>
        </w:rPr>
        <w:t>First of all, let’s define a very simple function:</w:t>
      </w:r>
    </w:p>
    <w:p w:rsidR="001B0169" w:rsidRDefault="001B0169" w:rsidP="001B0169">
      <w:pPr>
        <w:pStyle w:val="HTMLPreformatted"/>
        <w:shd w:val="clear" w:color="auto" w:fill="222222"/>
        <w:jc w:val="both"/>
        <w:rPr>
          <w:rStyle w:val="HTMLCode"/>
          <w:color w:val="DCDCDC"/>
          <w:sz w:val="23"/>
          <w:szCs w:val="23"/>
          <w:shd w:val="clear" w:color="auto" w:fill="3F3F3F"/>
        </w:rPr>
      </w:pPr>
      <w:proofErr w:type="gramStart"/>
      <w:r>
        <w:rPr>
          <w:rStyle w:val="keyword"/>
          <w:color w:val="E3CEAB"/>
          <w:sz w:val="23"/>
          <w:szCs w:val="23"/>
          <w:shd w:val="clear" w:color="auto" w:fill="3F3F3F"/>
        </w:rPr>
        <w:t>def</w:t>
      </w:r>
      <w:proofErr w:type="gramEnd"/>
      <w:r>
        <w:rPr>
          <w:rStyle w:val="function"/>
          <w:color w:val="DCDCDC"/>
          <w:sz w:val="23"/>
          <w:szCs w:val="23"/>
          <w:shd w:val="clear" w:color="auto" w:fill="3F3F3F"/>
        </w:rPr>
        <w:t xml:space="preserve"> </w:t>
      </w:r>
      <w:r>
        <w:rPr>
          <w:rStyle w:val="Title1"/>
          <w:color w:val="EFEF8F"/>
          <w:sz w:val="23"/>
          <w:szCs w:val="23"/>
          <w:shd w:val="clear" w:color="auto" w:fill="3F3F3F"/>
        </w:rPr>
        <w:t>say_hello</w:t>
      </w:r>
      <w:r>
        <w:rPr>
          <w:rStyle w:val="params"/>
          <w:color w:val="DCDCDC"/>
          <w:sz w:val="23"/>
          <w:szCs w:val="23"/>
          <w:shd w:val="clear" w:color="auto" w:fill="3F3F3F"/>
        </w:rPr>
        <w:t>()</w:t>
      </w:r>
      <w:r>
        <w:rPr>
          <w:rStyle w:val="function"/>
          <w:color w:val="DCDCDC"/>
          <w:sz w:val="23"/>
          <w:szCs w:val="23"/>
          <w:shd w:val="clear" w:color="auto" w:fill="3F3F3F"/>
        </w:rPr>
        <w:t>:</w:t>
      </w:r>
    </w:p>
    <w:p w:rsidR="001B0169" w:rsidRDefault="001B0169" w:rsidP="001B0169">
      <w:pPr>
        <w:pStyle w:val="HTMLPreformatted"/>
        <w:shd w:val="clear" w:color="auto" w:fill="222222"/>
        <w:jc w:val="both"/>
        <w:rPr>
          <w:sz w:val="21"/>
          <w:szCs w:val="21"/>
        </w:rPr>
      </w:pPr>
      <w:r>
        <w:rPr>
          <w:rStyle w:val="HTMLCode"/>
          <w:color w:val="DCDCDC"/>
          <w:sz w:val="23"/>
          <w:szCs w:val="23"/>
          <w:shd w:val="clear" w:color="auto" w:fill="3F3F3F"/>
        </w:rPr>
        <w:t xml:space="preserve">    </w:t>
      </w:r>
      <w:proofErr w:type="gramStart"/>
      <w:r>
        <w:rPr>
          <w:rStyle w:val="keyword"/>
          <w:color w:val="E3CEAB"/>
          <w:sz w:val="23"/>
          <w:szCs w:val="23"/>
          <w:shd w:val="clear" w:color="auto" w:fill="3F3F3F"/>
        </w:rPr>
        <w:t>print</w:t>
      </w:r>
      <w:proofErr w:type="gramEnd"/>
      <w:r>
        <w:rPr>
          <w:rStyle w:val="HTMLCode"/>
          <w:color w:val="DCDCDC"/>
          <w:sz w:val="23"/>
          <w:szCs w:val="23"/>
          <w:shd w:val="clear" w:color="auto" w:fill="3F3F3F"/>
        </w:rPr>
        <w:t xml:space="preserve"> </w:t>
      </w:r>
      <w:r>
        <w:rPr>
          <w:rStyle w:val="string"/>
          <w:color w:val="CC9393"/>
          <w:sz w:val="23"/>
          <w:szCs w:val="23"/>
          <w:shd w:val="clear" w:color="auto" w:fill="3F3F3F"/>
        </w:rPr>
        <w:t>"Hello world!"</w:t>
      </w:r>
    </w:p>
    <w:p w:rsidR="001B0169" w:rsidRDefault="001B0169" w:rsidP="001B0169">
      <w:pPr>
        <w:pStyle w:val="NormalWeb"/>
        <w:spacing w:line="360" w:lineRule="atLeast"/>
        <w:rPr>
          <w:rFonts w:ascii="Arial" w:hAnsi="Arial" w:cs="Arial"/>
          <w:color w:val="000000"/>
          <w:sz w:val="21"/>
          <w:szCs w:val="21"/>
        </w:rPr>
      </w:pPr>
      <w:r>
        <w:rPr>
          <w:rFonts w:ascii="Arial" w:hAnsi="Arial" w:cs="Arial"/>
          <w:color w:val="000000"/>
          <w:sz w:val="21"/>
          <w:szCs w:val="21"/>
        </w:rPr>
        <w:t>The say_</w:t>
      </w:r>
      <w:proofErr w:type="gramStart"/>
      <w:r>
        <w:rPr>
          <w:rFonts w:ascii="Arial" w:hAnsi="Arial" w:cs="Arial"/>
          <w:color w:val="000000"/>
          <w:sz w:val="21"/>
          <w:szCs w:val="21"/>
        </w:rPr>
        <w:t>hello(</w:t>
      </w:r>
      <w:proofErr w:type="gramEnd"/>
      <w:r>
        <w:rPr>
          <w:rFonts w:ascii="Arial" w:hAnsi="Arial" w:cs="Arial"/>
          <w:color w:val="000000"/>
          <w:sz w:val="21"/>
          <w:szCs w:val="21"/>
        </w:rPr>
        <w:t>) command should be fairly self explanatory!</w:t>
      </w:r>
      <w:r>
        <w:rPr>
          <w:rFonts w:ascii="Arial" w:hAnsi="Arial" w:cs="Arial"/>
          <w:color w:val="000000"/>
          <w:sz w:val="21"/>
          <w:szCs w:val="21"/>
        </w:rPr>
        <w:br/>
        <w:t xml:space="preserve">We will now port the UAC mechanism to Python, call it </w:t>
      </w:r>
      <w:proofErr w:type="gramStart"/>
      <w:r>
        <w:rPr>
          <w:rFonts w:ascii="Arial" w:hAnsi="Arial" w:cs="Arial"/>
          <w:color w:val="000000"/>
          <w:sz w:val="21"/>
          <w:szCs w:val="21"/>
        </w:rPr>
        <w:t>‘authorize(</w:t>
      </w:r>
      <w:proofErr w:type="gramEnd"/>
      <w:r>
        <w:rPr>
          <w:rFonts w:ascii="Arial" w:hAnsi="Arial" w:cs="Arial"/>
          <w:color w:val="000000"/>
          <w:sz w:val="21"/>
          <w:szCs w:val="21"/>
        </w:rPr>
        <w:t>)’, and decorate our function with it. Let’s fire up the Python interpreter and enter the following code:</w:t>
      </w:r>
    </w:p>
    <w:p w:rsidR="001B0169" w:rsidRDefault="001B0169" w:rsidP="001B0169">
      <w:pPr>
        <w:pStyle w:val="HTMLPreformatted"/>
        <w:shd w:val="clear" w:color="auto" w:fill="222222"/>
        <w:jc w:val="both"/>
        <w:rPr>
          <w:rStyle w:val="HTMLCode"/>
          <w:color w:val="DCDCDC"/>
          <w:sz w:val="23"/>
          <w:szCs w:val="23"/>
          <w:shd w:val="clear" w:color="auto" w:fill="3F3F3F"/>
        </w:rPr>
      </w:pPr>
      <w:r>
        <w:rPr>
          <w:rStyle w:val="HTMLCode"/>
          <w:color w:val="DCDCDC"/>
          <w:sz w:val="23"/>
          <w:szCs w:val="23"/>
          <w:shd w:val="clear" w:color="auto" w:fill="3F3F3F"/>
        </w:rPr>
        <w:t xml:space="preserve">&gt;&gt;&gt; </w:t>
      </w:r>
      <w:proofErr w:type="gramStart"/>
      <w:r>
        <w:rPr>
          <w:rStyle w:val="keyword"/>
          <w:color w:val="E3CEAB"/>
          <w:sz w:val="23"/>
          <w:szCs w:val="23"/>
          <w:shd w:val="clear" w:color="auto" w:fill="3F3F3F"/>
        </w:rPr>
        <w:t>def</w:t>
      </w:r>
      <w:proofErr w:type="gramEnd"/>
      <w:r>
        <w:rPr>
          <w:rStyle w:val="function"/>
          <w:color w:val="DCDCDC"/>
          <w:sz w:val="23"/>
          <w:szCs w:val="23"/>
          <w:shd w:val="clear" w:color="auto" w:fill="3F3F3F"/>
        </w:rPr>
        <w:t xml:space="preserve"> </w:t>
      </w:r>
      <w:r>
        <w:rPr>
          <w:rStyle w:val="Title1"/>
          <w:color w:val="EFEF8F"/>
          <w:sz w:val="23"/>
          <w:szCs w:val="23"/>
          <w:shd w:val="clear" w:color="auto" w:fill="3F3F3F"/>
        </w:rPr>
        <w:t>authorize</w:t>
      </w:r>
      <w:r>
        <w:rPr>
          <w:rStyle w:val="params"/>
          <w:color w:val="DCDCDC"/>
          <w:sz w:val="23"/>
          <w:szCs w:val="23"/>
          <w:shd w:val="clear" w:color="auto" w:fill="3F3F3F"/>
        </w:rPr>
        <w:t>(command)</w:t>
      </w:r>
      <w:r>
        <w:rPr>
          <w:rStyle w:val="function"/>
          <w:color w:val="DCDCDC"/>
          <w:sz w:val="23"/>
          <w:szCs w:val="23"/>
          <w:shd w:val="clear" w:color="auto" w:fill="3F3F3F"/>
        </w:rPr>
        <w:t>:</w:t>
      </w:r>
    </w:p>
    <w:p w:rsidR="001B0169" w:rsidRDefault="001B0169" w:rsidP="001B0169">
      <w:pPr>
        <w:pStyle w:val="HTMLPreformatted"/>
        <w:shd w:val="clear" w:color="auto" w:fill="222222"/>
        <w:jc w:val="both"/>
        <w:rPr>
          <w:rStyle w:val="HTMLCode"/>
          <w:color w:val="DCDCDC"/>
          <w:sz w:val="23"/>
          <w:szCs w:val="23"/>
          <w:shd w:val="clear" w:color="auto" w:fill="3F3F3F"/>
        </w:rPr>
      </w:pPr>
      <w:r>
        <w:rPr>
          <w:rStyle w:val="HTMLCode"/>
          <w:color w:val="DCDCDC"/>
          <w:sz w:val="23"/>
          <w:szCs w:val="23"/>
          <w:shd w:val="clear" w:color="auto" w:fill="3F3F3F"/>
        </w:rPr>
        <w:t xml:space="preserve">&gt;&gt;&gt;     </w:t>
      </w:r>
      <w:proofErr w:type="gramStart"/>
      <w:r>
        <w:rPr>
          <w:rStyle w:val="keyword"/>
          <w:color w:val="E3CEAB"/>
          <w:sz w:val="23"/>
          <w:szCs w:val="23"/>
          <w:shd w:val="clear" w:color="auto" w:fill="3F3F3F"/>
        </w:rPr>
        <w:t>if</w:t>
      </w:r>
      <w:proofErr w:type="gramEnd"/>
      <w:r>
        <w:rPr>
          <w:rStyle w:val="HTMLCode"/>
          <w:color w:val="DCDCDC"/>
          <w:sz w:val="23"/>
          <w:szCs w:val="23"/>
          <w:shd w:val="clear" w:color="auto" w:fill="3F3F3F"/>
        </w:rPr>
        <w:t xml:space="preserve"> raw_input(</w:t>
      </w:r>
      <w:r>
        <w:rPr>
          <w:rStyle w:val="string"/>
          <w:color w:val="CC9393"/>
          <w:sz w:val="23"/>
          <w:szCs w:val="23"/>
          <w:shd w:val="clear" w:color="auto" w:fill="3F3F3F"/>
        </w:rPr>
        <w:t>'&gt;&gt;&gt; Do you wish to execute this command? '</w:t>
      </w:r>
      <w:r>
        <w:rPr>
          <w:rStyle w:val="HTMLCode"/>
          <w:color w:val="DCDCDC"/>
          <w:sz w:val="23"/>
          <w:szCs w:val="23"/>
          <w:shd w:val="clear" w:color="auto" w:fill="3F3F3F"/>
        </w:rPr>
        <w:t xml:space="preserve">) == </w:t>
      </w:r>
      <w:r>
        <w:rPr>
          <w:rStyle w:val="string"/>
          <w:color w:val="CC9393"/>
          <w:sz w:val="23"/>
          <w:szCs w:val="23"/>
          <w:shd w:val="clear" w:color="auto" w:fill="3F3F3F"/>
        </w:rPr>
        <w:t>"y"</w:t>
      </w:r>
      <w:r>
        <w:rPr>
          <w:rStyle w:val="HTMLCode"/>
          <w:color w:val="DCDCDC"/>
          <w:sz w:val="23"/>
          <w:szCs w:val="23"/>
          <w:shd w:val="clear" w:color="auto" w:fill="3F3F3F"/>
        </w:rPr>
        <w:t>:</w:t>
      </w:r>
    </w:p>
    <w:p w:rsidR="001B0169" w:rsidRDefault="001B0169" w:rsidP="001B0169">
      <w:pPr>
        <w:pStyle w:val="HTMLPreformatted"/>
        <w:shd w:val="clear" w:color="auto" w:fill="222222"/>
        <w:jc w:val="both"/>
        <w:rPr>
          <w:sz w:val="21"/>
          <w:szCs w:val="21"/>
        </w:rPr>
      </w:pPr>
      <w:r>
        <w:rPr>
          <w:rStyle w:val="HTMLCode"/>
          <w:color w:val="DCDCDC"/>
          <w:sz w:val="23"/>
          <w:szCs w:val="23"/>
          <w:shd w:val="clear" w:color="auto" w:fill="3F3F3F"/>
        </w:rPr>
        <w:t xml:space="preserve">&gt;&gt;&gt;         </w:t>
      </w:r>
      <w:r>
        <w:rPr>
          <w:rStyle w:val="keyword"/>
          <w:color w:val="E3CEAB"/>
          <w:sz w:val="23"/>
          <w:szCs w:val="23"/>
          <w:shd w:val="clear" w:color="auto" w:fill="3F3F3F"/>
        </w:rPr>
        <w:t>return</w:t>
      </w:r>
      <w:r>
        <w:rPr>
          <w:rStyle w:val="HTMLCode"/>
          <w:color w:val="DCDCDC"/>
          <w:sz w:val="23"/>
          <w:szCs w:val="23"/>
          <w:shd w:val="clear" w:color="auto" w:fill="3F3F3F"/>
        </w:rPr>
        <w:t xml:space="preserve"> </w:t>
      </w:r>
      <w:proofErr w:type="gramStart"/>
      <w:r>
        <w:rPr>
          <w:rStyle w:val="HTMLCode"/>
          <w:color w:val="DCDCDC"/>
          <w:sz w:val="23"/>
          <w:szCs w:val="23"/>
          <w:shd w:val="clear" w:color="auto" w:fill="3F3F3F"/>
        </w:rPr>
        <w:t>command()</w:t>
      </w:r>
      <w:proofErr w:type="gramEnd"/>
    </w:p>
    <w:p w:rsidR="001B0169" w:rsidRDefault="001B0169" w:rsidP="001B0169">
      <w:pPr>
        <w:pStyle w:val="NormalWeb"/>
        <w:spacing w:line="360" w:lineRule="atLeast"/>
        <w:rPr>
          <w:rFonts w:ascii="Arial" w:hAnsi="Arial" w:cs="Arial"/>
          <w:color w:val="000000"/>
          <w:sz w:val="21"/>
          <w:szCs w:val="21"/>
        </w:rPr>
      </w:pPr>
      <w:r>
        <w:rPr>
          <w:rFonts w:ascii="Arial" w:hAnsi="Arial" w:cs="Arial"/>
          <w:color w:val="000000"/>
          <w:sz w:val="21"/>
          <w:szCs w:val="21"/>
        </w:rPr>
        <w:t>It’s a very simple function: a command will be passed to our decorator function as a value and a confirmation input will be requested from the user; if the user enters the letter ‘y’ as a confirmation, the command will be executed.</w:t>
      </w:r>
      <w:r>
        <w:rPr>
          <w:rFonts w:ascii="Arial" w:hAnsi="Arial" w:cs="Arial"/>
          <w:color w:val="000000"/>
          <w:sz w:val="21"/>
          <w:szCs w:val="21"/>
        </w:rPr>
        <w:br/>
        <w:t>Let’s decorate our say_</w:t>
      </w:r>
      <w:proofErr w:type="gramStart"/>
      <w:r>
        <w:rPr>
          <w:rFonts w:ascii="Arial" w:hAnsi="Arial" w:cs="Arial"/>
          <w:color w:val="000000"/>
          <w:sz w:val="21"/>
          <w:szCs w:val="21"/>
        </w:rPr>
        <w:t>hello(</w:t>
      </w:r>
      <w:proofErr w:type="gramEnd"/>
      <w:r>
        <w:rPr>
          <w:rFonts w:ascii="Arial" w:hAnsi="Arial" w:cs="Arial"/>
          <w:color w:val="000000"/>
          <w:sz w:val="21"/>
          <w:szCs w:val="21"/>
        </w:rPr>
        <w:t>) function and see if it works…</w:t>
      </w:r>
    </w:p>
    <w:p w:rsidR="001B0169" w:rsidRDefault="001B0169" w:rsidP="001B0169">
      <w:pPr>
        <w:pStyle w:val="HTMLPreformatted"/>
        <w:shd w:val="clear" w:color="auto" w:fill="222222"/>
        <w:jc w:val="both"/>
        <w:rPr>
          <w:rStyle w:val="HTMLCode"/>
          <w:color w:val="DCDCDC"/>
          <w:sz w:val="23"/>
          <w:szCs w:val="23"/>
          <w:shd w:val="clear" w:color="auto" w:fill="3F3F3F"/>
        </w:rPr>
      </w:pPr>
      <w:r>
        <w:rPr>
          <w:rStyle w:val="HTMLCode"/>
          <w:color w:val="DCDCDC"/>
          <w:sz w:val="23"/>
          <w:szCs w:val="23"/>
          <w:shd w:val="clear" w:color="auto" w:fill="3F3F3F"/>
        </w:rPr>
        <w:t xml:space="preserve">&gt;&gt;&gt; </w:t>
      </w:r>
      <w:r>
        <w:rPr>
          <w:rStyle w:val="decorator"/>
          <w:rFonts w:eastAsiaTheme="majorEastAsia"/>
          <w:color w:val="EFEF8F"/>
          <w:sz w:val="23"/>
          <w:szCs w:val="23"/>
          <w:shd w:val="clear" w:color="auto" w:fill="3F3F3F"/>
        </w:rPr>
        <w:t>@authorize</w:t>
      </w:r>
    </w:p>
    <w:p w:rsidR="001B0169" w:rsidRDefault="001B0169" w:rsidP="001B0169">
      <w:pPr>
        <w:pStyle w:val="HTMLPreformatted"/>
        <w:shd w:val="clear" w:color="auto" w:fill="222222"/>
        <w:jc w:val="both"/>
        <w:rPr>
          <w:rStyle w:val="HTMLCode"/>
          <w:color w:val="DCDCDC"/>
          <w:sz w:val="23"/>
          <w:szCs w:val="23"/>
          <w:shd w:val="clear" w:color="auto" w:fill="3F3F3F"/>
        </w:rPr>
      </w:pPr>
      <w:r>
        <w:rPr>
          <w:rStyle w:val="HTMLCode"/>
          <w:color w:val="DCDCDC"/>
          <w:sz w:val="23"/>
          <w:szCs w:val="23"/>
          <w:shd w:val="clear" w:color="auto" w:fill="3F3F3F"/>
        </w:rPr>
        <w:t xml:space="preserve">&gt;&gt;&gt; </w:t>
      </w:r>
      <w:proofErr w:type="gramStart"/>
      <w:r>
        <w:rPr>
          <w:rStyle w:val="keyword"/>
          <w:color w:val="E3CEAB"/>
          <w:sz w:val="23"/>
          <w:szCs w:val="23"/>
          <w:shd w:val="clear" w:color="auto" w:fill="3F3F3F"/>
        </w:rPr>
        <w:t>def</w:t>
      </w:r>
      <w:proofErr w:type="gramEnd"/>
      <w:r>
        <w:rPr>
          <w:rStyle w:val="function"/>
          <w:color w:val="DCDCDC"/>
          <w:sz w:val="23"/>
          <w:szCs w:val="23"/>
          <w:shd w:val="clear" w:color="auto" w:fill="3F3F3F"/>
        </w:rPr>
        <w:t xml:space="preserve"> </w:t>
      </w:r>
      <w:r>
        <w:rPr>
          <w:rStyle w:val="Title1"/>
          <w:color w:val="EFEF8F"/>
          <w:sz w:val="23"/>
          <w:szCs w:val="23"/>
          <w:shd w:val="clear" w:color="auto" w:fill="3F3F3F"/>
        </w:rPr>
        <w:t>say_hello</w:t>
      </w:r>
      <w:r>
        <w:rPr>
          <w:rStyle w:val="params"/>
          <w:color w:val="DCDCDC"/>
          <w:sz w:val="23"/>
          <w:szCs w:val="23"/>
          <w:shd w:val="clear" w:color="auto" w:fill="3F3F3F"/>
        </w:rPr>
        <w:t>()</w:t>
      </w:r>
      <w:r>
        <w:rPr>
          <w:rStyle w:val="function"/>
          <w:color w:val="DCDCDC"/>
          <w:sz w:val="23"/>
          <w:szCs w:val="23"/>
          <w:shd w:val="clear" w:color="auto" w:fill="3F3F3F"/>
        </w:rPr>
        <w:t>:</w:t>
      </w:r>
    </w:p>
    <w:p w:rsidR="001B0169" w:rsidRDefault="001B0169" w:rsidP="001B0169">
      <w:pPr>
        <w:pStyle w:val="HTMLPreformatted"/>
        <w:shd w:val="clear" w:color="auto" w:fill="222222"/>
        <w:jc w:val="both"/>
        <w:rPr>
          <w:sz w:val="21"/>
          <w:szCs w:val="21"/>
        </w:rPr>
      </w:pPr>
      <w:r>
        <w:rPr>
          <w:rStyle w:val="HTMLCode"/>
          <w:color w:val="DCDCDC"/>
          <w:sz w:val="23"/>
          <w:szCs w:val="23"/>
          <w:shd w:val="clear" w:color="auto" w:fill="3F3F3F"/>
        </w:rPr>
        <w:t xml:space="preserve">&gt;&gt;&gt;     </w:t>
      </w:r>
      <w:proofErr w:type="gramStart"/>
      <w:r>
        <w:rPr>
          <w:rStyle w:val="keyword"/>
          <w:color w:val="E3CEAB"/>
          <w:sz w:val="23"/>
          <w:szCs w:val="23"/>
          <w:shd w:val="clear" w:color="auto" w:fill="3F3F3F"/>
        </w:rPr>
        <w:t>print</w:t>
      </w:r>
      <w:proofErr w:type="gramEnd"/>
      <w:r>
        <w:rPr>
          <w:rStyle w:val="HTMLCode"/>
          <w:color w:val="DCDCDC"/>
          <w:sz w:val="23"/>
          <w:szCs w:val="23"/>
          <w:shd w:val="clear" w:color="auto" w:fill="3F3F3F"/>
        </w:rPr>
        <w:t xml:space="preserve"> </w:t>
      </w:r>
      <w:r>
        <w:rPr>
          <w:rStyle w:val="string"/>
          <w:color w:val="CC9393"/>
          <w:sz w:val="23"/>
          <w:szCs w:val="23"/>
          <w:shd w:val="clear" w:color="auto" w:fill="3F3F3F"/>
        </w:rPr>
        <w:t>"Hello world!"</w:t>
      </w:r>
    </w:p>
    <w:p w:rsidR="001B0169" w:rsidRDefault="001B0169" w:rsidP="001B0169">
      <w:pPr>
        <w:pStyle w:val="NormalWeb"/>
        <w:spacing w:line="360" w:lineRule="atLeast"/>
        <w:rPr>
          <w:rFonts w:ascii="Arial" w:hAnsi="Arial" w:cs="Arial"/>
          <w:color w:val="000000"/>
          <w:sz w:val="21"/>
          <w:szCs w:val="21"/>
        </w:rPr>
      </w:pPr>
      <w:r>
        <w:rPr>
          <w:rFonts w:ascii="Arial" w:hAnsi="Arial" w:cs="Arial"/>
          <w:color w:val="000000"/>
          <w:sz w:val="21"/>
          <w:szCs w:val="21"/>
        </w:rPr>
        <w:t>The output will be:</w:t>
      </w:r>
    </w:p>
    <w:p w:rsidR="001B0169" w:rsidRDefault="001B0169" w:rsidP="001B0169">
      <w:pPr>
        <w:pStyle w:val="HTMLPreformatted"/>
        <w:shd w:val="clear" w:color="auto" w:fill="222222"/>
        <w:jc w:val="both"/>
        <w:rPr>
          <w:sz w:val="21"/>
          <w:szCs w:val="21"/>
        </w:rPr>
      </w:pPr>
      <w:r>
        <w:rPr>
          <w:color w:val="CCFFCC"/>
          <w:sz w:val="21"/>
          <w:szCs w:val="21"/>
        </w:rPr>
        <w:t xml:space="preserve">[Do you wish to execute this command?] </w:t>
      </w:r>
      <w:proofErr w:type="gramStart"/>
      <w:r>
        <w:rPr>
          <w:color w:val="CCFFCC"/>
          <w:sz w:val="21"/>
          <w:szCs w:val="21"/>
        </w:rPr>
        <w:t>y</w:t>
      </w:r>
      <w:proofErr w:type="gramEnd"/>
    </w:p>
    <w:p w:rsidR="001B0169" w:rsidRDefault="001B0169" w:rsidP="001B0169">
      <w:pPr>
        <w:pStyle w:val="HTMLPreformatted"/>
        <w:shd w:val="clear" w:color="auto" w:fill="222222"/>
        <w:jc w:val="both"/>
        <w:rPr>
          <w:sz w:val="21"/>
          <w:szCs w:val="21"/>
        </w:rPr>
      </w:pPr>
      <w:r>
        <w:rPr>
          <w:color w:val="CCFFCC"/>
          <w:sz w:val="21"/>
          <w:szCs w:val="21"/>
        </w:rPr>
        <w:t>Hello world!</w:t>
      </w:r>
    </w:p>
    <w:p w:rsidR="001B0169" w:rsidRDefault="001B0169" w:rsidP="001B0169">
      <w:pPr>
        <w:pStyle w:val="NormalWeb"/>
        <w:spacing w:line="360" w:lineRule="atLeast"/>
        <w:rPr>
          <w:rFonts w:ascii="Arial" w:hAnsi="Arial" w:cs="Arial"/>
          <w:color w:val="000000"/>
          <w:sz w:val="21"/>
          <w:szCs w:val="21"/>
        </w:rPr>
      </w:pPr>
      <w:r>
        <w:rPr>
          <w:rFonts w:ascii="Arial" w:hAnsi="Arial" w:cs="Arial"/>
          <w:color w:val="000000"/>
          <w:sz w:val="21"/>
          <w:szCs w:val="21"/>
        </w:rPr>
        <w:t>Congratulations! You’ve just written your first decorator. </w:t>
      </w:r>
    </w:p>
    <w:p w:rsidR="00336D82" w:rsidRDefault="00336D82" w:rsidP="00336D82">
      <w:pPr>
        <w:pStyle w:val="NormalWeb"/>
        <w:shd w:val="clear" w:color="auto" w:fill="FFFFFF"/>
        <w:rPr>
          <w:rFonts w:ascii="Trebuchet MS" w:hAnsi="Trebuchet MS"/>
          <w:color w:val="000000"/>
          <w:sz w:val="20"/>
          <w:szCs w:val="20"/>
        </w:rPr>
      </w:pPr>
      <w:proofErr w:type="gramStart"/>
      <w:r>
        <w:rPr>
          <w:rFonts w:ascii="Trebuchet MS" w:hAnsi="Trebuchet MS"/>
          <w:color w:val="000000"/>
          <w:sz w:val="20"/>
          <w:szCs w:val="20"/>
        </w:rPr>
        <w:t>ecorators</w:t>
      </w:r>
      <w:proofErr w:type="gramEnd"/>
      <w:r>
        <w:rPr>
          <w:rFonts w:ascii="Trebuchet MS" w:hAnsi="Trebuchet MS"/>
          <w:color w:val="000000"/>
          <w:sz w:val="20"/>
          <w:szCs w:val="20"/>
        </w:rPr>
        <w:t>. The shear mention of them brings fear to even the seasoned Python programmer.</w:t>
      </w:r>
    </w:p>
    <w:p w:rsidR="00336D82" w:rsidRDefault="00336D82" w:rsidP="00336D82">
      <w:pPr>
        <w:pStyle w:val="NormalWeb"/>
        <w:shd w:val="clear" w:color="auto" w:fill="FFFFFF"/>
        <w:rPr>
          <w:rFonts w:ascii="Trebuchet MS" w:hAnsi="Trebuchet MS"/>
          <w:color w:val="000000"/>
          <w:sz w:val="20"/>
          <w:szCs w:val="20"/>
        </w:rPr>
      </w:pPr>
      <w:r>
        <w:rPr>
          <w:rFonts w:ascii="Trebuchet MS" w:hAnsi="Trebuchet MS"/>
          <w:color w:val="000000"/>
          <w:sz w:val="20"/>
          <w:szCs w:val="20"/>
        </w:rPr>
        <w:lastRenderedPageBreak/>
        <w:t>Okay, maybe not. But decorators, at least in this author's opinion, have a weird syntax and inevitably complicated implementations that are especially foreign (I think) to many who have gotten used to the simplicity of Python.</w:t>
      </w:r>
    </w:p>
    <w:p w:rsidR="00336D82" w:rsidRDefault="00041B01" w:rsidP="00336D82">
      <w:pPr>
        <w:pStyle w:val="Heading2"/>
        <w:shd w:val="clear" w:color="auto" w:fill="FFFFFF"/>
        <w:spacing w:before="360" w:after="144"/>
        <w:rPr>
          <w:rFonts w:ascii="Trebuchet MS" w:hAnsi="Trebuchet MS"/>
          <w:b w:val="0"/>
          <w:bCs w:val="0"/>
          <w:color w:val="000000"/>
          <w:sz w:val="27"/>
          <w:szCs w:val="27"/>
        </w:rPr>
      </w:pPr>
      <w:hyperlink r:id="rId9" w:anchor="id3" w:history="1">
        <w:r w:rsidR="00336D82">
          <w:rPr>
            <w:rStyle w:val="Hyperlink"/>
            <w:rFonts w:ascii="Trebuchet MS" w:hAnsi="Trebuchet MS"/>
            <w:b w:val="0"/>
            <w:bCs w:val="0"/>
            <w:color w:val="000000"/>
            <w:sz w:val="27"/>
            <w:szCs w:val="27"/>
            <w:u w:val="none"/>
          </w:rPr>
          <w:t>1   The Basics</w:t>
        </w:r>
      </w:hyperlink>
    </w:p>
    <w:p w:rsidR="00336D82" w:rsidRDefault="00336D82" w:rsidP="00336D82">
      <w:pPr>
        <w:pStyle w:val="NormalWeb"/>
        <w:shd w:val="clear" w:color="auto" w:fill="FFFFFF"/>
        <w:rPr>
          <w:rFonts w:ascii="Trebuchet MS" w:hAnsi="Trebuchet MS"/>
          <w:color w:val="000000"/>
          <w:sz w:val="20"/>
          <w:szCs w:val="20"/>
        </w:rPr>
      </w:pPr>
      <w:r>
        <w:rPr>
          <w:rFonts w:ascii="Trebuchet MS" w:hAnsi="Trebuchet MS"/>
          <w:color w:val="000000"/>
          <w:sz w:val="20"/>
          <w:szCs w:val="20"/>
        </w:rPr>
        <w:t>Decorators modify functions. More specifically, a decorator is a function</w:t>
      </w:r>
      <w:r>
        <w:rPr>
          <w:rStyle w:val="apple-converted-space"/>
          <w:rFonts w:ascii="Trebuchet MS" w:hAnsi="Trebuchet MS"/>
          <w:color w:val="000000"/>
        </w:rPr>
        <w:t> </w:t>
      </w:r>
      <w:r>
        <w:rPr>
          <w:rStyle w:val="Strong"/>
          <w:rFonts w:ascii="Trebuchet MS" w:eastAsiaTheme="majorEastAsia" w:hAnsi="Trebuchet MS"/>
          <w:color w:val="000000"/>
          <w:sz w:val="20"/>
          <w:szCs w:val="20"/>
        </w:rPr>
        <w:t>that transforms another function</w:t>
      </w:r>
      <w:r>
        <w:rPr>
          <w:rFonts w:ascii="Trebuchet MS" w:hAnsi="Trebuchet MS"/>
          <w:color w:val="000000"/>
          <w:sz w:val="20"/>
          <w:szCs w:val="20"/>
        </w:rPr>
        <w:t>.</w:t>
      </w:r>
    </w:p>
    <w:p w:rsidR="00336D82" w:rsidRDefault="00336D82" w:rsidP="00336D82">
      <w:pPr>
        <w:pStyle w:val="NormalWeb"/>
        <w:shd w:val="clear" w:color="auto" w:fill="FFFFFF"/>
        <w:rPr>
          <w:rFonts w:ascii="Trebuchet MS" w:hAnsi="Trebuchet MS"/>
          <w:color w:val="000000"/>
          <w:sz w:val="20"/>
          <w:szCs w:val="20"/>
        </w:rPr>
      </w:pPr>
      <w:r>
        <w:rPr>
          <w:rFonts w:ascii="Trebuchet MS" w:hAnsi="Trebuchet MS"/>
          <w:color w:val="000000"/>
          <w:sz w:val="20"/>
          <w:szCs w:val="20"/>
        </w:rPr>
        <w:t>When you use a decorator, Python passes the decorated function -- we'll call this the</w:t>
      </w:r>
      <w:r>
        <w:rPr>
          <w:rStyle w:val="apple-converted-space"/>
          <w:rFonts w:ascii="Trebuchet MS" w:hAnsi="Trebuchet MS"/>
          <w:color w:val="000000"/>
        </w:rPr>
        <w:t> </w:t>
      </w:r>
      <w:r>
        <w:rPr>
          <w:rStyle w:val="Emphasis"/>
          <w:rFonts w:ascii="Trebuchet MS" w:hAnsi="Trebuchet MS"/>
          <w:color w:val="000000"/>
          <w:sz w:val="20"/>
          <w:szCs w:val="20"/>
        </w:rPr>
        <w:t>target function</w:t>
      </w:r>
      <w:r>
        <w:rPr>
          <w:rStyle w:val="apple-converted-space"/>
          <w:rFonts w:ascii="Trebuchet MS" w:hAnsi="Trebuchet MS"/>
          <w:color w:val="000000"/>
        </w:rPr>
        <w:t> </w:t>
      </w:r>
      <w:r>
        <w:rPr>
          <w:rFonts w:ascii="Trebuchet MS" w:hAnsi="Trebuchet MS"/>
          <w:color w:val="000000"/>
          <w:sz w:val="20"/>
          <w:szCs w:val="20"/>
        </w:rPr>
        <w:t>-- to the</w:t>
      </w:r>
      <w:r>
        <w:rPr>
          <w:rStyle w:val="Emphasis"/>
          <w:rFonts w:ascii="Trebuchet MS" w:hAnsi="Trebuchet MS"/>
          <w:color w:val="000000"/>
          <w:sz w:val="20"/>
          <w:szCs w:val="20"/>
        </w:rPr>
        <w:t>decorator function</w:t>
      </w:r>
      <w:r>
        <w:rPr>
          <w:rFonts w:ascii="Trebuchet MS" w:hAnsi="Trebuchet MS"/>
          <w:color w:val="000000"/>
          <w:sz w:val="20"/>
          <w:szCs w:val="20"/>
        </w:rPr>
        <w:t>, and replaces it with the result. Without decorators, it would look something like this:</w:t>
      </w:r>
    </w:p>
    <w:p w:rsidR="00336D82" w:rsidRDefault="00041B01" w:rsidP="00336D82">
      <w:pPr>
        <w:shd w:val="clear" w:color="auto" w:fill="FFFFFF"/>
        <w:rPr>
          <w:rFonts w:ascii="Trebuchet MS" w:hAnsi="Trebuchet MS"/>
          <w:color w:val="000000"/>
          <w:sz w:val="20"/>
          <w:szCs w:val="20"/>
        </w:rPr>
      </w:pPr>
      <w:hyperlink r:id="rId10" w:history="1">
        <w:proofErr w:type="gramStart"/>
        <w:r w:rsidR="00336D82">
          <w:rPr>
            <w:rStyle w:val="Hyperlink"/>
            <w:rFonts w:ascii="Trebuchet MS" w:hAnsi="Trebuchet MS"/>
            <w:color w:val="000000"/>
            <w:sz w:val="20"/>
            <w:szCs w:val="20"/>
            <w:u w:val="none"/>
            <w:bdr w:val="single" w:sz="6" w:space="0" w:color="A1A4A5" w:frame="1"/>
            <w:shd w:val="clear" w:color="auto" w:fill="CFCFCF"/>
          </w:rPr>
          <w:t>#</w:t>
        </w:r>
        <w:r w:rsidR="00336D82">
          <w:rPr>
            <w:rStyle w:val="Hyperlink"/>
            <w:rFonts w:ascii="Arial" w:hAnsi="Arial" w:cs="Arial"/>
            <w:color w:val="000000"/>
            <w:sz w:val="20"/>
            <w:szCs w:val="20"/>
            <w:u w:val="none"/>
            <w:bdr w:val="single" w:sz="6" w:space="0" w:color="A1A4A5" w:frame="1"/>
            <w:shd w:val="clear" w:color="auto" w:fill="CFCFCF"/>
          </w:rPr>
          <w:t> </w:t>
        </w:r>
        <w:r w:rsidR="00336D82">
          <w:rPr>
            <w:rStyle w:val="Hyperlink"/>
            <w:rFonts w:ascii="Trebuchet MS" w:hAnsi="Trebuchet MS"/>
            <w:color w:val="000000"/>
            <w:sz w:val="20"/>
            <w:szCs w:val="20"/>
            <w:u w:val="none"/>
            <w:bdr w:val="single" w:sz="6" w:space="0" w:color="A1A4A5" w:frame="1"/>
            <w:shd w:val="clear" w:color="auto" w:fill="CFCFCF"/>
          </w:rPr>
          <w:t>'s</w:t>
        </w:r>
        <w:proofErr w:type="gramEnd"/>
      </w:hyperlink>
    </w:p>
    <w:p w:rsidR="00336D82" w:rsidRDefault="00336D82" w:rsidP="00336D82">
      <w:pPr>
        <w:pStyle w:val="HTMLPreformatted"/>
        <w:shd w:val="clear" w:color="auto" w:fill="F9F9F9"/>
        <w:rPr>
          <w:color w:val="000000"/>
          <w:sz w:val="17"/>
          <w:szCs w:val="17"/>
        </w:rPr>
      </w:pPr>
      <w:r>
        <w:rPr>
          <w:rStyle w:val="lineno"/>
          <w:color w:val="000000"/>
          <w:sz w:val="17"/>
          <w:szCs w:val="17"/>
          <w:shd w:val="clear" w:color="auto" w:fill="CFCFCF"/>
        </w:rPr>
        <w:t xml:space="preserve"> 1</w:t>
      </w:r>
      <w:r>
        <w:rPr>
          <w:rStyle w:val="k"/>
          <w:b/>
          <w:bCs/>
          <w:color w:val="0000FF"/>
          <w:sz w:val="17"/>
          <w:szCs w:val="17"/>
        </w:rPr>
        <w:t>def</w:t>
      </w:r>
      <w:r>
        <w:rPr>
          <w:color w:val="000000"/>
          <w:sz w:val="17"/>
          <w:szCs w:val="17"/>
        </w:rPr>
        <w:t xml:space="preserve"> </w:t>
      </w:r>
      <w:r>
        <w:rPr>
          <w:rStyle w:val="nf"/>
          <w:color w:val="000000"/>
          <w:sz w:val="17"/>
          <w:szCs w:val="17"/>
        </w:rPr>
        <w:t>decorator_</w:t>
      </w:r>
      <w:proofErr w:type="gramStart"/>
      <w:r>
        <w:rPr>
          <w:rStyle w:val="nf"/>
          <w:color w:val="000000"/>
          <w:sz w:val="17"/>
          <w:szCs w:val="17"/>
        </w:rPr>
        <w:t>function</w:t>
      </w:r>
      <w:r>
        <w:rPr>
          <w:rStyle w:val="p"/>
          <w:color w:val="000000"/>
          <w:sz w:val="17"/>
          <w:szCs w:val="17"/>
        </w:rPr>
        <w:t>(</w:t>
      </w:r>
      <w:proofErr w:type="gramEnd"/>
      <w:r>
        <w:rPr>
          <w:rStyle w:val="n"/>
          <w:color w:val="000000"/>
          <w:sz w:val="17"/>
          <w:szCs w:val="17"/>
        </w:rPr>
        <w:t>target</w:t>
      </w:r>
      <w:r>
        <w:rPr>
          <w:rStyle w:val="p"/>
          <w:color w:val="000000"/>
          <w:sz w:val="17"/>
          <w:szCs w:val="17"/>
        </w:rPr>
        <w:t>):</w:t>
      </w:r>
      <w:r>
        <w:rPr>
          <w:color w:val="000000"/>
          <w:sz w:val="17"/>
          <w:szCs w:val="17"/>
        </w:rPr>
        <w:br/>
      </w:r>
      <w:r>
        <w:rPr>
          <w:rStyle w:val="lineno"/>
          <w:color w:val="000000"/>
          <w:sz w:val="17"/>
          <w:szCs w:val="17"/>
          <w:shd w:val="clear" w:color="auto" w:fill="CFCFCF"/>
        </w:rPr>
        <w:t xml:space="preserve"> 2</w:t>
      </w:r>
      <w:r>
        <w:rPr>
          <w:color w:val="000000"/>
          <w:sz w:val="17"/>
          <w:szCs w:val="17"/>
        </w:rPr>
        <w:t xml:space="preserve">    </w:t>
      </w:r>
      <w:r>
        <w:rPr>
          <w:rStyle w:val="c"/>
          <w:i/>
          <w:iCs/>
          <w:color w:val="008800"/>
          <w:sz w:val="17"/>
          <w:szCs w:val="17"/>
        </w:rPr>
        <w:t># Do something with the target function</w:t>
      </w:r>
      <w:r>
        <w:rPr>
          <w:color w:val="000000"/>
          <w:sz w:val="17"/>
          <w:szCs w:val="17"/>
        </w:rPr>
        <w:br/>
      </w:r>
      <w:r>
        <w:rPr>
          <w:rStyle w:val="lineno"/>
          <w:color w:val="000000"/>
          <w:sz w:val="17"/>
          <w:szCs w:val="17"/>
          <w:shd w:val="clear" w:color="auto" w:fill="CFCFCF"/>
        </w:rPr>
        <w:t xml:space="preserve"> 3</w:t>
      </w:r>
      <w:r>
        <w:rPr>
          <w:color w:val="000000"/>
          <w:sz w:val="17"/>
          <w:szCs w:val="17"/>
        </w:rPr>
        <w:t xml:space="preserve">    </w:t>
      </w:r>
      <w:r>
        <w:rPr>
          <w:rStyle w:val="n"/>
          <w:color w:val="000000"/>
          <w:sz w:val="17"/>
          <w:szCs w:val="17"/>
        </w:rPr>
        <w:t>target</w:t>
      </w:r>
      <w:r>
        <w:rPr>
          <w:rStyle w:val="o"/>
          <w:color w:val="666666"/>
          <w:sz w:val="17"/>
          <w:szCs w:val="17"/>
        </w:rPr>
        <w:t>.</w:t>
      </w:r>
      <w:r>
        <w:rPr>
          <w:rStyle w:val="n"/>
          <w:color w:val="000000"/>
          <w:sz w:val="17"/>
          <w:szCs w:val="17"/>
        </w:rPr>
        <w:t>attribute</w:t>
      </w:r>
      <w:r>
        <w:rPr>
          <w:color w:val="000000"/>
          <w:sz w:val="17"/>
          <w:szCs w:val="17"/>
        </w:rPr>
        <w:t xml:space="preserve"> </w:t>
      </w:r>
      <w:r>
        <w:rPr>
          <w:rStyle w:val="o"/>
          <w:color w:val="666666"/>
          <w:sz w:val="17"/>
          <w:szCs w:val="17"/>
        </w:rPr>
        <w:t>=</w:t>
      </w:r>
      <w:r>
        <w:rPr>
          <w:color w:val="000000"/>
          <w:sz w:val="17"/>
          <w:szCs w:val="17"/>
        </w:rPr>
        <w:t xml:space="preserve"> </w:t>
      </w:r>
      <w:r>
        <w:rPr>
          <w:rStyle w:val="mi"/>
          <w:color w:val="666666"/>
          <w:sz w:val="17"/>
          <w:szCs w:val="17"/>
        </w:rPr>
        <w:t>1</w:t>
      </w:r>
      <w:r>
        <w:rPr>
          <w:color w:val="000000"/>
          <w:sz w:val="17"/>
          <w:szCs w:val="17"/>
        </w:rPr>
        <w:br/>
      </w:r>
      <w:r>
        <w:rPr>
          <w:rStyle w:val="lineno"/>
          <w:color w:val="000000"/>
          <w:sz w:val="17"/>
          <w:szCs w:val="17"/>
          <w:shd w:val="clear" w:color="auto" w:fill="CFCFCF"/>
        </w:rPr>
        <w:t xml:space="preserve"> 4</w:t>
      </w:r>
      <w:r>
        <w:rPr>
          <w:color w:val="000000"/>
          <w:sz w:val="17"/>
          <w:szCs w:val="17"/>
        </w:rPr>
        <w:t xml:space="preserve">    </w:t>
      </w:r>
      <w:r>
        <w:rPr>
          <w:rStyle w:val="k"/>
          <w:b/>
          <w:bCs/>
          <w:color w:val="0000FF"/>
          <w:sz w:val="17"/>
          <w:szCs w:val="17"/>
        </w:rPr>
        <w:t>return</w:t>
      </w:r>
      <w:r>
        <w:rPr>
          <w:color w:val="000000"/>
          <w:sz w:val="17"/>
          <w:szCs w:val="17"/>
        </w:rPr>
        <w:t xml:space="preserve"> </w:t>
      </w:r>
      <w:r>
        <w:rPr>
          <w:rStyle w:val="n"/>
          <w:color w:val="000000"/>
          <w:sz w:val="17"/>
          <w:szCs w:val="17"/>
        </w:rPr>
        <w:t>target</w:t>
      </w:r>
      <w:r>
        <w:rPr>
          <w:color w:val="000000"/>
          <w:sz w:val="17"/>
          <w:szCs w:val="17"/>
        </w:rPr>
        <w:br/>
      </w:r>
      <w:r>
        <w:rPr>
          <w:rStyle w:val="lineno"/>
          <w:color w:val="000000"/>
          <w:sz w:val="17"/>
          <w:szCs w:val="17"/>
          <w:shd w:val="clear" w:color="auto" w:fill="CFCFCF"/>
        </w:rPr>
        <w:t xml:space="preserve"> 5</w:t>
      </w:r>
      <w:r>
        <w:rPr>
          <w:color w:val="000000"/>
          <w:sz w:val="17"/>
          <w:szCs w:val="17"/>
        </w:rPr>
        <w:br/>
      </w:r>
      <w:r>
        <w:rPr>
          <w:rStyle w:val="lineno"/>
          <w:color w:val="000000"/>
          <w:sz w:val="17"/>
          <w:szCs w:val="17"/>
          <w:shd w:val="clear" w:color="auto" w:fill="CFCFCF"/>
        </w:rPr>
        <w:t xml:space="preserve"> 6</w:t>
      </w:r>
      <w:r>
        <w:rPr>
          <w:rStyle w:val="k"/>
          <w:b/>
          <w:bCs/>
          <w:color w:val="0000FF"/>
          <w:sz w:val="17"/>
          <w:szCs w:val="17"/>
        </w:rPr>
        <w:t>def</w:t>
      </w:r>
      <w:r>
        <w:rPr>
          <w:color w:val="000000"/>
          <w:sz w:val="17"/>
          <w:szCs w:val="17"/>
        </w:rPr>
        <w:t xml:space="preserve"> </w:t>
      </w:r>
      <w:r>
        <w:rPr>
          <w:rStyle w:val="nf"/>
          <w:color w:val="000000"/>
          <w:sz w:val="17"/>
          <w:szCs w:val="17"/>
        </w:rPr>
        <w:t>target</w:t>
      </w:r>
      <w:r>
        <w:rPr>
          <w:rStyle w:val="p"/>
          <w:color w:val="000000"/>
          <w:sz w:val="17"/>
          <w:szCs w:val="17"/>
        </w:rPr>
        <w:t>(</w:t>
      </w:r>
      <w:r>
        <w:rPr>
          <w:rStyle w:val="n"/>
          <w:color w:val="000000"/>
          <w:sz w:val="17"/>
          <w:szCs w:val="17"/>
        </w:rPr>
        <w:t>a</w:t>
      </w:r>
      <w:r>
        <w:rPr>
          <w:rStyle w:val="p"/>
          <w:color w:val="000000"/>
          <w:sz w:val="17"/>
          <w:szCs w:val="17"/>
        </w:rPr>
        <w:t>,</w:t>
      </w:r>
      <w:r>
        <w:rPr>
          <w:rStyle w:val="n"/>
          <w:color w:val="000000"/>
          <w:sz w:val="17"/>
          <w:szCs w:val="17"/>
        </w:rPr>
        <w:t>b</w:t>
      </w:r>
      <w:r>
        <w:rPr>
          <w:rStyle w:val="p"/>
          <w:color w:val="000000"/>
          <w:sz w:val="17"/>
          <w:szCs w:val="17"/>
        </w:rPr>
        <w:t>):</w:t>
      </w:r>
      <w:r>
        <w:rPr>
          <w:color w:val="000000"/>
          <w:sz w:val="17"/>
          <w:szCs w:val="17"/>
        </w:rPr>
        <w:br/>
      </w:r>
      <w:r>
        <w:rPr>
          <w:rStyle w:val="lineno"/>
          <w:color w:val="000000"/>
          <w:sz w:val="17"/>
          <w:szCs w:val="17"/>
          <w:shd w:val="clear" w:color="auto" w:fill="CFCFCF"/>
        </w:rPr>
        <w:t xml:space="preserve"> 7</w:t>
      </w:r>
      <w:r>
        <w:rPr>
          <w:color w:val="000000"/>
          <w:sz w:val="17"/>
          <w:szCs w:val="17"/>
        </w:rPr>
        <w:t xml:space="preserve">    </w:t>
      </w:r>
      <w:r>
        <w:rPr>
          <w:rStyle w:val="k"/>
          <w:b/>
          <w:bCs/>
          <w:color w:val="0000FF"/>
          <w:sz w:val="17"/>
          <w:szCs w:val="17"/>
        </w:rPr>
        <w:t>return</w:t>
      </w:r>
      <w:r>
        <w:rPr>
          <w:color w:val="000000"/>
          <w:sz w:val="17"/>
          <w:szCs w:val="17"/>
        </w:rPr>
        <w:t xml:space="preserve"> </w:t>
      </w:r>
      <w:r>
        <w:rPr>
          <w:rStyle w:val="n"/>
          <w:color w:val="000000"/>
          <w:sz w:val="17"/>
          <w:szCs w:val="17"/>
        </w:rPr>
        <w:t>a</w:t>
      </w:r>
      <w:r>
        <w:rPr>
          <w:color w:val="000000"/>
          <w:sz w:val="17"/>
          <w:szCs w:val="17"/>
        </w:rPr>
        <w:t xml:space="preserve"> </w:t>
      </w:r>
      <w:r>
        <w:rPr>
          <w:rStyle w:val="o"/>
          <w:color w:val="666666"/>
          <w:sz w:val="17"/>
          <w:szCs w:val="17"/>
        </w:rPr>
        <w:t>+</w:t>
      </w:r>
      <w:r>
        <w:rPr>
          <w:color w:val="000000"/>
          <w:sz w:val="17"/>
          <w:szCs w:val="17"/>
        </w:rPr>
        <w:t xml:space="preserve"> </w:t>
      </w:r>
      <w:r>
        <w:rPr>
          <w:rStyle w:val="n"/>
          <w:color w:val="000000"/>
          <w:sz w:val="17"/>
          <w:szCs w:val="17"/>
        </w:rPr>
        <w:t>b</w:t>
      </w:r>
      <w:r>
        <w:rPr>
          <w:color w:val="000000"/>
          <w:sz w:val="17"/>
          <w:szCs w:val="17"/>
        </w:rPr>
        <w:br/>
      </w:r>
      <w:r>
        <w:rPr>
          <w:rStyle w:val="lineno"/>
          <w:color w:val="000000"/>
          <w:sz w:val="17"/>
          <w:szCs w:val="17"/>
          <w:shd w:val="clear" w:color="auto" w:fill="CFCFCF"/>
        </w:rPr>
        <w:t xml:space="preserve"> 8</w:t>
      </w:r>
      <w:r>
        <w:rPr>
          <w:color w:val="000000"/>
          <w:sz w:val="17"/>
          <w:szCs w:val="17"/>
        </w:rPr>
        <w:br/>
      </w:r>
      <w:r>
        <w:rPr>
          <w:rStyle w:val="lineno"/>
          <w:color w:val="000000"/>
          <w:sz w:val="17"/>
          <w:szCs w:val="17"/>
          <w:shd w:val="clear" w:color="auto" w:fill="CFCFCF"/>
        </w:rPr>
        <w:t xml:space="preserve"> 9</w:t>
      </w:r>
      <w:r>
        <w:rPr>
          <w:rStyle w:val="c"/>
          <w:i/>
          <w:iCs/>
          <w:color w:val="008800"/>
          <w:sz w:val="17"/>
          <w:szCs w:val="17"/>
        </w:rPr>
        <w:t># This is what the decorator actually does</w:t>
      </w:r>
      <w:r>
        <w:rPr>
          <w:color w:val="000000"/>
          <w:sz w:val="17"/>
          <w:szCs w:val="17"/>
        </w:rPr>
        <w:br/>
      </w:r>
      <w:r>
        <w:rPr>
          <w:rStyle w:val="lineno"/>
          <w:color w:val="000000"/>
          <w:sz w:val="17"/>
          <w:szCs w:val="17"/>
          <w:shd w:val="clear" w:color="auto" w:fill="CFCFCF"/>
        </w:rPr>
        <w:t>10</w:t>
      </w:r>
      <w:r>
        <w:rPr>
          <w:rStyle w:val="n"/>
          <w:color w:val="000000"/>
          <w:sz w:val="17"/>
          <w:szCs w:val="17"/>
        </w:rPr>
        <w:t>target</w:t>
      </w:r>
      <w:r>
        <w:rPr>
          <w:color w:val="000000"/>
          <w:sz w:val="17"/>
          <w:szCs w:val="17"/>
        </w:rPr>
        <w:t xml:space="preserve"> </w:t>
      </w:r>
      <w:r>
        <w:rPr>
          <w:rStyle w:val="o"/>
          <w:color w:val="666666"/>
          <w:sz w:val="17"/>
          <w:szCs w:val="17"/>
        </w:rPr>
        <w:t>=</w:t>
      </w:r>
      <w:r>
        <w:rPr>
          <w:color w:val="000000"/>
          <w:sz w:val="17"/>
          <w:szCs w:val="17"/>
        </w:rPr>
        <w:t xml:space="preserve"> </w:t>
      </w:r>
      <w:r>
        <w:rPr>
          <w:rStyle w:val="n"/>
          <w:color w:val="000000"/>
          <w:sz w:val="17"/>
          <w:szCs w:val="17"/>
        </w:rPr>
        <w:t>decorator_function</w:t>
      </w:r>
      <w:r>
        <w:rPr>
          <w:rStyle w:val="p"/>
          <w:color w:val="000000"/>
          <w:sz w:val="17"/>
          <w:szCs w:val="17"/>
        </w:rPr>
        <w:t>(</w:t>
      </w:r>
      <w:r>
        <w:rPr>
          <w:rStyle w:val="n"/>
          <w:color w:val="000000"/>
          <w:sz w:val="17"/>
          <w:szCs w:val="17"/>
        </w:rPr>
        <w:t>target</w:t>
      </w:r>
      <w:r>
        <w:rPr>
          <w:rStyle w:val="p"/>
          <w:color w:val="000000"/>
          <w:sz w:val="17"/>
          <w:szCs w:val="17"/>
        </w:rPr>
        <w:t>)</w:t>
      </w:r>
    </w:p>
    <w:p w:rsidR="00336D82" w:rsidRDefault="00336D82" w:rsidP="00336D82">
      <w:pPr>
        <w:pStyle w:val="NormalWeb"/>
        <w:shd w:val="clear" w:color="auto" w:fill="FFFFFF"/>
        <w:rPr>
          <w:rFonts w:ascii="Trebuchet MS" w:hAnsi="Trebuchet MS"/>
          <w:color w:val="000000"/>
          <w:sz w:val="20"/>
          <w:szCs w:val="20"/>
        </w:rPr>
      </w:pPr>
      <w:r>
        <w:rPr>
          <w:rFonts w:ascii="Trebuchet MS" w:hAnsi="Trebuchet MS"/>
          <w:color w:val="000000"/>
          <w:sz w:val="20"/>
          <w:szCs w:val="20"/>
        </w:rPr>
        <w:t>This code has the exact same functionality, but uses decorators. Note that I can name my</w:t>
      </w:r>
      <w:r>
        <w:rPr>
          <w:rStyle w:val="apple-converted-space"/>
          <w:rFonts w:ascii="Trebuchet MS" w:hAnsi="Trebuchet MS"/>
          <w:color w:val="000000"/>
        </w:rPr>
        <w:t> </w:t>
      </w:r>
      <w:r>
        <w:rPr>
          <w:rStyle w:val="Emphasis"/>
          <w:rFonts w:ascii="Trebuchet MS" w:hAnsi="Trebuchet MS"/>
          <w:color w:val="000000"/>
          <w:sz w:val="20"/>
          <w:szCs w:val="20"/>
        </w:rPr>
        <w:t>decorator function</w:t>
      </w:r>
      <w:r>
        <w:rPr>
          <w:rStyle w:val="apple-converted-space"/>
          <w:rFonts w:ascii="Trebuchet MS" w:hAnsi="Trebuchet MS"/>
          <w:color w:val="000000"/>
        </w:rPr>
        <w:t> </w:t>
      </w:r>
      <w:r>
        <w:rPr>
          <w:rFonts w:ascii="Trebuchet MS" w:hAnsi="Trebuchet MS"/>
          <w:color w:val="000000"/>
          <w:sz w:val="20"/>
          <w:szCs w:val="20"/>
        </w:rPr>
        <w:t>whatever I want. Here, I've chosen 'decorator_function':</w:t>
      </w:r>
    </w:p>
    <w:p w:rsidR="00336D82" w:rsidRDefault="00041B01" w:rsidP="00336D82">
      <w:pPr>
        <w:shd w:val="clear" w:color="auto" w:fill="FFFFFF"/>
        <w:rPr>
          <w:rFonts w:ascii="Trebuchet MS" w:hAnsi="Trebuchet MS"/>
          <w:color w:val="000000"/>
          <w:sz w:val="20"/>
          <w:szCs w:val="20"/>
        </w:rPr>
      </w:pPr>
      <w:hyperlink r:id="rId11" w:history="1">
        <w:proofErr w:type="gramStart"/>
        <w:r w:rsidR="00336D82">
          <w:rPr>
            <w:rStyle w:val="Hyperlink"/>
            <w:rFonts w:ascii="Trebuchet MS" w:hAnsi="Trebuchet MS"/>
            <w:color w:val="000000"/>
            <w:sz w:val="20"/>
            <w:szCs w:val="20"/>
            <w:u w:val="none"/>
            <w:bdr w:val="single" w:sz="6" w:space="0" w:color="A1A4A5" w:frame="1"/>
            <w:shd w:val="clear" w:color="auto" w:fill="CFCFCF"/>
          </w:rPr>
          <w:t>#</w:t>
        </w:r>
        <w:r w:rsidR="00336D82">
          <w:rPr>
            <w:rStyle w:val="Hyperlink"/>
            <w:rFonts w:ascii="Arial" w:hAnsi="Arial" w:cs="Arial"/>
            <w:color w:val="000000"/>
            <w:sz w:val="20"/>
            <w:szCs w:val="20"/>
            <w:u w:val="none"/>
            <w:bdr w:val="single" w:sz="6" w:space="0" w:color="A1A4A5" w:frame="1"/>
            <w:shd w:val="clear" w:color="auto" w:fill="CFCFCF"/>
          </w:rPr>
          <w:t> </w:t>
        </w:r>
        <w:r w:rsidR="00336D82">
          <w:rPr>
            <w:rStyle w:val="Hyperlink"/>
            <w:rFonts w:ascii="Trebuchet MS" w:hAnsi="Trebuchet MS"/>
            <w:color w:val="000000"/>
            <w:sz w:val="20"/>
            <w:szCs w:val="20"/>
            <w:u w:val="none"/>
            <w:bdr w:val="single" w:sz="6" w:space="0" w:color="A1A4A5" w:frame="1"/>
            <w:shd w:val="clear" w:color="auto" w:fill="CFCFCF"/>
          </w:rPr>
          <w:t>'s</w:t>
        </w:r>
        <w:proofErr w:type="gramEnd"/>
      </w:hyperlink>
    </w:p>
    <w:p w:rsidR="00336D82" w:rsidRDefault="00336D82" w:rsidP="00336D82">
      <w:pPr>
        <w:pStyle w:val="HTMLPreformatted"/>
        <w:shd w:val="clear" w:color="auto" w:fill="F9F9F9"/>
        <w:rPr>
          <w:color w:val="000000"/>
          <w:sz w:val="17"/>
          <w:szCs w:val="17"/>
        </w:rPr>
      </w:pPr>
      <w:r>
        <w:rPr>
          <w:rStyle w:val="lineno"/>
          <w:color w:val="000000"/>
          <w:sz w:val="17"/>
          <w:szCs w:val="17"/>
          <w:shd w:val="clear" w:color="auto" w:fill="CFCFCF"/>
        </w:rPr>
        <w:t>1</w:t>
      </w:r>
      <w:r>
        <w:rPr>
          <w:rStyle w:val="k"/>
          <w:b/>
          <w:bCs/>
          <w:color w:val="0000FF"/>
          <w:sz w:val="17"/>
          <w:szCs w:val="17"/>
        </w:rPr>
        <w:t>def</w:t>
      </w:r>
      <w:r>
        <w:rPr>
          <w:color w:val="000000"/>
          <w:sz w:val="17"/>
          <w:szCs w:val="17"/>
        </w:rPr>
        <w:t xml:space="preserve"> </w:t>
      </w:r>
      <w:r>
        <w:rPr>
          <w:rStyle w:val="nf"/>
          <w:color w:val="000000"/>
          <w:sz w:val="17"/>
          <w:szCs w:val="17"/>
        </w:rPr>
        <w:t>decorator_</w:t>
      </w:r>
      <w:proofErr w:type="gramStart"/>
      <w:r>
        <w:rPr>
          <w:rStyle w:val="nf"/>
          <w:color w:val="000000"/>
          <w:sz w:val="17"/>
          <w:szCs w:val="17"/>
        </w:rPr>
        <w:t>function</w:t>
      </w:r>
      <w:r>
        <w:rPr>
          <w:rStyle w:val="p"/>
          <w:color w:val="000000"/>
          <w:sz w:val="17"/>
          <w:szCs w:val="17"/>
        </w:rPr>
        <w:t>(</w:t>
      </w:r>
      <w:proofErr w:type="gramEnd"/>
      <w:r>
        <w:rPr>
          <w:rStyle w:val="n"/>
          <w:color w:val="000000"/>
          <w:sz w:val="17"/>
          <w:szCs w:val="17"/>
        </w:rPr>
        <w:t>target</w:t>
      </w:r>
      <w:r>
        <w:rPr>
          <w:rStyle w:val="p"/>
          <w:color w:val="000000"/>
          <w:sz w:val="17"/>
          <w:szCs w:val="17"/>
        </w:rPr>
        <w:t>):</w:t>
      </w:r>
      <w:r>
        <w:rPr>
          <w:color w:val="000000"/>
          <w:sz w:val="17"/>
          <w:szCs w:val="17"/>
        </w:rPr>
        <w:br/>
      </w:r>
      <w:r>
        <w:rPr>
          <w:rStyle w:val="lineno"/>
          <w:color w:val="000000"/>
          <w:sz w:val="17"/>
          <w:szCs w:val="17"/>
          <w:shd w:val="clear" w:color="auto" w:fill="CFCFCF"/>
        </w:rPr>
        <w:t>2</w:t>
      </w:r>
      <w:r>
        <w:rPr>
          <w:color w:val="000000"/>
          <w:sz w:val="17"/>
          <w:szCs w:val="17"/>
        </w:rPr>
        <w:t xml:space="preserve">    </w:t>
      </w:r>
      <w:r>
        <w:rPr>
          <w:rStyle w:val="c"/>
          <w:i/>
          <w:iCs/>
          <w:color w:val="008800"/>
          <w:sz w:val="17"/>
          <w:szCs w:val="17"/>
        </w:rPr>
        <w:t># Do something with the target function</w:t>
      </w:r>
      <w:r>
        <w:rPr>
          <w:color w:val="000000"/>
          <w:sz w:val="17"/>
          <w:szCs w:val="17"/>
        </w:rPr>
        <w:br/>
      </w:r>
      <w:r>
        <w:rPr>
          <w:rStyle w:val="lineno"/>
          <w:color w:val="000000"/>
          <w:sz w:val="17"/>
          <w:szCs w:val="17"/>
          <w:shd w:val="clear" w:color="auto" w:fill="CFCFCF"/>
        </w:rPr>
        <w:t>3</w:t>
      </w:r>
      <w:r>
        <w:rPr>
          <w:color w:val="000000"/>
          <w:sz w:val="17"/>
          <w:szCs w:val="17"/>
        </w:rPr>
        <w:t xml:space="preserve">    </w:t>
      </w:r>
      <w:r>
        <w:rPr>
          <w:rStyle w:val="n"/>
          <w:color w:val="000000"/>
          <w:sz w:val="17"/>
          <w:szCs w:val="17"/>
        </w:rPr>
        <w:t>target</w:t>
      </w:r>
      <w:r>
        <w:rPr>
          <w:rStyle w:val="o"/>
          <w:color w:val="666666"/>
          <w:sz w:val="17"/>
          <w:szCs w:val="17"/>
        </w:rPr>
        <w:t>.</w:t>
      </w:r>
      <w:r>
        <w:rPr>
          <w:rStyle w:val="n"/>
          <w:color w:val="000000"/>
          <w:sz w:val="17"/>
          <w:szCs w:val="17"/>
        </w:rPr>
        <w:t>attribute</w:t>
      </w:r>
      <w:r>
        <w:rPr>
          <w:color w:val="000000"/>
          <w:sz w:val="17"/>
          <w:szCs w:val="17"/>
        </w:rPr>
        <w:t xml:space="preserve"> </w:t>
      </w:r>
      <w:r>
        <w:rPr>
          <w:rStyle w:val="o"/>
          <w:color w:val="666666"/>
          <w:sz w:val="17"/>
          <w:szCs w:val="17"/>
        </w:rPr>
        <w:t>=</w:t>
      </w:r>
      <w:r>
        <w:rPr>
          <w:color w:val="000000"/>
          <w:sz w:val="17"/>
          <w:szCs w:val="17"/>
        </w:rPr>
        <w:t xml:space="preserve"> </w:t>
      </w:r>
      <w:r>
        <w:rPr>
          <w:rStyle w:val="mi"/>
          <w:color w:val="666666"/>
          <w:sz w:val="17"/>
          <w:szCs w:val="17"/>
        </w:rPr>
        <w:t>1</w:t>
      </w:r>
      <w:r>
        <w:rPr>
          <w:color w:val="000000"/>
          <w:sz w:val="17"/>
          <w:szCs w:val="17"/>
        </w:rPr>
        <w:br/>
      </w:r>
      <w:r>
        <w:rPr>
          <w:rStyle w:val="lineno"/>
          <w:color w:val="000000"/>
          <w:sz w:val="17"/>
          <w:szCs w:val="17"/>
          <w:shd w:val="clear" w:color="auto" w:fill="CFCFCF"/>
        </w:rPr>
        <w:t>4</w:t>
      </w:r>
      <w:r>
        <w:rPr>
          <w:color w:val="000000"/>
          <w:sz w:val="17"/>
          <w:szCs w:val="17"/>
        </w:rPr>
        <w:t xml:space="preserve">    </w:t>
      </w:r>
      <w:r>
        <w:rPr>
          <w:rStyle w:val="k"/>
          <w:b/>
          <w:bCs/>
          <w:color w:val="0000FF"/>
          <w:sz w:val="17"/>
          <w:szCs w:val="17"/>
        </w:rPr>
        <w:t>return</w:t>
      </w:r>
      <w:r>
        <w:rPr>
          <w:color w:val="000000"/>
          <w:sz w:val="17"/>
          <w:szCs w:val="17"/>
        </w:rPr>
        <w:t xml:space="preserve"> </w:t>
      </w:r>
      <w:r>
        <w:rPr>
          <w:rStyle w:val="n"/>
          <w:color w:val="000000"/>
          <w:sz w:val="17"/>
          <w:szCs w:val="17"/>
        </w:rPr>
        <w:t>target</w:t>
      </w:r>
      <w:r>
        <w:rPr>
          <w:color w:val="000000"/>
          <w:sz w:val="17"/>
          <w:szCs w:val="17"/>
        </w:rPr>
        <w:br/>
      </w:r>
      <w:r>
        <w:rPr>
          <w:rStyle w:val="lineno"/>
          <w:color w:val="000000"/>
          <w:sz w:val="17"/>
          <w:szCs w:val="17"/>
          <w:shd w:val="clear" w:color="auto" w:fill="CFCFCF"/>
        </w:rPr>
        <w:t>5</w:t>
      </w:r>
      <w:r>
        <w:rPr>
          <w:color w:val="000000"/>
          <w:sz w:val="17"/>
          <w:szCs w:val="17"/>
        </w:rPr>
        <w:br/>
      </w:r>
      <w:r>
        <w:rPr>
          <w:rStyle w:val="lineno"/>
          <w:color w:val="000000"/>
          <w:sz w:val="17"/>
          <w:szCs w:val="17"/>
          <w:shd w:val="clear" w:color="auto" w:fill="CFCFCF"/>
        </w:rPr>
        <w:t>6</w:t>
      </w:r>
      <w:r>
        <w:rPr>
          <w:rStyle w:val="c"/>
          <w:i/>
          <w:iCs/>
          <w:color w:val="008800"/>
          <w:sz w:val="17"/>
          <w:szCs w:val="17"/>
        </w:rPr>
        <w:t># Here is the decorator, with the syntax '@function_name'</w:t>
      </w:r>
      <w:r>
        <w:rPr>
          <w:color w:val="000000"/>
          <w:sz w:val="17"/>
          <w:szCs w:val="17"/>
        </w:rPr>
        <w:br/>
      </w:r>
      <w:r>
        <w:rPr>
          <w:rStyle w:val="lineno"/>
          <w:color w:val="000000"/>
          <w:sz w:val="17"/>
          <w:szCs w:val="17"/>
          <w:shd w:val="clear" w:color="auto" w:fill="CFCFCF"/>
        </w:rPr>
        <w:t>7</w:t>
      </w:r>
      <w:r>
        <w:rPr>
          <w:rStyle w:val="nd"/>
          <w:color w:val="AA22FF"/>
          <w:sz w:val="17"/>
          <w:szCs w:val="17"/>
        </w:rPr>
        <w:t>@decorator_function</w:t>
      </w:r>
      <w:r>
        <w:rPr>
          <w:color w:val="000000"/>
          <w:sz w:val="17"/>
          <w:szCs w:val="17"/>
        </w:rPr>
        <w:br/>
      </w:r>
      <w:r>
        <w:rPr>
          <w:rStyle w:val="lineno"/>
          <w:color w:val="000000"/>
          <w:sz w:val="17"/>
          <w:szCs w:val="17"/>
          <w:shd w:val="clear" w:color="auto" w:fill="CFCFCF"/>
        </w:rPr>
        <w:t>8</w:t>
      </w:r>
      <w:r>
        <w:rPr>
          <w:rStyle w:val="k"/>
          <w:b/>
          <w:bCs/>
          <w:color w:val="0000FF"/>
          <w:sz w:val="17"/>
          <w:szCs w:val="17"/>
        </w:rPr>
        <w:t>def</w:t>
      </w:r>
      <w:r>
        <w:rPr>
          <w:color w:val="000000"/>
          <w:sz w:val="17"/>
          <w:szCs w:val="17"/>
        </w:rPr>
        <w:t xml:space="preserve"> </w:t>
      </w:r>
      <w:r>
        <w:rPr>
          <w:rStyle w:val="nf"/>
          <w:color w:val="000000"/>
          <w:sz w:val="17"/>
          <w:szCs w:val="17"/>
        </w:rPr>
        <w:t>target</w:t>
      </w:r>
      <w:r>
        <w:rPr>
          <w:rStyle w:val="p"/>
          <w:color w:val="000000"/>
          <w:sz w:val="17"/>
          <w:szCs w:val="17"/>
        </w:rPr>
        <w:t>(</w:t>
      </w:r>
      <w:r>
        <w:rPr>
          <w:rStyle w:val="n"/>
          <w:color w:val="000000"/>
          <w:sz w:val="17"/>
          <w:szCs w:val="17"/>
        </w:rPr>
        <w:t>a</w:t>
      </w:r>
      <w:r>
        <w:rPr>
          <w:rStyle w:val="p"/>
          <w:color w:val="000000"/>
          <w:sz w:val="17"/>
          <w:szCs w:val="17"/>
        </w:rPr>
        <w:t>,</w:t>
      </w:r>
      <w:r>
        <w:rPr>
          <w:rStyle w:val="n"/>
          <w:color w:val="000000"/>
          <w:sz w:val="17"/>
          <w:szCs w:val="17"/>
        </w:rPr>
        <w:t>b</w:t>
      </w:r>
      <w:r>
        <w:rPr>
          <w:rStyle w:val="p"/>
          <w:color w:val="000000"/>
          <w:sz w:val="17"/>
          <w:szCs w:val="17"/>
        </w:rPr>
        <w:t>):</w:t>
      </w:r>
      <w:r>
        <w:rPr>
          <w:color w:val="000000"/>
          <w:sz w:val="17"/>
          <w:szCs w:val="17"/>
        </w:rPr>
        <w:br/>
      </w:r>
      <w:r>
        <w:rPr>
          <w:rStyle w:val="lineno"/>
          <w:color w:val="000000"/>
          <w:sz w:val="17"/>
          <w:szCs w:val="17"/>
          <w:shd w:val="clear" w:color="auto" w:fill="CFCFCF"/>
        </w:rPr>
        <w:t>9</w:t>
      </w:r>
      <w:r>
        <w:rPr>
          <w:color w:val="000000"/>
          <w:sz w:val="17"/>
          <w:szCs w:val="17"/>
        </w:rPr>
        <w:t xml:space="preserve">    </w:t>
      </w:r>
      <w:r>
        <w:rPr>
          <w:rStyle w:val="k"/>
          <w:b/>
          <w:bCs/>
          <w:color w:val="0000FF"/>
          <w:sz w:val="17"/>
          <w:szCs w:val="17"/>
        </w:rPr>
        <w:t>return</w:t>
      </w:r>
      <w:r>
        <w:rPr>
          <w:color w:val="000000"/>
          <w:sz w:val="17"/>
          <w:szCs w:val="17"/>
        </w:rPr>
        <w:t xml:space="preserve"> </w:t>
      </w:r>
      <w:r>
        <w:rPr>
          <w:rStyle w:val="n"/>
          <w:color w:val="000000"/>
          <w:sz w:val="17"/>
          <w:szCs w:val="17"/>
        </w:rPr>
        <w:t>a</w:t>
      </w:r>
      <w:r>
        <w:rPr>
          <w:color w:val="000000"/>
          <w:sz w:val="17"/>
          <w:szCs w:val="17"/>
        </w:rPr>
        <w:t xml:space="preserve"> </w:t>
      </w:r>
      <w:r>
        <w:rPr>
          <w:rStyle w:val="o"/>
          <w:color w:val="666666"/>
          <w:sz w:val="17"/>
          <w:szCs w:val="17"/>
        </w:rPr>
        <w:t>+</w:t>
      </w:r>
      <w:r>
        <w:rPr>
          <w:color w:val="000000"/>
          <w:sz w:val="17"/>
          <w:szCs w:val="17"/>
        </w:rPr>
        <w:t xml:space="preserve"> </w:t>
      </w:r>
      <w:r>
        <w:rPr>
          <w:rStyle w:val="n"/>
          <w:color w:val="000000"/>
          <w:sz w:val="17"/>
          <w:szCs w:val="17"/>
        </w:rPr>
        <w:t>b</w:t>
      </w:r>
    </w:p>
    <w:p w:rsidR="00336D82" w:rsidRDefault="00336D82" w:rsidP="00336D82">
      <w:pPr>
        <w:pStyle w:val="NormalWeb"/>
        <w:shd w:val="clear" w:color="auto" w:fill="FFFFFF"/>
        <w:rPr>
          <w:rFonts w:ascii="Trebuchet MS" w:hAnsi="Trebuchet MS"/>
          <w:color w:val="000000"/>
          <w:sz w:val="20"/>
          <w:szCs w:val="20"/>
        </w:rPr>
      </w:pPr>
      <w:r>
        <w:rPr>
          <w:rFonts w:ascii="Trebuchet MS" w:hAnsi="Trebuchet MS"/>
          <w:color w:val="000000"/>
          <w:sz w:val="20"/>
          <w:szCs w:val="20"/>
        </w:rPr>
        <w:t>As you can see, you need to put the</w:t>
      </w:r>
      <w:r>
        <w:rPr>
          <w:rStyle w:val="apple-converted-space"/>
          <w:rFonts w:ascii="Trebuchet MS" w:hAnsi="Trebuchet MS"/>
          <w:color w:val="000000"/>
        </w:rPr>
        <w:t> </w:t>
      </w:r>
      <w:r>
        <w:rPr>
          <w:rStyle w:val="Emphasis"/>
          <w:rFonts w:ascii="Trebuchet MS" w:hAnsi="Trebuchet MS"/>
          <w:color w:val="000000"/>
          <w:sz w:val="20"/>
          <w:szCs w:val="20"/>
        </w:rPr>
        <w:t>decorator function</w:t>
      </w:r>
      <w:r>
        <w:rPr>
          <w:rFonts w:ascii="Trebuchet MS" w:hAnsi="Trebuchet MS"/>
          <w:color w:val="000000"/>
          <w:sz w:val="20"/>
          <w:szCs w:val="20"/>
        </w:rPr>
        <w:t xml:space="preserve">'s name, prefaced with </w:t>
      </w:r>
      <w:proofErr w:type="gramStart"/>
      <w:r>
        <w:rPr>
          <w:rFonts w:ascii="Trebuchet MS" w:hAnsi="Trebuchet MS"/>
          <w:color w:val="000000"/>
          <w:sz w:val="20"/>
          <w:szCs w:val="20"/>
        </w:rPr>
        <w:t>a</w:t>
      </w:r>
      <w:r>
        <w:rPr>
          <w:rStyle w:val="apple-converted-space"/>
          <w:rFonts w:ascii="Trebuchet MS" w:hAnsi="Trebuchet MS"/>
          <w:color w:val="000000"/>
        </w:rPr>
        <w:t> </w:t>
      </w:r>
      <w:r>
        <w:rPr>
          <w:rStyle w:val="HTMLTypewriter"/>
          <w:color w:val="000000"/>
        </w:rPr>
        <w:t>@</w:t>
      </w:r>
      <w:proofErr w:type="gramEnd"/>
      <w:r>
        <w:rPr>
          <w:rFonts w:ascii="Trebuchet MS" w:hAnsi="Trebuchet MS"/>
          <w:color w:val="000000"/>
          <w:sz w:val="20"/>
          <w:szCs w:val="20"/>
        </w:rPr>
        <w:t>, on the line before the</w:t>
      </w:r>
      <w:r>
        <w:rPr>
          <w:rStyle w:val="apple-converted-space"/>
          <w:rFonts w:ascii="Trebuchet MS" w:hAnsi="Trebuchet MS"/>
          <w:color w:val="000000"/>
        </w:rPr>
        <w:t> </w:t>
      </w:r>
      <w:r>
        <w:rPr>
          <w:rStyle w:val="Emphasis"/>
          <w:rFonts w:ascii="Trebuchet MS" w:hAnsi="Trebuchet MS"/>
          <w:color w:val="000000"/>
          <w:sz w:val="20"/>
          <w:szCs w:val="20"/>
        </w:rPr>
        <w:t>target function</w:t>
      </w:r>
      <w:r>
        <w:rPr>
          <w:rStyle w:val="apple-converted-space"/>
          <w:rFonts w:ascii="Trebuchet MS" w:hAnsi="Trebuchet MS"/>
          <w:color w:val="000000"/>
        </w:rPr>
        <w:t> </w:t>
      </w:r>
      <w:r>
        <w:rPr>
          <w:rFonts w:ascii="Trebuchet MS" w:hAnsi="Trebuchet MS"/>
          <w:color w:val="000000"/>
          <w:sz w:val="20"/>
          <w:szCs w:val="20"/>
        </w:rPr>
        <w:t>definition. Python internally will transform the</w:t>
      </w:r>
      <w:r>
        <w:rPr>
          <w:rStyle w:val="apple-converted-space"/>
          <w:rFonts w:ascii="Trebuchet MS" w:hAnsi="Trebuchet MS"/>
          <w:color w:val="000000"/>
        </w:rPr>
        <w:t> </w:t>
      </w:r>
      <w:r>
        <w:rPr>
          <w:rStyle w:val="Emphasis"/>
          <w:rFonts w:ascii="Trebuchet MS" w:hAnsi="Trebuchet MS"/>
          <w:color w:val="000000"/>
          <w:sz w:val="20"/>
          <w:szCs w:val="20"/>
        </w:rPr>
        <w:t>target</w:t>
      </w:r>
      <w:r>
        <w:rPr>
          <w:rStyle w:val="apple-converted-space"/>
          <w:rFonts w:ascii="Trebuchet MS" w:hAnsi="Trebuchet MS"/>
          <w:color w:val="000000"/>
        </w:rPr>
        <w:t> </w:t>
      </w:r>
      <w:r>
        <w:rPr>
          <w:rFonts w:ascii="Trebuchet MS" w:hAnsi="Trebuchet MS"/>
          <w:color w:val="000000"/>
          <w:sz w:val="20"/>
          <w:szCs w:val="20"/>
        </w:rPr>
        <w:t>by applying the decorator to it and replacing it with the returned value.</w:t>
      </w:r>
    </w:p>
    <w:p w:rsidR="00336D82" w:rsidRDefault="00336D82" w:rsidP="00336D82">
      <w:pPr>
        <w:pStyle w:val="NormalWeb"/>
        <w:shd w:val="clear" w:color="auto" w:fill="FFFFFF"/>
        <w:rPr>
          <w:rFonts w:ascii="Trebuchet MS" w:hAnsi="Trebuchet MS"/>
          <w:color w:val="000000"/>
          <w:sz w:val="20"/>
          <w:szCs w:val="20"/>
        </w:rPr>
      </w:pPr>
      <w:r>
        <w:rPr>
          <w:rFonts w:ascii="Trebuchet MS" w:hAnsi="Trebuchet MS"/>
          <w:color w:val="000000"/>
          <w:sz w:val="20"/>
          <w:szCs w:val="20"/>
        </w:rPr>
        <w:t>Both of the above examples will have the same results:</w:t>
      </w:r>
    </w:p>
    <w:p w:rsidR="00336D82" w:rsidRDefault="00041B01" w:rsidP="00336D82">
      <w:pPr>
        <w:shd w:val="clear" w:color="auto" w:fill="FFFFFF"/>
        <w:rPr>
          <w:rFonts w:ascii="Trebuchet MS" w:hAnsi="Trebuchet MS"/>
          <w:color w:val="000000"/>
          <w:sz w:val="20"/>
          <w:szCs w:val="20"/>
        </w:rPr>
      </w:pPr>
      <w:hyperlink r:id="rId12" w:history="1">
        <w:proofErr w:type="gramStart"/>
        <w:r w:rsidR="00336D82">
          <w:rPr>
            <w:rStyle w:val="Hyperlink"/>
            <w:rFonts w:ascii="Trebuchet MS" w:hAnsi="Trebuchet MS"/>
            <w:color w:val="000000"/>
            <w:sz w:val="20"/>
            <w:szCs w:val="20"/>
            <w:u w:val="none"/>
            <w:bdr w:val="single" w:sz="6" w:space="0" w:color="A1A4A5" w:frame="1"/>
            <w:shd w:val="clear" w:color="auto" w:fill="CFCFCF"/>
          </w:rPr>
          <w:t>#</w:t>
        </w:r>
        <w:r w:rsidR="00336D82">
          <w:rPr>
            <w:rStyle w:val="Hyperlink"/>
            <w:rFonts w:ascii="Arial" w:hAnsi="Arial" w:cs="Arial"/>
            <w:color w:val="000000"/>
            <w:sz w:val="20"/>
            <w:szCs w:val="20"/>
            <w:u w:val="none"/>
            <w:bdr w:val="single" w:sz="6" w:space="0" w:color="A1A4A5" w:frame="1"/>
            <w:shd w:val="clear" w:color="auto" w:fill="CFCFCF"/>
          </w:rPr>
          <w:t> </w:t>
        </w:r>
        <w:r w:rsidR="00336D82">
          <w:rPr>
            <w:rStyle w:val="Hyperlink"/>
            <w:rFonts w:ascii="Trebuchet MS" w:hAnsi="Trebuchet MS"/>
            <w:color w:val="000000"/>
            <w:sz w:val="20"/>
            <w:szCs w:val="20"/>
            <w:u w:val="none"/>
            <w:bdr w:val="single" w:sz="6" w:space="0" w:color="A1A4A5" w:frame="1"/>
            <w:shd w:val="clear" w:color="auto" w:fill="CFCFCF"/>
          </w:rPr>
          <w:t>'s</w:t>
        </w:r>
        <w:proofErr w:type="gramEnd"/>
      </w:hyperlink>
    </w:p>
    <w:p w:rsidR="00336D82" w:rsidRDefault="00336D82" w:rsidP="00336D82">
      <w:pPr>
        <w:pStyle w:val="HTMLPreformatted"/>
        <w:shd w:val="clear" w:color="auto" w:fill="F9F9F9"/>
        <w:rPr>
          <w:color w:val="000000"/>
          <w:sz w:val="17"/>
          <w:szCs w:val="17"/>
        </w:rPr>
      </w:pPr>
      <w:r>
        <w:rPr>
          <w:rStyle w:val="lineno"/>
          <w:color w:val="000000"/>
          <w:sz w:val="17"/>
          <w:szCs w:val="17"/>
          <w:shd w:val="clear" w:color="auto" w:fill="CFCFCF"/>
        </w:rPr>
        <w:t>1</w:t>
      </w:r>
      <w:r>
        <w:rPr>
          <w:rStyle w:val="gp"/>
          <w:b/>
          <w:bCs/>
          <w:color w:val="000080"/>
          <w:sz w:val="17"/>
          <w:szCs w:val="17"/>
        </w:rPr>
        <w:t xml:space="preserve">&gt;&gt;&gt; </w:t>
      </w:r>
      <w:proofErr w:type="gramStart"/>
      <w:r>
        <w:rPr>
          <w:rStyle w:val="n"/>
          <w:color w:val="000000"/>
          <w:sz w:val="17"/>
          <w:szCs w:val="17"/>
        </w:rPr>
        <w:t>target</w:t>
      </w:r>
      <w:r>
        <w:rPr>
          <w:rStyle w:val="p"/>
          <w:color w:val="000000"/>
          <w:sz w:val="17"/>
          <w:szCs w:val="17"/>
        </w:rPr>
        <w:t>(</w:t>
      </w:r>
      <w:proofErr w:type="gramEnd"/>
      <w:r>
        <w:rPr>
          <w:rStyle w:val="mi"/>
          <w:color w:val="666666"/>
          <w:sz w:val="17"/>
          <w:szCs w:val="17"/>
        </w:rPr>
        <w:t>1</w:t>
      </w:r>
      <w:r>
        <w:rPr>
          <w:rStyle w:val="p"/>
          <w:color w:val="000000"/>
          <w:sz w:val="17"/>
          <w:szCs w:val="17"/>
        </w:rPr>
        <w:t>,</w:t>
      </w:r>
      <w:r>
        <w:rPr>
          <w:rStyle w:val="mi"/>
          <w:color w:val="666666"/>
          <w:sz w:val="17"/>
          <w:szCs w:val="17"/>
        </w:rPr>
        <w:t>2</w:t>
      </w:r>
      <w:r>
        <w:rPr>
          <w:rStyle w:val="p"/>
          <w:color w:val="000000"/>
          <w:sz w:val="17"/>
          <w:szCs w:val="17"/>
        </w:rPr>
        <w:t>)</w:t>
      </w:r>
      <w:r>
        <w:rPr>
          <w:color w:val="000000"/>
          <w:sz w:val="17"/>
          <w:szCs w:val="17"/>
        </w:rPr>
        <w:br/>
      </w:r>
      <w:r>
        <w:rPr>
          <w:rStyle w:val="lineno"/>
          <w:color w:val="000000"/>
          <w:sz w:val="17"/>
          <w:szCs w:val="17"/>
          <w:shd w:val="clear" w:color="auto" w:fill="CFCFCF"/>
        </w:rPr>
        <w:t>2</w:t>
      </w:r>
      <w:r>
        <w:rPr>
          <w:rStyle w:val="go"/>
          <w:color w:val="808080"/>
          <w:sz w:val="17"/>
          <w:szCs w:val="17"/>
        </w:rPr>
        <w:t>3</w:t>
      </w:r>
      <w:r>
        <w:rPr>
          <w:color w:val="000000"/>
          <w:sz w:val="17"/>
          <w:szCs w:val="17"/>
        </w:rPr>
        <w:br/>
      </w:r>
      <w:r>
        <w:rPr>
          <w:rStyle w:val="lineno"/>
          <w:color w:val="000000"/>
          <w:sz w:val="17"/>
          <w:szCs w:val="17"/>
          <w:shd w:val="clear" w:color="auto" w:fill="CFCFCF"/>
        </w:rPr>
        <w:t>3</w:t>
      </w:r>
      <w:r>
        <w:rPr>
          <w:rStyle w:val="gp"/>
          <w:b/>
          <w:bCs/>
          <w:color w:val="000080"/>
          <w:sz w:val="17"/>
          <w:szCs w:val="17"/>
        </w:rPr>
        <w:t xml:space="preserve">&gt;&gt;&gt; </w:t>
      </w:r>
      <w:r>
        <w:rPr>
          <w:rStyle w:val="n"/>
          <w:color w:val="000000"/>
          <w:sz w:val="17"/>
          <w:szCs w:val="17"/>
        </w:rPr>
        <w:t>target</w:t>
      </w:r>
      <w:r>
        <w:rPr>
          <w:rStyle w:val="o"/>
          <w:color w:val="666666"/>
          <w:sz w:val="17"/>
          <w:szCs w:val="17"/>
        </w:rPr>
        <w:t>.</w:t>
      </w:r>
      <w:r>
        <w:rPr>
          <w:rStyle w:val="n"/>
          <w:color w:val="000000"/>
          <w:sz w:val="17"/>
          <w:szCs w:val="17"/>
        </w:rPr>
        <w:t>attribute</w:t>
      </w:r>
      <w:r>
        <w:rPr>
          <w:color w:val="000000"/>
          <w:sz w:val="17"/>
          <w:szCs w:val="17"/>
        </w:rPr>
        <w:br/>
      </w:r>
      <w:r>
        <w:rPr>
          <w:rStyle w:val="lineno"/>
          <w:color w:val="000000"/>
          <w:sz w:val="17"/>
          <w:szCs w:val="17"/>
          <w:shd w:val="clear" w:color="auto" w:fill="CFCFCF"/>
        </w:rPr>
        <w:t>4</w:t>
      </w:r>
      <w:r>
        <w:rPr>
          <w:rStyle w:val="go"/>
          <w:color w:val="808080"/>
          <w:sz w:val="17"/>
          <w:szCs w:val="17"/>
        </w:rPr>
        <w:t>1</w:t>
      </w:r>
    </w:p>
    <w:p w:rsidR="00336D82" w:rsidRDefault="00041B01" w:rsidP="00336D82">
      <w:pPr>
        <w:pStyle w:val="Heading3"/>
        <w:shd w:val="clear" w:color="auto" w:fill="FFFFFF"/>
        <w:spacing w:before="360" w:after="192"/>
        <w:rPr>
          <w:rFonts w:ascii="Trebuchet MS" w:hAnsi="Trebuchet MS"/>
          <w:b w:val="0"/>
          <w:bCs w:val="0"/>
          <w:color w:val="000000"/>
          <w:sz w:val="24"/>
          <w:szCs w:val="24"/>
        </w:rPr>
      </w:pPr>
      <w:hyperlink r:id="rId13" w:anchor="id4" w:history="1">
        <w:r w:rsidR="00336D82">
          <w:rPr>
            <w:rStyle w:val="Hyperlink"/>
            <w:rFonts w:ascii="Trebuchet MS" w:hAnsi="Trebuchet MS"/>
            <w:b w:val="0"/>
            <w:bCs w:val="0"/>
            <w:color w:val="000000"/>
            <w:sz w:val="24"/>
            <w:szCs w:val="24"/>
            <w:u w:val="none"/>
          </w:rPr>
          <w:t>1.1   Does a decorator function have to return a function?</w:t>
        </w:r>
      </w:hyperlink>
    </w:p>
    <w:p w:rsidR="00336D82" w:rsidRDefault="00336D82" w:rsidP="00336D82">
      <w:pPr>
        <w:pStyle w:val="NormalWeb"/>
        <w:shd w:val="clear" w:color="auto" w:fill="FFFFFF"/>
        <w:rPr>
          <w:rFonts w:ascii="Trebuchet MS" w:hAnsi="Trebuchet MS"/>
          <w:color w:val="000000"/>
          <w:sz w:val="20"/>
          <w:szCs w:val="20"/>
        </w:rPr>
      </w:pPr>
      <w:r>
        <w:rPr>
          <w:rFonts w:ascii="Trebuchet MS" w:hAnsi="Trebuchet MS"/>
          <w:color w:val="000000"/>
          <w:sz w:val="20"/>
          <w:szCs w:val="20"/>
        </w:rPr>
        <w:t>No. The</w:t>
      </w:r>
      <w:r>
        <w:rPr>
          <w:rStyle w:val="apple-converted-space"/>
          <w:rFonts w:ascii="Trebuchet MS" w:hAnsi="Trebuchet MS"/>
          <w:color w:val="000000"/>
        </w:rPr>
        <w:t> </w:t>
      </w:r>
      <w:r>
        <w:rPr>
          <w:rStyle w:val="Emphasis"/>
          <w:rFonts w:ascii="Trebuchet MS" w:hAnsi="Trebuchet MS"/>
          <w:color w:val="000000"/>
          <w:sz w:val="20"/>
          <w:szCs w:val="20"/>
        </w:rPr>
        <w:t>decorator function</w:t>
      </w:r>
      <w:r>
        <w:rPr>
          <w:rStyle w:val="apple-converted-space"/>
          <w:rFonts w:ascii="Trebuchet MS" w:hAnsi="Trebuchet MS"/>
          <w:color w:val="000000"/>
        </w:rPr>
        <w:t> </w:t>
      </w:r>
      <w:r>
        <w:rPr>
          <w:rFonts w:ascii="Trebuchet MS" w:hAnsi="Trebuchet MS"/>
          <w:color w:val="000000"/>
          <w:sz w:val="20"/>
          <w:szCs w:val="20"/>
        </w:rPr>
        <w:t>can return absolutely</w:t>
      </w:r>
      <w:r>
        <w:rPr>
          <w:rStyle w:val="apple-converted-space"/>
          <w:rFonts w:ascii="Trebuchet MS" w:hAnsi="Trebuchet MS"/>
          <w:color w:val="000000"/>
        </w:rPr>
        <w:t> </w:t>
      </w:r>
      <w:r>
        <w:rPr>
          <w:rStyle w:val="Strong"/>
          <w:rFonts w:ascii="Trebuchet MS" w:eastAsiaTheme="majorEastAsia" w:hAnsi="Trebuchet MS"/>
          <w:color w:val="000000"/>
          <w:sz w:val="20"/>
          <w:szCs w:val="20"/>
        </w:rPr>
        <w:t>anything</w:t>
      </w:r>
      <w:r>
        <w:rPr>
          <w:rFonts w:ascii="Trebuchet MS" w:hAnsi="Trebuchet MS"/>
          <w:color w:val="000000"/>
          <w:sz w:val="20"/>
          <w:szCs w:val="20"/>
        </w:rPr>
        <w:t>, and Python will replace the</w:t>
      </w:r>
      <w:r>
        <w:rPr>
          <w:rStyle w:val="apple-converted-space"/>
          <w:rFonts w:ascii="Trebuchet MS" w:hAnsi="Trebuchet MS"/>
          <w:color w:val="000000"/>
        </w:rPr>
        <w:t> </w:t>
      </w:r>
      <w:r>
        <w:rPr>
          <w:rStyle w:val="Emphasis"/>
          <w:rFonts w:ascii="Trebuchet MS" w:hAnsi="Trebuchet MS"/>
          <w:color w:val="000000"/>
          <w:sz w:val="20"/>
          <w:szCs w:val="20"/>
        </w:rPr>
        <w:t>target function</w:t>
      </w:r>
      <w:r>
        <w:rPr>
          <w:rStyle w:val="apple-converted-space"/>
          <w:rFonts w:ascii="Trebuchet MS" w:hAnsi="Trebuchet MS"/>
          <w:color w:val="000000"/>
        </w:rPr>
        <w:t> </w:t>
      </w:r>
      <w:r>
        <w:rPr>
          <w:rFonts w:ascii="Trebuchet MS" w:hAnsi="Trebuchet MS"/>
          <w:color w:val="000000"/>
          <w:sz w:val="20"/>
          <w:szCs w:val="20"/>
        </w:rPr>
        <w:t>with that return value. For example, you could do something like this:</w:t>
      </w:r>
    </w:p>
    <w:p w:rsidR="00336D82" w:rsidRDefault="00041B01" w:rsidP="00336D82">
      <w:pPr>
        <w:shd w:val="clear" w:color="auto" w:fill="FFFFFF"/>
        <w:rPr>
          <w:rFonts w:ascii="Trebuchet MS" w:hAnsi="Trebuchet MS"/>
          <w:color w:val="000000"/>
          <w:sz w:val="20"/>
          <w:szCs w:val="20"/>
        </w:rPr>
      </w:pPr>
      <w:hyperlink r:id="rId14" w:history="1">
        <w:proofErr w:type="gramStart"/>
        <w:r w:rsidR="00336D82">
          <w:rPr>
            <w:rStyle w:val="Hyperlink"/>
            <w:rFonts w:ascii="Trebuchet MS" w:hAnsi="Trebuchet MS"/>
            <w:color w:val="000000"/>
            <w:sz w:val="20"/>
            <w:szCs w:val="20"/>
            <w:u w:val="none"/>
            <w:bdr w:val="single" w:sz="6" w:space="0" w:color="A1A4A5" w:frame="1"/>
            <w:shd w:val="clear" w:color="auto" w:fill="CFCFCF"/>
          </w:rPr>
          <w:t>#</w:t>
        </w:r>
        <w:r w:rsidR="00336D82">
          <w:rPr>
            <w:rStyle w:val="Hyperlink"/>
            <w:rFonts w:ascii="Arial" w:hAnsi="Arial" w:cs="Arial"/>
            <w:color w:val="000000"/>
            <w:sz w:val="20"/>
            <w:szCs w:val="20"/>
            <w:u w:val="none"/>
            <w:bdr w:val="single" w:sz="6" w:space="0" w:color="A1A4A5" w:frame="1"/>
            <w:shd w:val="clear" w:color="auto" w:fill="CFCFCF"/>
          </w:rPr>
          <w:t> </w:t>
        </w:r>
        <w:r w:rsidR="00336D82">
          <w:rPr>
            <w:rStyle w:val="Hyperlink"/>
            <w:rFonts w:ascii="Trebuchet MS" w:hAnsi="Trebuchet MS"/>
            <w:color w:val="000000"/>
            <w:sz w:val="20"/>
            <w:szCs w:val="20"/>
            <w:u w:val="none"/>
            <w:bdr w:val="single" w:sz="6" w:space="0" w:color="A1A4A5" w:frame="1"/>
            <w:shd w:val="clear" w:color="auto" w:fill="CFCFCF"/>
          </w:rPr>
          <w:t>'s</w:t>
        </w:r>
        <w:proofErr w:type="gramEnd"/>
      </w:hyperlink>
    </w:p>
    <w:p w:rsidR="00336D82" w:rsidRDefault="00336D82" w:rsidP="00336D82">
      <w:pPr>
        <w:pStyle w:val="HTMLPreformatted"/>
        <w:shd w:val="clear" w:color="auto" w:fill="F9F9F9"/>
        <w:rPr>
          <w:color w:val="000000"/>
          <w:sz w:val="17"/>
          <w:szCs w:val="17"/>
        </w:rPr>
      </w:pPr>
      <w:r>
        <w:rPr>
          <w:rStyle w:val="lineno"/>
          <w:color w:val="000000"/>
          <w:sz w:val="17"/>
          <w:szCs w:val="17"/>
          <w:shd w:val="clear" w:color="auto" w:fill="CFCFCF"/>
        </w:rPr>
        <w:t xml:space="preserve"> 1</w:t>
      </w:r>
      <w:r>
        <w:rPr>
          <w:rStyle w:val="k"/>
          <w:b/>
          <w:bCs/>
          <w:color w:val="0000FF"/>
          <w:sz w:val="17"/>
          <w:szCs w:val="17"/>
        </w:rPr>
        <w:t>def</w:t>
      </w:r>
      <w:r>
        <w:rPr>
          <w:color w:val="000000"/>
          <w:sz w:val="17"/>
          <w:szCs w:val="17"/>
        </w:rPr>
        <w:t xml:space="preserve"> </w:t>
      </w:r>
      <w:r>
        <w:rPr>
          <w:rStyle w:val="nf"/>
          <w:color w:val="000000"/>
          <w:sz w:val="17"/>
          <w:szCs w:val="17"/>
        </w:rPr>
        <w:t>decorator_</w:t>
      </w:r>
      <w:proofErr w:type="gramStart"/>
      <w:r>
        <w:rPr>
          <w:rStyle w:val="nf"/>
          <w:color w:val="000000"/>
          <w:sz w:val="17"/>
          <w:szCs w:val="17"/>
        </w:rPr>
        <w:t>evil</w:t>
      </w:r>
      <w:r>
        <w:rPr>
          <w:rStyle w:val="p"/>
          <w:color w:val="000000"/>
          <w:sz w:val="17"/>
          <w:szCs w:val="17"/>
        </w:rPr>
        <w:t>(</w:t>
      </w:r>
      <w:proofErr w:type="gramEnd"/>
      <w:r>
        <w:rPr>
          <w:rStyle w:val="n"/>
          <w:color w:val="000000"/>
          <w:sz w:val="17"/>
          <w:szCs w:val="17"/>
        </w:rPr>
        <w:t>target</w:t>
      </w:r>
      <w:r>
        <w:rPr>
          <w:rStyle w:val="p"/>
          <w:color w:val="000000"/>
          <w:sz w:val="17"/>
          <w:szCs w:val="17"/>
        </w:rPr>
        <w:t>):</w:t>
      </w:r>
      <w:r>
        <w:rPr>
          <w:color w:val="000000"/>
          <w:sz w:val="17"/>
          <w:szCs w:val="17"/>
        </w:rPr>
        <w:br/>
      </w:r>
      <w:r>
        <w:rPr>
          <w:rStyle w:val="lineno"/>
          <w:color w:val="000000"/>
          <w:sz w:val="17"/>
          <w:szCs w:val="17"/>
          <w:shd w:val="clear" w:color="auto" w:fill="CFCFCF"/>
        </w:rPr>
        <w:t xml:space="preserve"> 2</w:t>
      </w:r>
      <w:r>
        <w:rPr>
          <w:color w:val="000000"/>
          <w:sz w:val="17"/>
          <w:szCs w:val="17"/>
        </w:rPr>
        <w:t xml:space="preserve">    </w:t>
      </w:r>
      <w:r>
        <w:rPr>
          <w:rStyle w:val="k"/>
          <w:b/>
          <w:bCs/>
          <w:color w:val="0000FF"/>
          <w:sz w:val="17"/>
          <w:szCs w:val="17"/>
        </w:rPr>
        <w:t>return</w:t>
      </w:r>
      <w:r>
        <w:rPr>
          <w:color w:val="000000"/>
          <w:sz w:val="17"/>
          <w:szCs w:val="17"/>
        </w:rPr>
        <w:t xml:space="preserve"> </w:t>
      </w:r>
      <w:r>
        <w:rPr>
          <w:rStyle w:val="bp"/>
          <w:color w:val="AA22FF"/>
          <w:sz w:val="17"/>
          <w:szCs w:val="17"/>
        </w:rPr>
        <w:t>False</w:t>
      </w:r>
      <w:r>
        <w:rPr>
          <w:color w:val="000000"/>
          <w:sz w:val="17"/>
          <w:szCs w:val="17"/>
        </w:rPr>
        <w:br/>
      </w:r>
      <w:r>
        <w:rPr>
          <w:rStyle w:val="lineno"/>
          <w:color w:val="000000"/>
          <w:sz w:val="17"/>
          <w:szCs w:val="17"/>
          <w:shd w:val="clear" w:color="auto" w:fill="CFCFCF"/>
        </w:rPr>
        <w:t xml:space="preserve"> 3</w:t>
      </w:r>
      <w:r>
        <w:rPr>
          <w:color w:val="000000"/>
          <w:sz w:val="17"/>
          <w:szCs w:val="17"/>
        </w:rPr>
        <w:br/>
      </w:r>
      <w:r>
        <w:rPr>
          <w:rStyle w:val="lineno"/>
          <w:color w:val="000000"/>
          <w:sz w:val="17"/>
          <w:szCs w:val="17"/>
          <w:shd w:val="clear" w:color="auto" w:fill="CFCFCF"/>
        </w:rPr>
        <w:t xml:space="preserve"> 4</w:t>
      </w:r>
      <w:r>
        <w:rPr>
          <w:rStyle w:val="nd"/>
          <w:color w:val="AA22FF"/>
          <w:sz w:val="17"/>
          <w:szCs w:val="17"/>
        </w:rPr>
        <w:t>@decorator_evil</w:t>
      </w:r>
      <w:r>
        <w:rPr>
          <w:color w:val="000000"/>
          <w:sz w:val="17"/>
          <w:szCs w:val="17"/>
        </w:rPr>
        <w:br/>
      </w:r>
      <w:r>
        <w:rPr>
          <w:rStyle w:val="lineno"/>
          <w:color w:val="000000"/>
          <w:sz w:val="17"/>
          <w:szCs w:val="17"/>
          <w:shd w:val="clear" w:color="auto" w:fill="CFCFCF"/>
        </w:rPr>
        <w:t xml:space="preserve"> 5</w:t>
      </w:r>
      <w:r>
        <w:rPr>
          <w:rStyle w:val="k"/>
          <w:b/>
          <w:bCs/>
          <w:color w:val="0000FF"/>
          <w:sz w:val="17"/>
          <w:szCs w:val="17"/>
        </w:rPr>
        <w:t>def</w:t>
      </w:r>
      <w:r>
        <w:rPr>
          <w:color w:val="000000"/>
          <w:sz w:val="17"/>
          <w:szCs w:val="17"/>
        </w:rPr>
        <w:t xml:space="preserve"> </w:t>
      </w:r>
      <w:r>
        <w:rPr>
          <w:rStyle w:val="nf"/>
          <w:color w:val="000000"/>
          <w:sz w:val="17"/>
          <w:szCs w:val="17"/>
        </w:rPr>
        <w:t>target</w:t>
      </w:r>
      <w:r>
        <w:rPr>
          <w:rStyle w:val="p"/>
          <w:color w:val="000000"/>
          <w:sz w:val="17"/>
          <w:szCs w:val="17"/>
        </w:rPr>
        <w:t>(</w:t>
      </w:r>
      <w:r>
        <w:rPr>
          <w:rStyle w:val="n"/>
          <w:color w:val="000000"/>
          <w:sz w:val="17"/>
          <w:szCs w:val="17"/>
        </w:rPr>
        <w:t>a</w:t>
      </w:r>
      <w:r>
        <w:rPr>
          <w:rStyle w:val="p"/>
          <w:color w:val="000000"/>
          <w:sz w:val="17"/>
          <w:szCs w:val="17"/>
        </w:rPr>
        <w:t>,</w:t>
      </w:r>
      <w:r>
        <w:rPr>
          <w:rStyle w:val="n"/>
          <w:color w:val="000000"/>
          <w:sz w:val="17"/>
          <w:szCs w:val="17"/>
        </w:rPr>
        <w:t>b</w:t>
      </w:r>
      <w:r>
        <w:rPr>
          <w:rStyle w:val="p"/>
          <w:color w:val="000000"/>
          <w:sz w:val="17"/>
          <w:szCs w:val="17"/>
        </w:rPr>
        <w:t>):</w:t>
      </w:r>
      <w:r>
        <w:rPr>
          <w:color w:val="000000"/>
          <w:sz w:val="17"/>
          <w:szCs w:val="17"/>
        </w:rPr>
        <w:br/>
      </w:r>
      <w:r>
        <w:rPr>
          <w:rStyle w:val="lineno"/>
          <w:color w:val="000000"/>
          <w:sz w:val="17"/>
          <w:szCs w:val="17"/>
          <w:shd w:val="clear" w:color="auto" w:fill="CFCFCF"/>
        </w:rPr>
        <w:t xml:space="preserve"> 6</w:t>
      </w:r>
      <w:r>
        <w:rPr>
          <w:color w:val="000000"/>
          <w:sz w:val="17"/>
          <w:szCs w:val="17"/>
        </w:rPr>
        <w:t xml:space="preserve">    </w:t>
      </w:r>
      <w:r>
        <w:rPr>
          <w:rStyle w:val="k"/>
          <w:b/>
          <w:bCs/>
          <w:color w:val="0000FF"/>
          <w:sz w:val="17"/>
          <w:szCs w:val="17"/>
        </w:rPr>
        <w:t>return</w:t>
      </w:r>
      <w:r>
        <w:rPr>
          <w:color w:val="000000"/>
          <w:sz w:val="17"/>
          <w:szCs w:val="17"/>
        </w:rPr>
        <w:t xml:space="preserve"> </w:t>
      </w:r>
      <w:r>
        <w:rPr>
          <w:rStyle w:val="n"/>
          <w:color w:val="000000"/>
          <w:sz w:val="17"/>
          <w:szCs w:val="17"/>
        </w:rPr>
        <w:t>a</w:t>
      </w:r>
      <w:r>
        <w:rPr>
          <w:color w:val="000000"/>
          <w:sz w:val="17"/>
          <w:szCs w:val="17"/>
        </w:rPr>
        <w:t xml:space="preserve"> </w:t>
      </w:r>
      <w:r>
        <w:rPr>
          <w:rStyle w:val="o"/>
          <w:color w:val="666666"/>
          <w:sz w:val="17"/>
          <w:szCs w:val="17"/>
        </w:rPr>
        <w:t>+</w:t>
      </w:r>
      <w:r>
        <w:rPr>
          <w:color w:val="000000"/>
          <w:sz w:val="17"/>
          <w:szCs w:val="17"/>
        </w:rPr>
        <w:t xml:space="preserve"> </w:t>
      </w:r>
      <w:r>
        <w:rPr>
          <w:rStyle w:val="n"/>
          <w:color w:val="000000"/>
          <w:sz w:val="17"/>
          <w:szCs w:val="17"/>
        </w:rPr>
        <w:t>b</w:t>
      </w:r>
      <w:r>
        <w:rPr>
          <w:color w:val="000000"/>
          <w:sz w:val="17"/>
          <w:szCs w:val="17"/>
        </w:rPr>
        <w:br/>
      </w:r>
      <w:r>
        <w:rPr>
          <w:rStyle w:val="lineno"/>
          <w:color w:val="000000"/>
          <w:sz w:val="17"/>
          <w:szCs w:val="17"/>
          <w:shd w:val="clear" w:color="auto" w:fill="CFCFCF"/>
        </w:rPr>
        <w:t xml:space="preserve"> 7</w:t>
      </w:r>
      <w:r>
        <w:rPr>
          <w:color w:val="000000"/>
          <w:sz w:val="17"/>
          <w:szCs w:val="17"/>
        </w:rPr>
        <w:br/>
      </w:r>
      <w:r>
        <w:rPr>
          <w:rStyle w:val="lineno"/>
          <w:color w:val="000000"/>
          <w:sz w:val="17"/>
          <w:szCs w:val="17"/>
          <w:shd w:val="clear" w:color="auto" w:fill="CFCFCF"/>
        </w:rPr>
        <w:t xml:space="preserve"> 8</w:t>
      </w:r>
      <w:r>
        <w:rPr>
          <w:rStyle w:val="o"/>
          <w:color w:val="666666"/>
          <w:sz w:val="17"/>
          <w:szCs w:val="17"/>
        </w:rPr>
        <w:t>&gt;&gt;&gt;</w:t>
      </w:r>
      <w:r>
        <w:rPr>
          <w:color w:val="000000"/>
          <w:sz w:val="17"/>
          <w:szCs w:val="17"/>
        </w:rPr>
        <w:t xml:space="preserve"> </w:t>
      </w:r>
      <w:r>
        <w:rPr>
          <w:rStyle w:val="n"/>
          <w:color w:val="000000"/>
          <w:sz w:val="17"/>
          <w:szCs w:val="17"/>
        </w:rPr>
        <w:t>target</w:t>
      </w:r>
      <w:r>
        <w:rPr>
          <w:color w:val="000000"/>
          <w:sz w:val="17"/>
          <w:szCs w:val="17"/>
        </w:rPr>
        <w:br/>
      </w:r>
      <w:r>
        <w:rPr>
          <w:rStyle w:val="lineno"/>
          <w:color w:val="000000"/>
          <w:sz w:val="17"/>
          <w:szCs w:val="17"/>
          <w:shd w:val="clear" w:color="auto" w:fill="CFCFCF"/>
        </w:rPr>
        <w:t xml:space="preserve"> 9</w:t>
      </w:r>
      <w:r>
        <w:rPr>
          <w:rStyle w:val="bp"/>
          <w:color w:val="AA22FF"/>
          <w:sz w:val="17"/>
          <w:szCs w:val="17"/>
        </w:rPr>
        <w:t>False</w:t>
      </w:r>
      <w:r>
        <w:rPr>
          <w:color w:val="000000"/>
          <w:sz w:val="17"/>
          <w:szCs w:val="17"/>
        </w:rPr>
        <w:br/>
      </w:r>
      <w:r>
        <w:rPr>
          <w:rStyle w:val="lineno"/>
          <w:color w:val="000000"/>
          <w:sz w:val="17"/>
          <w:szCs w:val="17"/>
          <w:shd w:val="clear" w:color="auto" w:fill="CFCFCF"/>
        </w:rPr>
        <w:t>10</w:t>
      </w:r>
      <w:r>
        <w:rPr>
          <w:color w:val="000000"/>
          <w:sz w:val="17"/>
          <w:szCs w:val="17"/>
        </w:rPr>
        <w:br/>
      </w:r>
      <w:r>
        <w:rPr>
          <w:rStyle w:val="lineno"/>
          <w:color w:val="000000"/>
          <w:sz w:val="17"/>
          <w:szCs w:val="17"/>
          <w:shd w:val="clear" w:color="auto" w:fill="CFCFCF"/>
        </w:rPr>
        <w:t>11</w:t>
      </w:r>
      <w:r>
        <w:rPr>
          <w:rStyle w:val="o"/>
          <w:color w:val="666666"/>
          <w:sz w:val="17"/>
          <w:szCs w:val="17"/>
        </w:rPr>
        <w:t>&gt;&gt;&gt;</w:t>
      </w:r>
      <w:r>
        <w:rPr>
          <w:color w:val="000000"/>
          <w:sz w:val="17"/>
          <w:szCs w:val="17"/>
        </w:rPr>
        <w:t xml:space="preserve"> </w:t>
      </w:r>
      <w:r>
        <w:rPr>
          <w:rStyle w:val="n"/>
          <w:color w:val="000000"/>
          <w:sz w:val="17"/>
          <w:szCs w:val="17"/>
        </w:rPr>
        <w:t>target</w:t>
      </w:r>
      <w:r>
        <w:rPr>
          <w:rStyle w:val="p"/>
          <w:color w:val="000000"/>
          <w:sz w:val="17"/>
          <w:szCs w:val="17"/>
        </w:rPr>
        <w:t>(</w:t>
      </w:r>
      <w:r>
        <w:rPr>
          <w:rStyle w:val="mi"/>
          <w:color w:val="666666"/>
          <w:sz w:val="17"/>
          <w:szCs w:val="17"/>
        </w:rPr>
        <w:t>1</w:t>
      </w:r>
      <w:r>
        <w:rPr>
          <w:rStyle w:val="p"/>
          <w:color w:val="000000"/>
          <w:sz w:val="17"/>
          <w:szCs w:val="17"/>
        </w:rPr>
        <w:t>,</w:t>
      </w:r>
      <w:r>
        <w:rPr>
          <w:rStyle w:val="mi"/>
          <w:color w:val="666666"/>
          <w:sz w:val="17"/>
          <w:szCs w:val="17"/>
        </w:rPr>
        <w:t>2</w:t>
      </w:r>
      <w:r>
        <w:rPr>
          <w:rStyle w:val="p"/>
          <w:color w:val="000000"/>
          <w:sz w:val="17"/>
          <w:szCs w:val="17"/>
        </w:rPr>
        <w:t>)</w:t>
      </w:r>
      <w:r>
        <w:rPr>
          <w:color w:val="000000"/>
          <w:sz w:val="17"/>
          <w:szCs w:val="17"/>
        </w:rPr>
        <w:br/>
      </w:r>
      <w:r>
        <w:rPr>
          <w:rStyle w:val="lineno"/>
          <w:color w:val="000000"/>
          <w:sz w:val="17"/>
          <w:szCs w:val="17"/>
          <w:shd w:val="clear" w:color="auto" w:fill="CFCFCF"/>
        </w:rPr>
        <w:t>12</w:t>
      </w:r>
      <w:r>
        <w:rPr>
          <w:rStyle w:val="ne"/>
          <w:b/>
          <w:bCs/>
          <w:color w:val="D2413A"/>
          <w:sz w:val="17"/>
          <w:szCs w:val="17"/>
        </w:rPr>
        <w:t>TypeError</w:t>
      </w:r>
      <w:r>
        <w:rPr>
          <w:rStyle w:val="p"/>
          <w:color w:val="000000"/>
          <w:sz w:val="17"/>
          <w:szCs w:val="17"/>
        </w:rPr>
        <w:t>:</w:t>
      </w:r>
      <w:r>
        <w:rPr>
          <w:color w:val="000000"/>
          <w:sz w:val="17"/>
          <w:szCs w:val="17"/>
        </w:rPr>
        <w:t xml:space="preserve"> </w:t>
      </w:r>
      <w:r>
        <w:rPr>
          <w:rStyle w:val="s"/>
          <w:color w:val="BB4444"/>
          <w:sz w:val="17"/>
          <w:szCs w:val="17"/>
        </w:rPr>
        <w:t>'bool'</w:t>
      </w:r>
      <w:r>
        <w:rPr>
          <w:color w:val="000000"/>
          <w:sz w:val="17"/>
          <w:szCs w:val="17"/>
        </w:rPr>
        <w:t xml:space="preserve"> </w:t>
      </w:r>
      <w:r>
        <w:rPr>
          <w:rStyle w:val="nb"/>
          <w:color w:val="AA22FF"/>
          <w:sz w:val="17"/>
          <w:szCs w:val="17"/>
        </w:rPr>
        <w:t>object</w:t>
      </w:r>
      <w:r>
        <w:rPr>
          <w:color w:val="000000"/>
          <w:sz w:val="17"/>
          <w:szCs w:val="17"/>
        </w:rPr>
        <w:t xml:space="preserve"> </w:t>
      </w:r>
      <w:r>
        <w:rPr>
          <w:rStyle w:val="ow"/>
          <w:b/>
          <w:bCs/>
          <w:color w:val="AA22FF"/>
          <w:sz w:val="17"/>
          <w:szCs w:val="17"/>
        </w:rPr>
        <w:t>is</w:t>
      </w:r>
      <w:r>
        <w:rPr>
          <w:color w:val="000000"/>
          <w:sz w:val="17"/>
          <w:szCs w:val="17"/>
        </w:rPr>
        <w:t xml:space="preserve"> </w:t>
      </w:r>
      <w:r>
        <w:rPr>
          <w:rStyle w:val="ow"/>
          <w:b/>
          <w:bCs/>
          <w:color w:val="AA22FF"/>
          <w:sz w:val="17"/>
          <w:szCs w:val="17"/>
        </w:rPr>
        <w:t>not</w:t>
      </w:r>
      <w:r>
        <w:rPr>
          <w:color w:val="000000"/>
          <w:sz w:val="17"/>
          <w:szCs w:val="17"/>
        </w:rPr>
        <w:t xml:space="preserve"> </w:t>
      </w:r>
      <w:r>
        <w:rPr>
          <w:rStyle w:val="nb"/>
          <w:color w:val="AA22FF"/>
          <w:sz w:val="17"/>
          <w:szCs w:val="17"/>
        </w:rPr>
        <w:t>callable</w:t>
      </w:r>
    </w:p>
    <w:p w:rsidR="00336D82" w:rsidRDefault="00336D82" w:rsidP="00336D82">
      <w:pPr>
        <w:pStyle w:val="NormalWeb"/>
        <w:shd w:val="clear" w:color="auto" w:fill="FFFFFF"/>
        <w:rPr>
          <w:rFonts w:ascii="Trebuchet MS" w:hAnsi="Trebuchet MS"/>
          <w:color w:val="000000"/>
          <w:sz w:val="20"/>
          <w:szCs w:val="20"/>
        </w:rPr>
      </w:pPr>
      <w:r>
        <w:rPr>
          <w:rFonts w:ascii="Trebuchet MS" w:hAnsi="Trebuchet MS"/>
          <w:color w:val="000000"/>
          <w:sz w:val="20"/>
          <w:szCs w:val="20"/>
        </w:rPr>
        <w:t>This is really not something you want to be doing on a regular basis though -- I'm pretty sure that a basic design principal is to not have functions randomly turning into other sorts of things. It makes good sense to at least return some sort of callable.</w:t>
      </w:r>
    </w:p>
    <w:p w:rsidR="00336D82" w:rsidRDefault="00041B01" w:rsidP="00336D82">
      <w:pPr>
        <w:pStyle w:val="Heading2"/>
        <w:shd w:val="clear" w:color="auto" w:fill="FFFFFF"/>
        <w:spacing w:before="360" w:after="144"/>
        <w:rPr>
          <w:rFonts w:ascii="Trebuchet MS" w:hAnsi="Trebuchet MS"/>
          <w:b w:val="0"/>
          <w:bCs w:val="0"/>
          <w:color w:val="000000"/>
          <w:sz w:val="27"/>
          <w:szCs w:val="27"/>
        </w:rPr>
      </w:pPr>
      <w:hyperlink r:id="rId15" w:anchor="id5" w:history="1">
        <w:r w:rsidR="00336D82">
          <w:rPr>
            <w:rStyle w:val="Hyperlink"/>
            <w:rFonts w:ascii="Trebuchet MS" w:hAnsi="Trebuchet MS"/>
            <w:b w:val="0"/>
            <w:bCs w:val="0"/>
            <w:color w:val="000000"/>
            <w:sz w:val="27"/>
            <w:szCs w:val="27"/>
            <w:u w:val="none"/>
          </w:rPr>
          <w:t>2   Run-Time Transformations</w:t>
        </w:r>
      </w:hyperlink>
    </w:p>
    <w:p w:rsidR="00336D82" w:rsidRDefault="00336D82" w:rsidP="00336D82">
      <w:pPr>
        <w:pStyle w:val="NormalWeb"/>
        <w:shd w:val="clear" w:color="auto" w:fill="FFFFFF"/>
        <w:rPr>
          <w:rFonts w:ascii="Trebuchet MS" w:hAnsi="Trebuchet MS"/>
          <w:color w:val="000000"/>
          <w:sz w:val="20"/>
          <w:szCs w:val="20"/>
        </w:rPr>
      </w:pPr>
      <w:r>
        <w:rPr>
          <w:rFonts w:ascii="Trebuchet MS" w:hAnsi="Trebuchet MS"/>
          <w:color w:val="000000"/>
          <w:sz w:val="20"/>
          <w:szCs w:val="20"/>
        </w:rPr>
        <w:t>"But," I hear you saying, "I thought decorators did more than that. I want to do things at run-time, like conditionally calling the function and transforming the arguments and return value."</w:t>
      </w:r>
    </w:p>
    <w:p w:rsidR="00336D82" w:rsidRDefault="00336D82" w:rsidP="00336D82">
      <w:pPr>
        <w:pStyle w:val="NormalWeb"/>
        <w:shd w:val="clear" w:color="auto" w:fill="FFFFFF"/>
        <w:rPr>
          <w:rFonts w:ascii="Trebuchet MS" w:hAnsi="Trebuchet MS"/>
          <w:color w:val="000000"/>
          <w:sz w:val="20"/>
          <w:szCs w:val="20"/>
        </w:rPr>
      </w:pPr>
      <w:r>
        <w:rPr>
          <w:rFonts w:ascii="Trebuchet MS" w:hAnsi="Trebuchet MS"/>
          <w:color w:val="000000"/>
          <w:sz w:val="20"/>
          <w:szCs w:val="20"/>
        </w:rPr>
        <w:t xml:space="preserve">Can decorators do these things? Yes. Is that really something 'more' than we talked about above? Not really. </w:t>
      </w:r>
      <w:proofErr w:type="gramStart"/>
      <w:r>
        <w:rPr>
          <w:rFonts w:ascii="Trebuchet MS" w:hAnsi="Trebuchet MS"/>
          <w:color w:val="000000"/>
          <w:sz w:val="20"/>
          <w:szCs w:val="20"/>
        </w:rPr>
        <w:t>It's</w:t>
      </w:r>
      <w:proofErr w:type="gramEnd"/>
      <w:r>
        <w:rPr>
          <w:rFonts w:ascii="Trebuchet MS" w:hAnsi="Trebuchet MS"/>
          <w:color w:val="000000"/>
          <w:sz w:val="20"/>
          <w:szCs w:val="20"/>
        </w:rPr>
        <w:t xml:space="preserve"> important here not to get bogged down in the details -- you already know all there is to know about decorators. To do one of these more complex things, we're really just adding some plain old Python to the mix.</w:t>
      </w:r>
    </w:p>
    <w:p w:rsidR="00336D82" w:rsidRDefault="00041B01" w:rsidP="00336D82">
      <w:pPr>
        <w:pStyle w:val="Heading3"/>
        <w:shd w:val="clear" w:color="auto" w:fill="FFFFFF"/>
        <w:spacing w:before="360" w:after="192"/>
        <w:rPr>
          <w:rFonts w:ascii="Trebuchet MS" w:hAnsi="Trebuchet MS"/>
          <w:b w:val="0"/>
          <w:bCs w:val="0"/>
          <w:color w:val="000000"/>
          <w:sz w:val="24"/>
          <w:szCs w:val="24"/>
        </w:rPr>
      </w:pPr>
      <w:hyperlink r:id="rId16" w:anchor="id6" w:history="1">
        <w:r w:rsidR="00336D82">
          <w:rPr>
            <w:rStyle w:val="Hyperlink"/>
            <w:rFonts w:ascii="Trebuchet MS" w:hAnsi="Trebuchet MS"/>
            <w:b w:val="0"/>
            <w:bCs w:val="0"/>
            <w:color w:val="000000"/>
            <w:sz w:val="24"/>
            <w:szCs w:val="24"/>
            <w:u w:val="none"/>
          </w:rPr>
          <w:t>2.1   The Wrapper Function</w:t>
        </w:r>
      </w:hyperlink>
    </w:p>
    <w:p w:rsidR="00336D82" w:rsidRDefault="00336D82" w:rsidP="00336D82">
      <w:pPr>
        <w:pStyle w:val="NormalWeb"/>
        <w:shd w:val="clear" w:color="auto" w:fill="FFFFFF"/>
        <w:rPr>
          <w:rFonts w:ascii="Trebuchet MS" w:hAnsi="Trebuchet MS"/>
          <w:color w:val="000000"/>
          <w:sz w:val="20"/>
          <w:szCs w:val="20"/>
        </w:rPr>
      </w:pPr>
      <w:r>
        <w:rPr>
          <w:rFonts w:ascii="Trebuchet MS" w:hAnsi="Trebuchet MS"/>
          <w:color w:val="000000"/>
          <w:sz w:val="20"/>
          <w:szCs w:val="20"/>
        </w:rPr>
        <w:t>Remember, your</w:t>
      </w:r>
      <w:r>
        <w:rPr>
          <w:rStyle w:val="apple-converted-space"/>
          <w:rFonts w:ascii="Trebuchet MS" w:hAnsi="Trebuchet MS"/>
          <w:color w:val="000000"/>
        </w:rPr>
        <w:t> </w:t>
      </w:r>
      <w:r>
        <w:rPr>
          <w:rStyle w:val="Emphasis"/>
          <w:rFonts w:ascii="Trebuchet MS" w:hAnsi="Trebuchet MS"/>
          <w:color w:val="000000"/>
          <w:sz w:val="20"/>
          <w:szCs w:val="20"/>
        </w:rPr>
        <w:t>decorator function</w:t>
      </w:r>
      <w:r>
        <w:rPr>
          <w:rStyle w:val="apple-converted-space"/>
          <w:rFonts w:ascii="Trebuchet MS" w:hAnsi="Trebuchet MS"/>
          <w:color w:val="000000"/>
        </w:rPr>
        <w:t> </w:t>
      </w:r>
      <w:r>
        <w:rPr>
          <w:rFonts w:ascii="Trebuchet MS" w:hAnsi="Trebuchet MS"/>
          <w:color w:val="000000"/>
          <w:sz w:val="20"/>
          <w:szCs w:val="20"/>
        </w:rPr>
        <w:t>can return an arbitrary function. We'll call it the</w:t>
      </w:r>
      <w:r>
        <w:rPr>
          <w:rStyle w:val="apple-converted-space"/>
          <w:rFonts w:ascii="Trebuchet MS" w:hAnsi="Trebuchet MS"/>
          <w:color w:val="000000"/>
        </w:rPr>
        <w:t> </w:t>
      </w:r>
      <w:r>
        <w:rPr>
          <w:rStyle w:val="Emphasis"/>
          <w:rFonts w:ascii="Trebuchet MS" w:hAnsi="Trebuchet MS"/>
          <w:color w:val="000000"/>
          <w:sz w:val="20"/>
          <w:szCs w:val="20"/>
        </w:rPr>
        <w:t>wrapper function</w:t>
      </w:r>
      <w:r>
        <w:rPr>
          <w:rFonts w:ascii="Trebuchet MS" w:hAnsi="Trebuchet MS"/>
          <w:color w:val="000000"/>
          <w:sz w:val="20"/>
          <w:szCs w:val="20"/>
        </w:rPr>
        <w:t>, for reasons which will become clear in a second. The trick here is to define the</w:t>
      </w:r>
      <w:r>
        <w:rPr>
          <w:rStyle w:val="apple-converted-space"/>
          <w:rFonts w:ascii="Trebuchet MS" w:hAnsi="Trebuchet MS"/>
          <w:color w:val="000000"/>
        </w:rPr>
        <w:t> </w:t>
      </w:r>
      <w:r>
        <w:rPr>
          <w:rStyle w:val="Emphasis"/>
          <w:rFonts w:ascii="Trebuchet MS" w:hAnsi="Trebuchet MS"/>
          <w:color w:val="000000"/>
          <w:sz w:val="20"/>
          <w:szCs w:val="20"/>
        </w:rPr>
        <w:t>wrapper function</w:t>
      </w:r>
      <w:r>
        <w:rPr>
          <w:rStyle w:val="apple-converted-space"/>
          <w:rFonts w:ascii="Trebuchet MS" w:hAnsi="Trebuchet MS"/>
          <w:color w:val="000000"/>
        </w:rPr>
        <w:t> </w:t>
      </w:r>
      <w:r>
        <w:rPr>
          <w:rFonts w:ascii="Trebuchet MS" w:hAnsi="Trebuchet MS"/>
          <w:color w:val="000000"/>
          <w:sz w:val="20"/>
          <w:szCs w:val="20"/>
        </w:rPr>
        <w:t>inside the</w:t>
      </w:r>
      <w:r>
        <w:rPr>
          <w:rStyle w:val="apple-converted-space"/>
          <w:rFonts w:ascii="Trebuchet MS" w:hAnsi="Trebuchet MS"/>
          <w:color w:val="000000"/>
        </w:rPr>
        <w:t> </w:t>
      </w:r>
      <w:r>
        <w:rPr>
          <w:rStyle w:val="Emphasis"/>
          <w:rFonts w:ascii="Trebuchet MS" w:hAnsi="Trebuchet MS"/>
          <w:color w:val="000000"/>
          <w:sz w:val="20"/>
          <w:szCs w:val="20"/>
        </w:rPr>
        <w:t>decorator function</w:t>
      </w:r>
      <w:r>
        <w:rPr>
          <w:rFonts w:ascii="Trebuchet MS" w:hAnsi="Trebuchet MS"/>
          <w:color w:val="000000"/>
          <w:sz w:val="20"/>
          <w:szCs w:val="20"/>
        </w:rPr>
        <w:t>, giving it access to the</w:t>
      </w:r>
      <w:r>
        <w:rPr>
          <w:rStyle w:val="apple-converted-space"/>
          <w:rFonts w:ascii="Trebuchet MS" w:hAnsi="Trebuchet MS"/>
          <w:color w:val="000000"/>
        </w:rPr>
        <w:t> </w:t>
      </w:r>
      <w:r>
        <w:rPr>
          <w:rStyle w:val="Emphasis"/>
          <w:rFonts w:ascii="Trebuchet MS" w:hAnsi="Trebuchet MS"/>
          <w:color w:val="000000"/>
          <w:sz w:val="20"/>
          <w:szCs w:val="20"/>
        </w:rPr>
        <w:t>decorator function</w:t>
      </w:r>
      <w:r>
        <w:rPr>
          <w:rFonts w:ascii="Trebuchet MS" w:hAnsi="Trebuchet MS"/>
          <w:color w:val="000000"/>
          <w:sz w:val="20"/>
          <w:szCs w:val="20"/>
        </w:rPr>
        <w:t>'s variable scope, including the</w:t>
      </w:r>
      <w:r>
        <w:rPr>
          <w:rStyle w:val="apple-converted-space"/>
          <w:rFonts w:ascii="Trebuchet MS" w:hAnsi="Trebuchet MS"/>
          <w:color w:val="000000"/>
        </w:rPr>
        <w:t> </w:t>
      </w:r>
      <w:r>
        <w:rPr>
          <w:rStyle w:val="Emphasis"/>
          <w:rFonts w:ascii="Trebuchet MS" w:hAnsi="Trebuchet MS"/>
          <w:color w:val="000000"/>
          <w:sz w:val="20"/>
          <w:szCs w:val="20"/>
        </w:rPr>
        <w:t>target function</w:t>
      </w:r>
      <w:r>
        <w:rPr>
          <w:rFonts w:ascii="Trebuchet MS" w:hAnsi="Trebuchet MS"/>
          <w:color w:val="000000"/>
          <w:sz w:val="20"/>
          <w:szCs w:val="20"/>
        </w:rPr>
        <w:t>.</w:t>
      </w:r>
    </w:p>
    <w:p w:rsidR="00336D82" w:rsidRDefault="00041B01" w:rsidP="00336D82">
      <w:pPr>
        <w:shd w:val="clear" w:color="auto" w:fill="FFFFFF"/>
        <w:rPr>
          <w:rFonts w:ascii="Trebuchet MS" w:hAnsi="Trebuchet MS"/>
          <w:color w:val="000000"/>
          <w:sz w:val="20"/>
          <w:szCs w:val="20"/>
        </w:rPr>
      </w:pPr>
      <w:hyperlink r:id="rId17" w:history="1">
        <w:proofErr w:type="gramStart"/>
        <w:r w:rsidR="00336D82">
          <w:rPr>
            <w:rStyle w:val="Hyperlink"/>
            <w:rFonts w:ascii="Trebuchet MS" w:hAnsi="Trebuchet MS"/>
            <w:color w:val="000000"/>
            <w:sz w:val="20"/>
            <w:szCs w:val="20"/>
            <w:u w:val="none"/>
            <w:bdr w:val="single" w:sz="6" w:space="0" w:color="A1A4A5" w:frame="1"/>
            <w:shd w:val="clear" w:color="auto" w:fill="CFCFCF"/>
          </w:rPr>
          <w:t>#</w:t>
        </w:r>
        <w:r w:rsidR="00336D82">
          <w:rPr>
            <w:rStyle w:val="Hyperlink"/>
            <w:rFonts w:ascii="Arial" w:hAnsi="Arial" w:cs="Arial"/>
            <w:color w:val="000000"/>
            <w:sz w:val="20"/>
            <w:szCs w:val="20"/>
            <w:u w:val="none"/>
            <w:bdr w:val="single" w:sz="6" w:space="0" w:color="A1A4A5" w:frame="1"/>
            <w:shd w:val="clear" w:color="auto" w:fill="CFCFCF"/>
          </w:rPr>
          <w:t> </w:t>
        </w:r>
        <w:r w:rsidR="00336D82">
          <w:rPr>
            <w:rStyle w:val="Hyperlink"/>
            <w:rFonts w:ascii="Trebuchet MS" w:hAnsi="Trebuchet MS"/>
            <w:color w:val="000000"/>
            <w:sz w:val="20"/>
            <w:szCs w:val="20"/>
            <w:u w:val="none"/>
            <w:bdr w:val="single" w:sz="6" w:space="0" w:color="A1A4A5" w:frame="1"/>
            <w:shd w:val="clear" w:color="auto" w:fill="CFCFCF"/>
          </w:rPr>
          <w:t>'s</w:t>
        </w:r>
        <w:proofErr w:type="gramEnd"/>
      </w:hyperlink>
    </w:p>
    <w:p w:rsidR="00336D82" w:rsidRDefault="00336D82" w:rsidP="00336D82">
      <w:pPr>
        <w:pStyle w:val="HTMLPreformatted"/>
        <w:shd w:val="clear" w:color="auto" w:fill="F9F9F9"/>
        <w:rPr>
          <w:color w:val="000000"/>
          <w:sz w:val="17"/>
          <w:szCs w:val="17"/>
        </w:rPr>
      </w:pPr>
      <w:r>
        <w:rPr>
          <w:rStyle w:val="lineno"/>
          <w:color w:val="000000"/>
          <w:sz w:val="17"/>
          <w:szCs w:val="17"/>
          <w:shd w:val="clear" w:color="auto" w:fill="CFCFCF"/>
        </w:rPr>
        <w:t xml:space="preserve"> 1</w:t>
      </w:r>
      <w:r>
        <w:rPr>
          <w:rStyle w:val="k"/>
          <w:b/>
          <w:bCs/>
          <w:color w:val="0000FF"/>
          <w:sz w:val="17"/>
          <w:szCs w:val="17"/>
        </w:rPr>
        <w:t>def</w:t>
      </w:r>
      <w:r>
        <w:rPr>
          <w:color w:val="000000"/>
          <w:sz w:val="17"/>
          <w:szCs w:val="17"/>
        </w:rPr>
        <w:t xml:space="preserve"> </w:t>
      </w:r>
      <w:proofErr w:type="gramStart"/>
      <w:r>
        <w:rPr>
          <w:rStyle w:val="nf"/>
          <w:color w:val="000000"/>
          <w:sz w:val="17"/>
          <w:szCs w:val="17"/>
        </w:rPr>
        <w:t>decorator</w:t>
      </w:r>
      <w:r>
        <w:rPr>
          <w:rStyle w:val="p"/>
          <w:color w:val="000000"/>
          <w:sz w:val="17"/>
          <w:szCs w:val="17"/>
        </w:rPr>
        <w:t>(</w:t>
      </w:r>
      <w:proofErr w:type="gramEnd"/>
      <w:r>
        <w:rPr>
          <w:rStyle w:val="n"/>
          <w:color w:val="000000"/>
          <w:sz w:val="17"/>
          <w:szCs w:val="17"/>
        </w:rPr>
        <w:t>target</w:t>
      </w:r>
      <w:r>
        <w:rPr>
          <w:rStyle w:val="p"/>
          <w:color w:val="000000"/>
          <w:sz w:val="17"/>
          <w:szCs w:val="17"/>
        </w:rPr>
        <w:t>):</w:t>
      </w:r>
      <w:r>
        <w:rPr>
          <w:color w:val="000000"/>
          <w:sz w:val="17"/>
          <w:szCs w:val="17"/>
        </w:rPr>
        <w:br/>
      </w:r>
      <w:r>
        <w:rPr>
          <w:rStyle w:val="lineno"/>
          <w:color w:val="000000"/>
          <w:sz w:val="17"/>
          <w:szCs w:val="17"/>
          <w:shd w:val="clear" w:color="auto" w:fill="CFCFCF"/>
        </w:rPr>
        <w:t xml:space="preserve"> 2</w:t>
      </w:r>
      <w:r>
        <w:rPr>
          <w:color w:val="000000"/>
          <w:sz w:val="17"/>
          <w:szCs w:val="17"/>
        </w:rPr>
        <w:br/>
      </w:r>
      <w:r>
        <w:rPr>
          <w:rStyle w:val="lineno"/>
          <w:color w:val="000000"/>
          <w:sz w:val="17"/>
          <w:szCs w:val="17"/>
          <w:shd w:val="clear" w:color="auto" w:fill="CFCFCF"/>
        </w:rPr>
        <w:t xml:space="preserve"> 3</w:t>
      </w:r>
      <w:r>
        <w:rPr>
          <w:color w:val="000000"/>
          <w:sz w:val="17"/>
          <w:szCs w:val="17"/>
        </w:rPr>
        <w:t xml:space="preserve">    </w:t>
      </w:r>
      <w:r>
        <w:rPr>
          <w:rStyle w:val="k"/>
          <w:b/>
          <w:bCs/>
          <w:color w:val="0000FF"/>
          <w:sz w:val="17"/>
          <w:szCs w:val="17"/>
        </w:rPr>
        <w:t>def</w:t>
      </w:r>
      <w:r>
        <w:rPr>
          <w:color w:val="000000"/>
          <w:sz w:val="17"/>
          <w:szCs w:val="17"/>
        </w:rPr>
        <w:t xml:space="preserve"> </w:t>
      </w:r>
      <w:r>
        <w:rPr>
          <w:rStyle w:val="nf"/>
          <w:color w:val="000000"/>
          <w:sz w:val="17"/>
          <w:szCs w:val="17"/>
        </w:rPr>
        <w:t>wrapper</w:t>
      </w:r>
      <w:r>
        <w:rPr>
          <w:rStyle w:val="p"/>
          <w:color w:val="000000"/>
          <w:sz w:val="17"/>
          <w:szCs w:val="17"/>
        </w:rPr>
        <w:t>():</w:t>
      </w:r>
      <w:r>
        <w:rPr>
          <w:color w:val="000000"/>
          <w:sz w:val="17"/>
          <w:szCs w:val="17"/>
        </w:rPr>
        <w:br/>
      </w:r>
      <w:r>
        <w:rPr>
          <w:rStyle w:val="lineno"/>
          <w:color w:val="000000"/>
          <w:sz w:val="17"/>
          <w:szCs w:val="17"/>
          <w:shd w:val="clear" w:color="auto" w:fill="CFCFCF"/>
        </w:rPr>
        <w:t xml:space="preserve"> 4</w:t>
      </w:r>
      <w:r>
        <w:rPr>
          <w:color w:val="000000"/>
          <w:sz w:val="17"/>
          <w:szCs w:val="17"/>
        </w:rPr>
        <w:t xml:space="preserve">        </w:t>
      </w:r>
      <w:r>
        <w:rPr>
          <w:rStyle w:val="k"/>
          <w:b/>
          <w:bCs/>
          <w:color w:val="0000FF"/>
          <w:sz w:val="17"/>
          <w:szCs w:val="17"/>
        </w:rPr>
        <w:t>print</w:t>
      </w:r>
      <w:r>
        <w:rPr>
          <w:color w:val="000000"/>
          <w:sz w:val="17"/>
          <w:szCs w:val="17"/>
        </w:rPr>
        <w:t xml:space="preserve"> </w:t>
      </w:r>
      <w:r>
        <w:rPr>
          <w:rStyle w:val="s"/>
          <w:color w:val="BB4444"/>
          <w:sz w:val="17"/>
          <w:szCs w:val="17"/>
        </w:rPr>
        <w:t>'Calling function "</w:t>
      </w:r>
      <w:r>
        <w:rPr>
          <w:rStyle w:val="si"/>
          <w:b/>
          <w:bCs/>
          <w:color w:val="BB6688"/>
          <w:sz w:val="17"/>
          <w:szCs w:val="17"/>
        </w:rPr>
        <w:t>%s</w:t>
      </w:r>
      <w:r>
        <w:rPr>
          <w:rStyle w:val="s"/>
          <w:color w:val="BB4444"/>
          <w:sz w:val="17"/>
          <w:szCs w:val="17"/>
        </w:rPr>
        <w:t>"'</w:t>
      </w:r>
      <w:r>
        <w:rPr>
          <w:color w:val="000000"/>
          <w:sz w:val="17"/>
          <w:szCs w:val="17"/>
        </w:rPr>
        <w:t xml:space="preserve"> </w:t>
      </w:r>
      <w:r>
        <w:rPr>
          <w:rStyle w:val="o"/>
          <w:color w:val="666666"/>
          <w:sz w:val="17"/>
          <w:szCs w:val="17"/>
        </w:rPr>
        <w:t>%</w:t>
      </w:r>
      <w:r>
        <w:rPr>
          <w:color w:val="000000"/>
          <w:sz w:val="17"/>
          <w:szCs w:val="17"/>
        </w:rPr>
        <w:t xml:space="preserve"> </w:t>
      </w:r>
      <w:r>
        <w:rPr>
          <w:rStyle w:val="n"/>
          <w:color w:val="000000"/>
          <w:sz w:val="17"/>
          <w:szCs w:val="17"/>
        </w:rPr>
        <w:t>target</w:t>
      </w:r>
      <w:r>
        <w:rPr>
          <w:rStyle w:val="o"/>
          <w:color w:val="666666"/>
          <w:sz w:val="17"/>
          <w:szCs w:val="17"/>
        </w:rPr>
        <w:t>.</w:t>
      </w:r>
      <w:r>
        <w:rPr>
          <w:rStyle w:val="n"/>
          <w:color w:val="000000"/>
          <w:sz w:val="17"/>
          <w:szCs w:val="17"/>
        </w:rPr>
        <w:t>__name__</w:t>
      </w:r>
      <w:r>
        <w:rPr>
          <w:color w:val="000000"/>
          <w:sz w:val="17"/>
          <w:szCs w:val="17"/>
        </w:rPr>
        <w:br/>
      </w:r>
      <w:r>
        <w:rPr>
          <w:rStyle w:val="lineno"/>
          <w:color w:val="000000"/>
          <w:sz w:val="17"/>
          <w:szCs w:val="17"/>
          <w:shd w:val="clear" w:color="auto" w:fill="CFCFCF"/>
        </w:rPr>
        <w:t xml:space="preserve"> 5</w:t>
      </w:r>
      <w:r>
        <w:rPr>
          <w:color w:val="000000"/>
          <w:sz w:val="17"/>
          <w:szCs w:val="17"/>
        </w:rPr>
        <w:t xml:space="preserve">        </w:t>
      </w:r>
      <w:r>
        <w:rPr>
          <w:rStyle w:val="k"/>
          <w:b/>
          <w:bCs/>
          <w:color w:val="0000FF"/>
          <w:sz w:val="17"/>
          <w:szCs w:val="17"/>
        </w:rPr>
        <w:t>return</w:t>
      </w:r>
      <w:r>
        <w:rPr>
          <w:color w:val="000000"/>
          <w:sz w:val="17"/>
          <w:szCs w:val="17"/>
        </w:rPr>
        <w:t xml:space="preserve"> </w:t>
      </w:r>
      <w:r>
        <w:rPr>
          <w:rStyle w:val="n"/>
          <w:color w:val="000000"/>
          <w:sz w:val="17"/>
          <w:szCs w:val="17"/>
        </w:rPr>
        <w:t>target</w:t>
      </w:r>
      <w:r>
        <w:rPr>
          <w:rStyle w:val="p"/>
          <w:color w:val="000000"/>
          <w:sz w:val="17"/>
          <w:szCs w:val="17"/>
        </w:rPr>
        <w:t>()</w:t>
      </w:r>
      <w:r>
        <w:rPr>
          <w:color w:val="000000"/>
          <w:sz w:val="17"/>
          <w:szCs w:val="17"/>
        </w:rPr>
        <w:br/>
      </w:r>
      <w:r>
        <w:rPr>
          <w:rStyle w:val="lineno"/>
          <w:color w:val="000000"/>
          <w:sz w:val="17"/>
          <w:szCs w:val="17"/>
          <w:shd w:val="clear" w:color="auto" w:fill="CFCFCF"/>
        </w:rPr>
        <w:t xml:space="preserve"> 6</w:t>
      </w:r>
      <w:r>
        <w:rPr>
          <w:color w:val="000000"/>
          <w:sz w:val="17"/>
          <w:szCs w:val="17"/>
        </w:rPr>
        <w:br/>
      </w:r>
      <w:r>
        <w:rPr>
          <w:rStyle w:val="lineno"/>
          <w:color w:val="000000"/>
          <w:sz w:val="17"/>
          <w:szCs w:val="17"/>
          <w:shd w:val="clear" w:color="auto" w:fill="CFCFCF"/>
        </w:rPr>
        <w:t xml:space="preserve"> 7</w:t>
      </w:r>
      <w:r>
        <w:rPr>
          <w:color w:val="000000"/>
          <w:sz w:val="17"/>
          <w:szCs w:val="17"/>
        </w:rPr>
        <w:t xml:space="preserve">    </w:t>
      </w:r>
      <w:r>
        <w:rPr>
          <w:rStyle w:val="c"/>
          <w:i/>
          <w:iCs/>
          <w:color w:val="008800"/>
          <w:sz w:val="17"/>
          <w:szCs w:val="17"/>
        </w:rPr>
        <w:t># Since the wrapper is replacing the target function, assigning an attribute to the target function won't do anything.</w:t>
      </w:r>
      <w:r>
        <w:rPr>
          <w:color w:val="000000"/>
          <w:sz w:val="17"/>
          <w:szCs w:val="17"/>
        </w:rPr>
        <w:br/>
      </w:r>
      <w:r>
        <w:rPr>
          <w:rStyle w:val="lineno"/>
          <w:color w:val="000000"/>
          <w:sz w:val="17"/>
          <w:szCs w:val="17"/>
          <w:shd w:val="clear" w:color="auto" w:fill="CFCFCF"/>
        </w:rPr>
        <w:t xml:space="preserve"> 8</w:t>
      </w:r>
      <w:r>
        <w:rPr>
          <w:color w:val="000000"/>
          <w:sz w:val="17"/>
          <w:szCs w:val="17"/>
        </w:rPr>
        <w:t xml:space="preserve">    </w:t>
      </w:r>
      <w:r>
        <w:rPr>
          <w:rStyle w:val="c"/>
          <w:i/>
          <w:iCs/>
          <w:color w:val="008800"/>
          <w:sz w:val="17"/>
          <w:szCs w:val="17"/>
        </w:rPr>
        <w:t xml:space="preserve"># </w:t>
      </w:r>
      <w:proofErr w:type="gramStart"/>
      <w:r>
        <w:rPr>
          <w:rStyle w:val="c"/>
          <w:i/>
          <w:iCs/>
          <w:color w:val="008800"/>
          <w:sz w:val="17"/>
          <w:szCs w:val="17"/>
        </w:rPr>
        <w:t>We</w:t>
      </w:r>
      <w:proofErr w:type="gramEnd"/>
      <w:r>
        <w:rPr>
          <w:rStyle w:val="c"/>
          <w:i/>
          <w:iCs/>
          <w:color w:val="008800"/>
          <w:sz w:val="17"/>
          <w:szCs w:val="17"/>
        </w:rPr>
        <w:t xml:space="preserve"> need to assign it to the *wrapper function*.</w:t>
      </w:r>
      <w:r>
        <w:rPr>
          <w:color w:val="000000"/>
          <w:sz w:val="17"/>
          <w:szCs w:val="17"/>
        </w:rPr>
        <w:br/>
      </w:r>
      <w:r>
        <w:rPr>
          <w:rStyle w:val="lineno"/>
          <w:color w:val="000000"/>
          <w:sz w:val="17"/>
          <w:szCs w:val="17"/>
          <w:shd w:val="clear" w:color="auto" w:fill="CFCFCF"/>
        </w:rPr>
        <w:t xml:space="preserve"> 9</w:t>
      </w:r>
      <w:r>
        <w:rPr>
          <w:color w:val="000000"/>
          <w:sz w:val="17"/>
          <w:szCs w:val="17"/>
        </w:rPr>
        <w:t xml:space="preserve">    </w:t>
      </w:r>
      <w:r>
        <w:rPr>
          <w:rStyle w:val="n"/>
          <w:color w:val="000000"/>
          <w:sz w:val="17"/>
          <w:szCs w:val="17"/>
        </w:rPr>
        <w:t>wrapper</w:t>
      </w:r>
      <w:r>
        <w:rPr>
          <w:rStyle w:val="o"/>
          <w:color w:val="666666"/>
          <w:sz w:val="17"/>
          <w:szCs w:val="17"/>
        </w:rPr>
        <w:t>.</w:t>
      </w:r>
      <w:r>
        <w:rPr>
          <w:rStyle w:val="n"/>
          <w:color w:val="000000"/>
          <w:sz w:val="17"/>
          <w:szCs w:val="17"/>
        </w:rPr>
        <w:t>attribute</w:t>
      </w:r>
      <w:r>
        <w:rPr>
          <w:color w:val="000000"/>
          <w:sz w:val="17"/>
          <w:szCs w:val="17"/>
        </w:rPr>
        <w:t xml:space="preserve"> </w:t>
      </w:r>
      <w:r>
        <w:rPr>
          <w:rStyle w:val="o"/>
          <w:color w:val="666666"/>
          <w:sz w:val="17"/>
          <w:szCs w:val="17"/>
        </w:rPr>
        <w:t>=</w:t>
      </w:r>
      <w:r>
        <w:rPr>
          <w:color w:val="000000"/>
          <w:sz w:val="17"/>
          <w:szCs w:val="17"/>
        </w:rPr>
        <w:t xml:space="preserve"> </w:t>
      </w:r>
      <w:r>
        <w:rPr>
          <w:rStyle w:val="mi"/>
          <w:color w:val="666666"/>
          <w:sz w:val="17"/>
          <w:szCs w:val="17"/>
        </w:rPr>
        <w:t>1</w:t>
      </w:r>
      <w:r>
        <w:rPr>
          <w:color w:val="000000"/>
          <w:sz w:val="17"/>
          <w:szCs w:val="17"/>
        </w:rPr>
        <w:br/>
      </w:r>
      <w:r>
        <w:rPr>
          <w:rStyle w:val="lineno"/>
          <w:color w:val="000000"/>
          <w:sz w:val="17"/>
          <w:szCs w:val="17"/>
          <w:shd w:val="clear" w:color="auto" w:fill="CFCFCF"/>
        </w:rPr>
        <w:t>10</w:t>
      </w:r>
      <w:r>
        <w:rPr>
          <w:color w:val="000000"/>
          <w:sz w:val="17"/>
          <w:szCs w:val="17"/>
        </w:rPr>
        <w:t xml:space="preserve">    </w:t>
      </w:r>
      <w:r>
        <w:rPr>
          <w:rStyle w:val="k"/>
          <w:b/>
          <w:bCs/>
          <w:color w:val="0000FF"/>
          <w:sz w:val="17"/>
          <w:szCs w:val="17"/>
        </w:rPr>
        <w:t>return</w:t>
      </w:r>
      <w:r>
        <w:rPr>
          <w:color w:val="000000"/>
          <w:sz w:val="17"/>
          <w:szCs w:val="17"/>
        </w:rPr>
        <w:t xml:space="preserve"> </w:t>
      </w:r>
      <w:r>
        <w:rPr>
          <w:rStyle w:val="n"/>
          <w:color w:val="000000"/>
          <w:sz w:val="17"/>
          <w:szCs w:val="17"/>
        </w:rPr>
        <w:t>wrapper</w:t>
      </w:r>
      <w:r>
        <w:rPr>
          <w:color w:val="000000"/>
          <w:sz w:val="17"/>
          <w:szCs w:val="17"/>
        </w:rPr>
        <w:br/>
      </w:r>
      <w:r>
        <w:rPr>
          <w:rStyle w:val="lineno"/>
          <w:color w:val="000000"/>
          <w:sz w:val="17"/>
          <w:szCs w:val="17"/>
          <w:shd w:val="clear" w:color="auto" w:fill="CFCFCF"/>
        </w:rPr>
        <w:t>11</w:t>
      </w:r>
      <w:r>
        <w:rPr>
          <w:color w:val="000000"/>
          <w:sz w:val="17"/>
          <w:szCs w:val="17"/>
        </w:rPr>
        <w:br/>
      </w:r>
      <w:r>
        <w:rPr>
          <w:rStyle w:val="lineno"/>
          <w:color w:val="000000"/>
          <w:sz w:val="17"/>
          <w:szCs w:val="17"/>
          <w:shd w:val="clear" w:color="auto" w:fill="CFCFCF"/>
        </w:rPr>
        <w:t>12</w:t>
      </w:r>
      <w:r>
        <w:rPr>
          <w:rStyle w:val="nd"/>
          <w:color w:val="AA22FF"/>
          <w:sz w:val="17"/>
          <w:szCs w:val="17"/>
        </w:rPr>
        <w:t>@decorator</w:t>
      </w:r>
      <w:r>
        <w:rPr>
          <w:color w:val="000000"/>
          <w:sz w:val="17"/>
          <w:szCs w:val="17"/>
        </w:rPr>
        <w:br/>
      </w:r>
      <w:r>
        <w:rPr>
          <w:rStyle w:val="lineno"/>
          <w:color w:val="000000"/>
          <w:sz w:val="17"/>
          <w:szCs w:val="17"/>
          <w:shd w:val="clear" w:color="auto" w:fill="CFCFCF"/>
        </w:rPr>
        <w:lastRenderedPageBreak/>
        <w:t>13</w:t>
      </w:r>
      <w:r>
        <w:rPr>
          <w:rStyle w:val="k"/>
          <w:b/>
          <w:bCs/>
          <w:color w:val="0000FF"/>
          <w:sz w:val="17"/>
          <w:szCs w:val="17"/>
        </w:rPr>
        <w:t>def</w:t>
      </w:r>
      <w:r>
        <w:rPr>
          <w:color w:val="000000"/>
          <w:sz w:val="17"/>
          <w:szCs w:val="17"/>
        </w:rPr>
        <w:t xml:space="preserve"> </w:t>
      </w:r>
      <w:proofErr w:type="gramStart"/>
      <w:r>
        <w:rPr>
          <w:rStyle w:val="nf"/>
          <w:color w:val="000000"/>
          <w:sz w:val="17"/>
          <w:szCs w:val="17"/>
        </w:rPr>
        <w:t>target</w:t>
      </w:r>
      <w:r>
        <w:rPr>
          <w:rStyle w:val="p"/>
          <w:color w:val="000000"/>
          <w:sz w:val="17"/>
          <w:szCs w:val="17"/>
        </w:rPr>
        <w:t>(</w:t>
      </w:r>
      <w:proofErr w:type="gramEnd"/>
      <w:r>
        <w:rPr>
          <w:rStyle w:val="p"/>
          <w:color w:val="000000"/>
          <w:sz w:val="17"/>
          <w:szCs w:val="17"/>
        </w:rPr>
        <w:t>):</w:t>
      </w:r>
      <w:r>
        <w:rPr>
          <w:color w:val="000000"/>
          <w:sz w:val="17"/>
          <w:szCs w:val="17"/>
        </w:rPr>
        <w:br/>
      </w:r>
      <w:r>
        <w:rPr>
          <w:rStyle w:val="lineno"/>
          <w:color w:val="000000"/>
          <w:sz w:val="17"/>
          <w:szCs w:val="17"/>
          <w:shd w:val="clear" w:color="auto" w:fill="CFCFCF"/>
        </w:rPr>
        <w:t>14</w:t>
      </w:r>
      <w:r>
        <w:rPr>
          <w:color w:val="000000"/>
          <w:sz w:val="17"/>
          <w:szCs w:val="17"/>
        </w:rPr>
        <w:t xml:space="preserve">    </w:t>
      </w:r>
      <w:r>
        <w:rPr>
          <w:rStyle w:val="k"/>
          <w:b/>
          <w:bCs/>
          <w:color w:val="0000FF"/>
          <w:sz w:val="17"/>
          <w:szCs w:val="17"/>
        </w:rPr>
        <w:t>print</w:t>
      </w:r>
      <w:r>
        <w:rPr>
          <w:color w:val="000000"/>
          <w:sz w:val="17"/>
          <w:szCs w:val="17"/>
        </w:rPr>
        <w:t xml:space="preserve"> </w:t>
      </w:r>
      <w:r>
        <w:rPr>
          <w:rStyle w:val="s"/>
          <w:color w:val="BB4444"/>
          <w:sz w:val="17"/>
          <w:szCs w:val="17"/>
        </w:rPr>
        <w:t>'I am the target function'</w:t>
      </w:r>
      <w:r>
        <w:rPr>
          <w:color w:val="000000"/>
          <w:sz w:val="17"/>
          <w:szCs w:val="17"/>
        </w:rPr>
        <w:br/>
      </w:r>
      <w:r>
        <w:rPr>
          <w:rStyle w:val="lineno"/>
          <w:color w:val="000000"/>
          <w:sz w:val="17"/>
          <w:szCs w:val="17"/>
          <w:shd w:val="clear" w:color="auto" w:fill="CFCFCF"/>
        </w:rPr>
        <w:t>15</w:t>
      </w:r>
      <w:r>
        <w:rPr>
          <w:color w:val="000000"/>
          <w:sz w:val="17"/>
          <w:szCs w:val="17"/>
        </w:rPr>
        <w:br/>
      </w:r>
      <w:r>
        <w:rPr>
          <w:rStyle w:val="lineno"/>
          <w:color w:val="000000"/>
          <w:sz w:val="17"/>
          <w:szCs w:val="17"/>
          <w:shd w:val="clear" w:color="auto" w:fill="CFCFCF"/>
        </w:rPr>
        <w:t>16</w:t>
      </w:r>
      <w:r>
        <w:rPr>
          <w:rStyle w:val="o"/>
          <w:color w:val="666666"/>
          <w:sz w:val="17"/>
          <w:szCs w:val="17"/>
        </w:rPr>
        <w:t>&gt;&gt;&gt;</w:t>
      </w:r>
      <w:r>
        <w:rPr>
          <w:color w:val="000000"/>
          <w:sz w:val="17"/>
          <w:szCs w:val="17"/>
        </w:rPr>
        <w:t xml:space="preserve"> </w:t>
      </w:r>
      <w:r>
        <w:rPr>
          <w:rStyle w:val="n"/>
          <w:color w:val="000000"/>
          <w:sz w:val="17"/>
          <w:szCs w:val="17"/>
        </w:rPr>
        <w:t>target</w:t>
      </w:r>
      <w:r>
        <w:rPr>
          <w:rStyle w:val="p"/>
          <w:color w:val="000000"/>
          <w:sz w:val="17"/>
          <w:szCs w:val="17"/>
        </w:rPr>
        <w:t>()</w:t>
      </w:r>
      <w:r>
        <w:rPr>
          <w:color w:val="000000"/>
          <w:sz w:val="17"/>
          <w:szCs w:val="17"/>
        </w:rPr>
        <w:br/>
      </w:r>
      <w:r>
        <w:rPr>
          <w:rStyle w:val="lineno"/>
          <w:color w:val="000000"/>
          <w:sz w:val="17"/>
          <w:szCs w:val="17"/>
          <w:shd w:val="clear" w:color="auto" w:fill="CFCFCF"/>
        </w:rPr>
        <w:t>17</w:t>
      </w:r>
      <w:r>
        <w:rPr>
          <w:rStyle w:val="n"/>
          <w:color w:val="000000"/>
          <w:sz w:val="17"/>
          <w:szCs w:val="17"/>
        </w:rPr>
        <w:t>Calling</w:t>
      </w:r>
      <w:r>
        <w:rPr>
          <w:color w:val="000000"/>
          <w:sz w:val="17"/>
          <w:szCs w:val="17"/>
        </w:rPr>
        <w:t xml:space="preserve"> </w:t>
      </w:r>
      <w:r>
        <w:rPr>
          <w:rStyle w:val="n"/>
          <w:color w:val="000000"/>
          <w:sz w:val="17"/>
          <w:szCs w:val="17"/>
        </w:rPr>
        <w:t>function</w:t>
      </w:r>
      <w:r>
        <w:rPr>
          <w:color w:val="000000"/>
          <w:sz w:val="17"/>
          <w:szCs w:val="17"/>
        </w:rPr>
        <w:t xml:space="preserve"> </w:t>
      </w:r>
      <w:r>
        <w:rPr>
          <w:rStyle w:val="s"/>
          <w:color w:val="BB4444"/>
          <w:sz w:val="17"/>
          <w:szCs w:val="17"/>
        </w:rPr>
        <w:t>"target"</w:t>
      </w:r>
      <w:r>
        <w:rPr>
          <w:color w:val="000000"/>
          <w:sz w:val="17"/>
          <w:szCs w:val="17"/>
        </w:rPr>
        <w:br/>
      </w:r>
      <w:r>
        <w:rPr>
          <w:rStyle w:val="lineno"/>
          <w:color w:val="000000"/>
          <w:sz w:val="17"/>
          <w:szCs w:val="17"/>
          <w:shd w:val="clear" w:color="auto" w:fill="CFCFCF"/>
        </w:rPr>
        <w:t>18</w:t>
      </w:r>
      <w:r>
        <w:rPr>
          <w:rStyle w:val="n"/>
          <w:color w:val="000000"/>
          <w:sz w:val="17"/>
          <w:szCs w:val="17"/>
        </w:rPr>
        <w:t>I</w:t>
      </w:r>
      <w:r>
        <w:rPr>
          <w:color w:val="000000"/>
          <w:sz w:val="17"/>
          <w:szCs w:val="17"/>
        </w:rPr>
        <w:t xml:space="preserve"> </w:t>
      </w:r>
      <w:r>
        <w:rPr>
          <w:rStyle w:val="n"/>
          <w:color w:val="000000"/>
          <w:sz w:val="17"/>
          <w:szCs w:val="17"/>
        </w:rPr>
        <w:t>am</w:t>
      </w:r>
      <w:r>
        <w:rPr>
          <w:color w:val="000000"/>
          <w:sz w:val="17"/>
          <w:szCs w:val="17"/>
        </w:rPr>
        <w:t xml:space="preserve"> </w:t>
      </w:r>
      <w:r>
        <w:rPr>
          <w:rStyle w:val="n"/>
          <w:color w:val="000000"/>
          <w:sz w:val="17"/>
          <w:szCs w:val="17"/>
        </w:rPr>
        <w:t>the</w:t>
      </w:r>
      <w:r>
        <w:rPr>
          <w:color w:val="000000"/>
          <w:sz w:val="17"/>
          <w:szCs w:val="17"/>
        </w:rPr>
        <w:t xml:space="preserve"> </w:t>
      </w:r>
      <w:r>
        <w:rPr>
          <w:rStyle w:val="n"/>
          <w:color w:val="000000"/>
          <w:sz w:val="17"/>
          <w:szCs w:val="17"/>
        </w:rPr>
        <w:t>target</w:t>
      </w:r>
      <w:r>
        <w:rPr>
          <w:color w:val="000000"/>
          <w:sz w:val="17"/>
          <w:szCs w:val="17"/>
        </w:rPr>
        <w:t xml:space="preserve"> </w:t>
      </w:r>
      <w:r>
        <w:rPr>
          <w:rStyle w:val="n"/>
          <w:color w:val="000000"/>
          <w:sz w:val="17"/>
          <w:szCs w:val="17"/>
        </w:rPr>
        <w:t>function</w:t>
      </w:r>
      <w:r>
        <w:rPr>
          <w:color w:val="000000"/>
          <w:sz w:val="17"/>
          <w:szCs w:val="17"/>
        </w:rPr>
        <w:br/>
      </w:r>
      <w:r>
        <w:rPr>
          <w:rStyle w:val="lineno"/>
          <w:color w:val="000000"/>
          <w:sz w:val="17"/>
          <w:szCs w:val="17"/>
          <w:shd w:val="clear" w:color="auto" w:fill="CFCFCF"/>
        </w:rPr>
        <w:t>19</w:t>
      </w:r>
      <w:r>
        <w:rPr>
          <w:color w:val="000000"/>
          <w:sz w:val="17"/>
          <w:szCs w:val="17"/>
        </w:rPr>
        <w:br/>
      </w:r>
      <w:r>
        <w:rPr>
          <w:rStyle w:val="lineno"/>
          <w:color w:val="000000"/>
          <w:sz w:val="17"/>
          <w:szCs w:val="17"/>
          <w:shd w:val="clear" w:color="auto" w:fill="CFCFCF"/>
        </w:rPr>
        <w:t>20</w:t>
      </w:r>
      <w:r>
        <w:rPr>
          <w:rStyle w:val="o"/>
          <w:color w:val="666666"/>
          <w:sz w:val="17"/>
          <w:szCs w:val="17"/>
        </w:rPr>
        <w:t>&gt;&gt;&gt;</w:t>
      </w:r>
      <w:r>
        <w:rPr>
          <w:color w:val="000000"/>
          <w:sz w:val="17"/>
          <w:szCs w:val="17"/>
        </w:rPr>
        <w:t xml:space="preserve"> </w:t>
      </w:r>
      <w:r>
        <w:rPr>
          <w:rStyle w:val="n"/>
          <w:color w:val="000000"/>
          <w:sz w:val="17"/>
          <w:szCs w:val="17"/>
        </w:rPr>
        <w:t>target</w:t>
      </w:r>
      <w:r>
        <w:rPr>
          <w:rStyle w:val="o"/>
          <w:color w:val="666666"/>
          <w:sz w:val="17"/>
          <w:szCs w:val="17"/>
        </w:rPr>
        <w:t>.</w:t>
      </w:r>
      <w:r>
        <w:rPr>
          <w:rStyle w:val="n"/>
          <w:color w:val="000000"/>
          <w:sz w:val="17"/>
          <w:szCs w:val="17"/>
        </w:rPr>
        <w:t>attribute</w:t>
      </w:r>
      <w:r>
        <w:rPr>
          <w:color w:val="000000"/>
          <w:sz w:val="17"/>
          <w:szCs w:val="17"/>
        </w:rPr>
        <w:br/>
      </w:r>
      <w:r>
        <w:rPr>
          <w:rStyle w:val="lineno"/>
          <w:color w:val="000000"/>
          <w:sz w:val="17"/>
          <w:szCs w:val="17"/>
          <w:shd w:val="clear" w:color="auto" w:fill="CFCFCF"/>
        </w:rPr>
        <w:t>21</w:t>
      </w:r>
      <w:r>
        <w:rPr>
          <w:rStyle w:val="mi"/>
          <w:color w:val="666666"/>
          <w:sz w:val="17"/>
          <w:szCs w:val="17"/>
        </w:rPr>
        <w:t>1</w:t>
      </w:r>
    </w:p>
    <w:p w:rsidR="00336D82" w:rsidRDefault="00336D82" w:rsidP="00336D82">
      <w:pPr>
        <w:pStyle w:val="NormalWeb"/>
        <w:shd w:val="clear" w:color="auto" w:fill="FFFFFF"/>
        <w:rPr>
          <w:rFonts w:ascii="Trebuchet MS" w:hAnsi="Trebuchet MS"/>
          <w:color w:val="000000"/>
          <w:sz w:val="20"/>
          <w:szCs w:val="20"/>
        </w:rPr>
      </w:pPr>
      <w:r>
        <w:rPr>
          <w:rFonts w:ascii="Trebuchet MS" w:hAnsi="Trebuchet MS"/>
          <w:color w:val="000000"/>
          <w:sz w:val="20"/>
          <w:szCs w:val="20"/>
        </w:rPr>
        <w:t>As you can see, the</w:t>
      </w:r>
      <w:r>
        <w:rPr>
          <w:rStyle w:val="apple-converted-space"/>
          <w:rFonts w:ascii="Trebuchet MS" w:hAnsi="Trebuchet MS"/>
          <w:color w:val="000000"/>
        </w:rPr>
        <w:t> </w:t>
      </w:r>
      <w:r>
        <w:rPr>
          <w:rStyle w:val="Strong"/>
          <w:rFonts w:ascii="Trebuchet MS" w:eastAsiaTheme="majorEastAsia" w:hAnsi="Trebuchet MS"/>
          <w:color w:val="000000"/>
          <w:sz w:val="20"/>
          <w:szCs w:val="20"/>
        </w:rPr>
        <w:t>wrapper function</w:t>
      </w:r>
      <w:r>
        <w:rPr>
          <w:rStyle w:val="apple-converted-space"/>
          <w:rFonts w:ascii="Trebuchet MS" w:hAnsi="Trebuchet MS"/>
          <w:color w:val="000000"/>
        </w:rPr>
        <w:t> </w:t>
      </w:r>
      <w:r>
        <w:rPr>
          <w:rFonts w:ascii="Trebuchet MS" w:hAnsi="Trebuchet MS"/>
          <w:color w:val="000000"/>
          <w:sz w:val="20"/>
          <w:szCs w:val="20"/>
        </w:rPr>
        <w:t>can do whatever it wants to the</w:t>
      </w:r>
      <w:r>
        <w:rPr>
          <w:rStyle w:val="apple-converted-space"/>
          <w:rFonts w:ascii="Trebuchet MS" w:hAnsi="Trebuchet MS"/>
          <w:color w:val="000000"/>
        </w:rPr>
        <w:t> </w:t>
      </w:r>
      <w:r>
        <w:rPr>
          <w:rStyle w:val="Emphasis"/>
          <w:rFonts w:ascii="Trebuchet MS" w:hAnsi="Trebuchet MS"/>
          <w:color w:val="000000"/>
          <w:sz w:val="20"/>
          <w:szCs w:val="20"/>
        </w:rPr>
        <w:t>target function</w:t>
      </w:r>
      <w:r>
        <w:rPr>
          <w:rFonts w:ascii="Trebuchet MS" w:hAnsi="Trebuchet MS"/>
          <w:color w:val="000000"/>
          <w:sz w:val="20"/>
          <w:szCs w:val="20"/>
        </w:rPr>
        <w:t>, including the simple case of returning the</w:t>
      </w:r>
      <w:r>
        <w:rPr>
          <w:rStyle w:val="apple-converted-space"/>
          <w:rFonts w:ascii="Trebuchet MS" w:hAnsi="Trebuchet MS"/>
          <w:color w:val="000000"/>
        </w:rPr>
        <w:t> </w:t>
      </w:r>
      <w:r>
        <w:rPr>
          <w:rStyle w:val="Emphasis"/>
          <w:rFonts w:ascii="Trebuchet MS" w:hAnsi="Trebuchet MS"/>
          <w:color w:val="000000"/>
          <w:sz w:val="20"/>
          <w:szCs w:val="20"/>
        </w:rPr>
        <w:t>target</w:t>
      </w:r>
      <w:r>
        <w:rPr>
          <w:rFonts w:ascii="Trebuchet MS" w:hAnsi="Trebuchet MS"/>
          <w:color w:val="000000"/>
          <w:sz w:val="20"/>
          <w:szCs w:val="20"/>
        </w:rPr>
        <w:t>'s return value. But what happens to any arguments passed to the</w:t>
      </w:r>
      <w:r>
        <w:rPr>
          <w:rStyle w:val="apple-converted-space"/>
          <w:rFonts w:ascii="Trebuchet MS" w:hAnsi="Trebuchet MS"/>
          <w:color w:val="000000"/>
        </w:rPr>
        <w:t> </w:t>
      </w:r>
      <w:r>
        <w:rPr>
          <w:rStyle w:val="Emphasis"/>
          <w:rFonts w:ascii="Trebuchet MS" w:hAnsi="Trebuchet MS"/>
          <w:color w:val="000000"/>
          <w:sz w:val="20"/>
          <w:szCs w:val="20"/>
        </w:rPr>
        <w:t>target function</w:t>
      </w:r>
      <w:r>
        <w:rPr>
          <w:rFonts w:ascii="Trebuchet MS" w:hAnsi="Trebuchet MS"/>
          <w:color w:val="000000"/>
          <w:sz w:val="20"/>
          <w:szCs w:val="20"/>
        </w:rPr>
        <w:t>?</w:t>
      </w:r>
    </w:p>
    <w:p w:rsidR="00336D82" w:rsidRDefault="00041B01" w:rsidP="00336D82">
      <w:pPr>
        <w:pStyle w:val="Heading3"/>
        <w:shd w:val="clear" w:color="auto" w:fill="FFFFFF"/>
        <w:spacing w:before="360" w:after="192"/>
        <w:rPr>
          <w:rFonts w:ascii="Trebuchet MS" w:hAnsi="Trebuchet MS"/>
          <w:b w:val="0"/>
          <w:bCs w:val="0"/>
          <w:color w:val="000000"/>
          <w:sz w:val="24"/>
          <w:szCs w:val="24"/>
        </w:rPr>
      </w:pPr>
      <w:hyperlink r:id="rId18" w:anchor="id7" w:history="1">
        <w:r w:rsidR="00336D82">
          <w:rPr>
            <w:rStyle w:val="Hyperlink"/>
            <w:rFonts w:ascii="Trebuchet MS" w:hAnsi="Trebuchet MS"/>
            <w:b w:val="0"/>
            <w:bCs w:val="0"/>
            <w:color w:val="000000"/>
            <w:sz w:val="24"/>
            <w:szCs w:val="24"/>
            <w:u w:val="none"/>
          </w:rPr>
          <w:t>2.2   Getting the Arguments</w:t>
        </w:r>
      </w:hyperlink>
    </w:p>
    <w:p w:rsidR="00336D82" w:rsidRDefault="00336D82" w:rsidP="00336D82">
      <w:pPr>
        <w:pStyle w:val="NormalWeb"/>
        <w:shd w:val="clear" w:color="auto" w:fill="FFFFFF"/>
        <w:rPr>
          <w:rFonts w:ascii="Trebuchet MS" w:hAnsi="Trebuchet MS"/>
          <w:color w:val="000000"/>
          <w:sz w:val="20"/>
          <w:szCs w:val="20"/>
        </w:rPr>
      </w:pPr>
      <w:r>
        <w:rPr>
          <w:rFonts w:ascii="Trebuchet MS" w:hAnsi="Trebuchet MS"/>
          <w:color w:val="000000"/>
          <w:sz w:val="20"/>
          <w:szCs w:val="20"/>
        </w:rPr>
        <w:t>Since the returned</w:t>
      </w:r>
      <w:r>
        <w:rPr>
          <w:rStyle w:val="apple-converted-space"/>
          <w:rFonts w:ascii="Trebuchet MS" w:hAnsi="Trebuchet MS"/>
          <w:color w:val="000000"/>
        </w:rPr>
        <w:t> </w:t>
      </w:r>
      <w:r>
        <w:rPr>
          <w:rStyle w:val="Emphasis"/>
          <w:rFonts w:ascii="Trebuchet MS" w:hAnsi="Trebuchet MS"/>
          <w:color w:val="000000"/>
          <w:sz w:val="20"/>
          <w:szCs w:val="20"/>
        </w:rPr>
        <w:t>wrapper function</w:t>
      </w:r>
      <w:r>
        <w:rPr>
          <w:rStyle w:val="apple-converted-space"/>
          <w:rFonts w:ascii="Trebuchet MS" w:hAnsi="Trebuchet MS"/>
          <w:color w:val="000000"/>
        </w:rPr>
        <w:t> </w:t>
      </w:r>
      <w:r>
        <w:rPr>
          <w:rFonts w:ascii="Trebuchet MS" w:hAnsi="Trebuchet MS"/>
          <w:color w:val="000000"/>
          <w:sz w:val="20"/>
          <w:szCs w:val="20"/>
        </w:rPr>
        <w:t>replaces the</w:t>
      </w:r>
      <w:r>
        <w:rPr>
          <w:rStyle w:val="apple-converted-space"/>
          <w:rFonts w:ascii="Trebuchet MS" w:hAnsi="Trebuchet MS"/>
          <w:color w:val="000000"/>
        </w:rPr>
        <w:t> </w:t>
      </w:r>
      <w:r>
        <w:rPr>
          <w:rStyle w:val="Emphasis"/>
          <w:rFonts w:ascii="Trebuchet MS" w:hAnsi="Trebuchet MS"/>
          <w:color w:val="000000"/>
          <w:sz w:val="20"/>
          <w:szCs w:val="20"/>
        </w:rPr>
        <w:t>target function</w:t>
      </w:r>
      <w:r>
        <w:rPr>
          <w:rFonts w:ascii="Trebuchet MS" w:hAnsi="Trebuchet MS"/>
          <w:color w:val="000000"/>
          <w:sz w:val="20"/>
          <w:szCs w:val="20"/>
        </w:rPr>
        <w:t>, the</w:t>
      </w:r>
      <w:r>
        <w:rPr>
          <w:rStyle w:val="apple-converted-space"/>
          <w:rFonts w:ascii="Trebuchet MS" w:hAnsi="Trebuchet MS"/>
          <w:color w:val="000000"/>
        </w:rPr>
        <w:t> </w:t>
      </w:r>
      <w:r>
        <w:rPr>
          <w:rStyle w:val="Emphasis"/>
          <w:rFonts w:ascii="Trebuchet MS" w:hAnsi="Trebuchet MS"/>
          <w:color w:val="000000"/>
          <w:sz w:val="20"/>
          <w:szCs w:val="20"/>
        </w:rPr>
        <w:t>wrapper function</w:t>
      </w:r>
      <w:r>
        <w:rPr>
          <w:rStyle w:val="apple-converted-space"/>
          <w:rFonts w:ascii="Trebuchet MS" w:hAnsi="Trebuchet MS"/>
          <w:color w:val="000000"/>
        </w:rPr>
        <w:t> </w:t>
      </w:r>
      <w:r>
        <w:rPr>
          <w:rFonts w:ascii="Trebuchet MS" w:hAnsi="Trebuchet MS"/>
          <w:color w:val="000000"/>
          <w:sz w:val="20"/>
          <w:szCs w:val="20"/>
        </w:rPr>
        <w:t>will</w:t>
      </w:r>
      <w:r>
        <w:rPr>
          <w:rStyle w:val="apple-converted-space"/>
          <w:rFonts w:ascii="Trebuchet MS" w:hAnsi="Trebuchet MS"/>
          <w:color w:val="000000"/>
        </w:rPr>
        <w:t> </w:t>
      </w:r>
      <w:r>
        <w:rPr>
          <w:rStyle w:val="Strong"/>
          <w:rFonts w:ascii="Trebuchet MS" w:eastAsiaTheme="majorEastAsia" w:hAnsi="Trebuchet MS"/>
          <w:color w:val="000000"/>
          <w:sz w:val="20"/>
          <w:szCs w:val="20"/>
        </w:rPr>
        <w:t>receive the arguments</w:t>
      </w:r>
      <w:r>
        <w:rPr>
          <w:rStyle w:val="apple-converted-space"/>
          <w:rFonts w:ascii="Trebuchet MS" w:hAnsi="Trebuchet MS"/>
          <w:color w:val="000000"/>
        </w:rPr>
        <w:t> </w:t>
      </w:r>
      <w:r>
        <w:rPr>
          <w:rFonts w:ascii="Trebuchet MS" w:hAnsi="Trebuchet MS"/>
          <w:color w:val="000000"/>
          <w:sz w:val="20"/>
          <w:szCs w:val="20"/>
        </w:rPr>
        <w:t>intended for the</w:t>
      </w:r>
      <w:r>
        <w:rPr>
          <w:rStyle w:val="apple-converted-space"/>
          <w:rFonts w:ascii="Trebuchet MS" w:hAnsi="Trebuchet MS"/>
          <w:color w:val="000000"/>
        </w:rPr>
        <w:t> </w:t>
      </w:r>
      <w:r>
        <w:rPr>
          <w:rStyle w:val="Emphasis"/>
          <w:rFonts w:ascii="Trebuchet MS" w:hAnsi="Trebuchet MS"/>
          <w:color w:val="000000"/>
          <w:sz w:val="20"/>
          <w:szCs w:val="20"/>
        </w:rPr>
        <w:t>target function</w:t>
      </w:r>
      <w:r>
        <w:rPr>
          <w:rFonts w:ascii="Trebuchet MS" w:hAnsi="Trebuchet MS"/>
          <w:color w:val="000000"/>
          <w:sz w:val="20"/>
          <w:szCs w:val="20"/>
        </w:rPr>
        <w:t>. Assuming you want your decorator to work for any</w:t>
      </w:r>
      <w:r>
        <w:rPr>
          <w:rStyle w:val="apple-converted-space"/>
          <w:rFonts w:ascii="Trebuchet MS" w:hAnsi="Trebuchet MS"/>
          <w:color w:val="000000"/>
        </w:rPr>
        <w:t> </w:t>
      </w:r>
      <w:r>
        <w:rPr>
          <w:rStyle w:val="Emphasis"/>
          <w:rFonts w:ascii="Trebuchet MS" w:hAnsi="Trebuchet MS"/>
          <w:color w:val="000000"/>
          <w:sz w:val="20"/>
          <w:szCs w:val="20"/>
        </w:rPr>
        <w:t>target function</w:t>
      </w:r>
      <w:r>
        <w:rPr>
          <w:rFonts w:ascii="Trebuchet MS" w:hAnsi="Trebuchet MS"/>
          <w:color w:val="000000"/>
          <w:sz w:val="20"/>
          <w:szCs w:val="20"/>
        </w:rPr>
        <w:t>, your</w:t>
      </w:r>
      <w:r>
        <w:rPr>
          <w:rStyle w:val="apple-converted-space"/>
          <w:rFonts w:ascii="Trebuchet MS" w:hAnsi="Trebuchet MS"/>
          <w:color w:val="000000"/>
        </w:rPr>
        <w:t> </w:t>
      </w:r>
      <w:r>
        <w:rPr>
          <w:rStyle w:val="Emphasis"/>
          <w:rFonts w:ascii="Trebuchet MS" w:hAnsi="Trebuchet MS"/>
          <w:color w:val="000000"/>
          <w:sz w:val="20"/>
          <w:szCs w:val="20"/>
        </w:rPr>
        <w:t>wrapper function</w:t>
      </w:r>
      <w:r>
        <w:rPr>
          <w:rStyle w:val="apple-converted-space"/>
          <w:rFonts w:ascii="Trebuchet MS" w:hAnsi="Trebuchet MS"/>
          <w:color w:val="000000"/>
        </w:rPr>
        <w:t> </w:t>
      </w:r>
      <w:r>
        <w:rPr>
          <w:rFonts w:ascii="Trebuchet MS" w:hAnsi="Trebuchet MS"/>
          <w:color w:val="000000"/>
          <w:sz w:val="20"/>
          <w:szCs w:val="20"/>
        </w:rPr>
        <w:t>then should accept</w:t>
      </w:r>
      <w:r>
        <w:rPr>
          <w:rStyle w:val="apple-converted-space"/>
          <w:rFonts w:ascii="Trebuchet MS" w:hAnsi="Trebuchet MS"/>
          <w:color w:val="000000"/>
        </w:rPr>
        <w:t> </w:t>
      </w:r>
      <w:hyperlink r:id="rId19" w:anchor="arbitrary-numbers-of-arguments" w:history="1">
        <w:r>
          <w:rPr>
            <w:rStyle w:val="Hyperlink"/>
            <w:rFonts w:ascii="Trebuchet MS" w:hAnsi="Trebuchet MS"/>
            <w:color w:val="0000DD"/>
            <w:sz w:val="20"/>
            <w:szCs w:val="20"/>
            <w:u w:val="none"/>
          </w:rPr>
          <w:t>arbitrary non-keyword arguments and arbitrary keyword arguments</w:t>
        </w:r>
      </w:hyperlink>
      <w:r>
        <w:rPr>
          <w:rFonts w:ascii="Trebuchet MS" w:hAnsi="Trebuchet MS"/>
          <w:color w:val="000000"/>
          <w:sz w:val="20"/>
          <w:szCs w:val="20"/>
        </w:rPr>
        <w:t>, add, remove, or modify arguments if necessary, and</w:t>
      </w:r>
      <w:r>
        <w:rPr>
          <w:rStyle w:val="apple-converted-space"/>
          <w:rFonts w:ascii="Trebuchet MS" w:hAnsi="Trebuchet MS"/>
          <w:color w:val="000000"/>
        </w:rPr>
        <w:t> </w:t>
      </w:r>
      <w:hyperlink r:id="rId20" w:anchor="passing-a-list-or-dictionary-as-arguments" w:history="1">
        <w:r>
          <w:rPr>
            <w:rStyle w:val="Hyperlink"/>
            <w:rFonts w:ascii="Trebuchet MS" w:hAnsi="Trebuchet MS"/>
            <w:color w:val="0000DD"/>
            <w:sz w:val="20"/>
            <w:szCs w:val="20"/>
            <w:u w:val="none"/>
          </w:rPr>
          <w:t>pass the arguments</w:t>
        </w:r>
      </w:hyperlink>
      <w:r>
        <w:rPr>
          <w:rStyle w:val="apple-converted-space"/>
          <w:rFonts w:ascii="Trebuchet MS" w:hAnsi="Trebuchet MS"/>
          <w:color w:val="000000"/>
        </w:rPr>
        <w:t> </w:t>
      </w:r>
      <w:r>
        <w:rPr>
          <w:rFonts w:ascii="Trebuchet MS" w:hAnsi="Trebuchet MS"/>
          <w:color w:val="000000"/>
          <w:sz w:val="20"/>
          <w:szCs w:val="20"/>
        </w:rPr>
        <w:t>to the</w:t>
      </w:r>
      <w:r>
        <w:rPr>
          <w:rStyle w:val="apple-converted-space"/>
          <w:rFonts w:ascii="Trebuchet MS" w:hAnsi="Trebuchet MS"/>
          <w:color w:val="000000"/>
        </w:rPr>
        <w:t> </w:t>
      </w:r>
      <w:r>
        <w:rPr>
          <w:rStyle w:val="Emphasis"/>
          <w:rFonts w:ascii="Trebuchet MS" w:hAnsi="Trebuchet MS"/>
          <w:color w:val="000000"/>
          <w:sz w:val="20"/>
          <w:szCs w:val="20"/>
        </w:rPr>
        <w:t>target function</w:t>
      </w:r>
      <w:r>
        <w:rPr>
          <w:rFonts w:ascii="Trebuchet MS" w:hAnsi="Trebuchet MS"/>
          <w:color w:val="000000"/>
          <w:sz w:val="20"/>
          <w:szCs w:val="20"/>
        </w:rPr>
        <w:t>.</w:t>
      </w:r>
    </w:p>
    <w:p w:rsidR="00336D82" w:rsidRDefault="00041B01" w:rsidP="00336D82">
      <w:pPr>
        <w:shd w:val="clear" w:color="auto" w:fill="FFFFFF"/>
        <w:rPr>
          <w:rFonts w:ascii="Trebuchet MS" w:hAnsi="Trebuchet MS"/>
          <w:color w:val="000000"/>
          <w:sz w:val="20"/>
          <w:szCs w:val="20"/>
        </w:rPr>
      </w:pPr>
      <w:hyperlink r:id="rId21" w:history="1">
        <w:proofErr w:type="gramStart"/>
        <w:r w:rsidR="00336D82">
          <w:rPr>
            <w:rStyle w:val="Hyperlink"/>
            <w:rFonts w:ascii="Trebuchet MS" w:hAnsi="Trebuchet MS"/>
            <w:color w:val="000000"/>
            <w:sz w:val="20"/>
            <w:szCs w:val="20"/>
            <w:u w:val="none"/>
            <w:bdr w:val="single" w:sz="6" w:space="0" w:color="A1A4A5" w:frame="1"/>
            <w:shd w:val="clear" w:color="auto" w:fill="CFCFCF"/>
          </w:rPr>
          <w:t>#</w:t>
        </w:r>
        <w:r w:rsidR="00336D82">
          <w:rPr>
            <w:rStyle w:val="Hyperlink"/>
            <w:rFonts w:ascii="Arial" w:hAnsi="Arial" w:cs="Arial"/>
            <w:color w:val="000000"/>
            <w:sz w:val="20"/>
            <w:szCs w:val="20"/>
            <w:u w:val="none"/>
            <w:bdr w:val="single" w:sz="6" w:space="0" w:color="A1A4A5" w:frame="1"/>
            <w:shd w:val="clear" w:color="auto" w:fill="CFCFCF"/>
          </w:rPr>
          <w:t> </w:t>
        </w:r>
        <w:r w:rsidR="00336D82">
          <w:rPr>
            <w:rStyle w:val="Hyperlink"/>
            <w:rFonts w:ascii="Trebuchet MS" w:hAnsi="Trebuchet MS"/>
            <w:color w:val="000000"/>
            <w:sz w:val="20"/>
            <w:szCs w:val="20"/>
            <w:u w:val="none"/>
            <w:bdr w:val="single" w:sz="6" w:space="0" w:color="A1A4A5" w:frame="1"/>
            <w:shd w:val="clear" w:color="auto" w:fill="CFCFCF"/>
          </w:rPr>
          <w:t>'s</w:t>
        </w:r>
        <w:proofErr w:type="gramEnd"/>
      </w:hyperlink>
    </w:p>
    <w:p w:rsidR="00336D82" w:rsidRDefault="00336D82" w:rsidP="00336D82">
      <w:pPr>
        <w:pStyle w:val="HTMLPreformatted"/>
        <w:shd w:val="clear" w:color="auto" w:fill="F9F9F9"/>
        <w:rPr>
          <w:color w:val="000000"/>
          <w:sz w:val="17"/>
          <w:szCs w:val="17"/>
        </w:rPr>
      </w:pPr>
      <w:r>
        <w:rPr>
          <w:rStyle w:val="lineno"/>
          <w:color w:val="000000"/>
          <w:sz w:val="17"/>
          <w:szCs w:val="17"/>
          <w:shd w:val="clear" w:color="auto" w:fill="CFCFCF"/>
        </w:rPr>
        <w:t xml:space="preserve"> 1</w:t>
      </w:r>
      <w:r>
        <w:rPr>
          <w:rStyle w:val="k"/>
          <w:b/>
          <w:bCs/>
          <w:color w:val="0000FF"/>
          <w:sz w:val="17"/>
          <w:szCs w:val="17"/>
        </w:rPr>
        <w:t>def</w:t>
      </w:r>
      <w:r>
        <w:rPr>
          <w:color w:val="000000"/>
          <w:sz w:val="17"/>
          <w:szCs w:val="17"/>
        </w:rPr>
        <w:t xml:space="preserve"> </w:t>
      </w:r>
      <w:r>
        <w:rPr>
          <w:rStyle w:val="nf"/>
          <w:color w:val="000000"/>
          <w:sz w:val="17"/>
          <w:szCs w:val="17"/>
        </w:rPr>
        <w:t>decorator</w:t>
      </w:r>
      <w:r>
        <w:rPr>
          <w:rStyle w:val="p"/>
          <w:color w:val="000000"/>
          <w:sz w:val="17"/>
          <w:szCs w:val="17"/>
        </w:rPr>
        <w:t>(</w:t>
      </w:r>
      <w:r>
        <w:rPr>
          <w:rStyle w:val="n"/>
          <w:color w:val="000000"/>
          <w:sz w:val="17"/>
          <w:szCs w:val="17"/>
        </w:rPr>
        <w:t>target</w:t>
      </w:r>
      <w:r>
        <w:rPr>
          <w:rStyle w:val="p"/>
          <w:color w:val="000000"/>
          <w:sz w:val="17"/>
          <w:szCs w:val="17"/>
        </w:rPr>
        <w:t>):</w:t>
      </w:r>
      <w:r>
        <w:rPr>
          <w:color w:val="000000"/>
          <w:sz w:val="17"/>
          <w:szCs w:val="17"/>
        </w:rPr>
        <w:br/>
      </w:r>
      <w:r>
        <w:rPr>
          <w:rStyle w:val="lineno"/>
          <w:color w:val="000000"/>
          <w:sz w:val="17"/>
          <w:szCs w:val="17"/>
          <w:shd w:val="clear" w:color="auto" w:fill="CFCFCF"/>
        </w:rPr>
        <w:t xml:space="preserve"> 2</w:t>
      </w:r>
      <w:r>
        <w:rPr>
          <w:color w:val="000000"/>
          <w:sz w:val="17"/>
          <w:szCs w:val="17"/>
        </w:rPr>
        <w:br/>
      </w:r>
      <w:r>
        <w:rPr>
          <w:rStyle w:val="lineno"/>
          <w:color w:val="000000"/>
          <w:sz w:val="17"/>
          <w:szCs w:val="17"/>
          <w:shd w:val="clear" w:color="auto" w:fill="CFCFCF"/>
        </w:rPr>
        <w:t xml:space="preserve"> 3</w:t>
      </w:r>
      <w:r>
        <w:rPr>
          <w:color w:val="000000"/>
          <w:sz w:val="17"/>
          <w:szCs w:val="17"/>
        </w:rPr>
        <w:t xml:space="preserve">    </w:t>
      </w:r>
      <w:r>
        <w:rPr>
          <w:rStyle w:val="k"/>
          <w:b/>
          <w:bCs/>
          <w:color w:val="0000FF"/>
          <w:sz w:val="17"/>
          <w:szCs w:val="17"/>
        </w:rPr>
        <w:t>def</w:t>
      </w:r>
      <w:r>
        <w:rPr>
          <w:color w:val="000000"/>
          <w:sz w:val="17"/>
          <w:szCs w:val="17"/>
        </w:rPr>
        <w:t xml:space="preserve"> </w:t>
      </w:r>
      <w:r>
        <w:rPr>
          <w:rStyle w:val="nf"/>
          <w:color w:val="000000"/>
          <w:sz w:val="17"/>
          <w:szCs w:val="17"/>
        </w:rPr>
        <w:t>wrapper</w:t>
      </w:r>
      <w:r>
        <w:rPr>
          <w:rStyle w:val="p"/>
          <w:color w:val="000000"/>
          <w:sz w:val="17"/>
          <w:szCs w:val="17"/>
        </w:rPr>
        <w:t>(</w:t>
      </w:r>
      <w:r>
        <w:rPr>
          <w:rStyle w:val="o"/>
          <w:color w:val="666666"/>
          <w:sz w:val="17"/>
          <w:szCs w:val="17"/>
        </w:rPr>
        <w:t>*</w:t>
      </w:r>
      <w:r>
        <w:rPr>
          <w:rStyle w:val="n"/>
          <w:color w:val="000000"/>
          <w:sz w:val="17"/>
          <w:szCs w:val="17"/>
        </w:rPr>
        <w:t>args</w:t>
      </w:r>
      <w:r>
        <w:rPr>
          <w:rStyle w:val="p"/>
          <w:color w:val="000000"/>
          <w:sz w:val="17"/>
          <w:szCs w:val="17"/>
        </w:rPr>
        <w:t>,</w:t>
      </w:r>
      <w:r>
        <w:rPr>
          <w:color w:val="000000"/>
          <w:sz w:val="17"/>
          <w:szCs w:val="17"/>
        </w:rPr>
        <w:t xml:space="preserve"> </w:t>
      </w:r>
      <w:r>
        <w:rPr>
          <w:rStyle w:val="o"/>
          <w:color w:val="666666"/>
          <w:sz w:val="17"/>
          <w:szCs w:val="17"/>
        </w:rPr>
        <w:t>**</w:t>
      </w:r>
      <w:r>
        <w:rPr>
          <w:rStyle w:val="n"/>
          <w:color w:val="000000"/>
          <w:sz w:val="17"/>
          <w:szCs w:val="17"/>
        </w:rPr>
        <w:t>kwargs</w:t>
      </w:r>
      <w:r>
        <w:rPr>
          <w:rStyle w:val="p"/>
          <w:color w:val="000000"/>
          <w:sz w:val="17"/>
          <w:szCs w:val="17"/>
        </w:rPr>
        <w:t>):</w:t>
      </w:r>
      <w:r>
        <w:rPr>
          <w:color w:val="000000"/>
          <w:sz w:val="17"/>
          <w:szCs w:val="17"/>
        </w:rPr>
        <w:br/>
      </w:r>
      <w:r>
        <w:rPr>
          <w:rStyle w:val="lineno"/>
          <w:color w:val="000000"/>
          <w:sz w:val="17"/>
          <w:szCs w:val="17"/>
          <w:shd w:val="clear" w:color="auto" w:fill="CFCFCF"/>
        </w:rPr>
        <w:t xml:space="preserve"> 4</w:t>
      </w:r>
      <w:r>
        <w:rPr>
          <w:color w:val="000000"/>
          <w:sz w:val="17"/>
          <w:szCs w:val="17"/>
        </w:rPr>
        <w:t xml:space="preserve">        </w:t>
      </w:r>
      <w:r>
        <w:rPr>
          <w:rStyle w:val="n"/>
          <w:color w:val="000000"/>
          <w:sz w:val="17"/>
          <w:szCs w:val="17"/>
        </w:rPr>
        <w:t>kwargs</w:t>
      </w:r>
      <w:r>
        <w:rPr>
          <w:rStyle w:val="o"/>
          <w:color w:val="666666"/>
          <w:sz w:val="17"/>
          <w:szCs w:val="17"/>
        </w:rPr>
        <w:t>.</w:t>
      </w:r>
      <w:r>
        <w:rPr>
          <w:rStyle w:val="n"/>
          <w:color w:val="000000"/>
          <w:sz w:val="17"/>
          <w:szCs w:val="17"/>
        </w:rPr>
        <w:t>update</w:t>
      </w:r>
      <w:r>
        <w:rPr>
          <w:rStyle w:val="p"/>
          <w:color w:val="000000"/>
          <w:sz w:val="17"/>
          <w:szCs w:val="17"/>
        </w:rPr>
        <w:t>({</w:t>
      </w:r>
      <w:r>
        <w:rPr>
          <w:rStyle w:val="s"/>
          <w:color w:val="BB4444"/>
          <w:sz w:val="17"/>
          <w:szCs w:val="17"/>
        </w:rPr>
        <w:t>'debug'</w:t>
      </w:r>
      <w:r>
        <w:rPr>
          <w:rStyle w:val="p"/>
          <w:color w:val="000000"/>
          <w:sz w:val="17"/>
          <w:szCs w:val="17"/>
        </w:rPr>
        <w:t>:</w:t>
      </w:r>
      <w:r>
        <w:rPr>
          <w:color w:val="000000"/>
          <w:sz w:val="17"/>
          <w:szCs w:val="17"/>
        </w:rPr>
        <w:t xml:space="preserve"> </w:t>
      </w:r>
      <w:r>
        <w:rPr>
          <w:rStyle w:val="bp"/>
          <w:color w:val="AA22FF"/>
          <w:sz w:val="17"/>
          <w:szCs w:val="17"/>
        </w:rPr>
        <w:t>True</w:t>
      </w:r>
      <w:r>
        <w:rPr>
          <w:rStyle w:val="p"/>
          <w:color w:val="000000"/>
          <w:sz w:val="17"/>
          <w:szCs w:val="17"/>
        </w:rPr>
        <w:t>})</w:t>
      </w:r>
      <w:r>
        <w:rPr>
          <w:color w:val="000000"/>
          <w:sz w:val="17"/>
          <w:szCs w:val="17"/>
        </w:rPr>
        <w:t xml:space="preserve"> </w:t>
      </w:r>
      <w:r>
        <w:rPr>
          <w:rStyle w:val="c"/>
          <w:i/>
          <w:iCs/>
          <w:color w:val="008800"/>
          <w:sz w:val="17"/>
          <w:szCs w:val="17"/>
        </w:rPr>
        <w:t># Edit the keyword arguments -- here, enable debug mode no matter what</w:t>
      </w:r>
      <w:r>
        <w:rPr>
          <w:color w:val="000000"/>
          <w:sz w:val="17"/>
          <w:szCs w:val="17"/>
        </w:rPr>
        <w:br/>
      </w:r>
      <w:r>
        <w:rPr>
          <w:rStyle w:val="lineno"/>
          <w:color w:val="000000"/>
          <w:sz w:val="17"/>
          <w:szCs w:val="17"/>
          <w:shd w:val="clear" w:color="auto" w:fill="CFCFCF"/>
        </w:rPr>
        <w:t xml:space="preserve"> 5</w:t>
      </w:r>
      <w:r>
        <w:rPr>
          <w:color w:val="000000"/>
          <w:sz w:val="17"/>
          <w:szCs w:val="17"/>
        </w:rPr>
        <w:t xml:space="preserve">        </w:t>
      </w:r>
      <w:r>
        <w:rPr>
          <w:rStyle w:val="k"/>
          <w:b/>
          <w:bCs/>
          <w:color w:val="0000FF"/>
          <w:sz w:val="17"/>
          <w:szCs w:val="17"/>
        </w:rPr>
        <w:t>print</w:t>
      </w:r>
      <w:r>
        <w:rPr>
          <w:color w:val="000000"/>
          <w:sz w:val="17"/>
          <w:szCs w:val="17"/>
        </w:rPr>
        <w:t xml:space="preserve"> </w:t>
      </w:r>
      <w:r>
        <w:rPr>
          <w:rStyle w:val="s"/>
          <w:color w:val="BB4444"/>
          <w:sz w:val="17"/>
          <w:szCs w:val="17"/>
        </w:rPr>
        <w:t>'Calling function "</w:t>
      </w:r>
      <w:r>
        <w:rPr>
          <w:rStyle w:val="si"/>
          <w:b/>
          <w:bCs/>
          <w:color w:val="BB6688"/>
          <w:sz w:val="17"/>
          <w:szCs w:val="17"/>
        </w:rPr>
        <w:t>%s</w:t>
      </w:r>
      <w:r>
        <w:rPr>
          <w:rStyle w:val="s"/>
          <w:color w:val="BB4444"/>
          <w:sz w:val="17"/>
          <w:szCs w:val="17"/>
        </w:rPr>
        <w:t xml:space="preserve">" with arguments </w:t>
      </w:r>
      <w:r>
        <w:rPr>
          <w:rStyle w:val="si"/>
          <w:b/>
          <w:bCs/>
          <w:color w:val="BB6688"/>
          <w:sz w:val="17"/>
          <w:szCs w:val="17"/>
        </w:rPr>
        <w:t>%s</w:t>
      </w:r>
      <w:r>
        <w:rPr>
          <w:rStyle w:val="s"/>
          <w:color w:val="BB4444"/>
          <w:sz w:val="17"/>
          <w:szCs w:val="17"/>
        </w:rPr>
        <w:t xml:space="preserve"> and keyword arguments </w:t>
      </w:r>
      <w:r>
        <w:rPr>
          <w:rStyle w:val="si"/>
          <w:b/>
          <w:bCs/>
          <w:color w:val="BB6688"/>
          <w:sz w:val="17"/>
          <w:szCs w:val="17"/>
        </w:rPr>
        <w:t>%s</w:t>
      </w:r>
      <w:r>
        <w:rPr>
          <w:rStyle w:val="s"/>
          <w:color w:val="BB4444"/>
          <w:sz w:val="17"/>
          <w:szCs w:val="17"/>
        </w:rPr>
        <w:t>'</w:t>
      </w:r>
      <w:r>
        <w:rPr>
          <w:color w:val="000000"/>
          <w:sz w:val="17"/>
          <w:szCs w:val="17"/>
        </w:rPr>
        <w:t xml:space="preserve"> </w:t>
      </w:r>
      <w:r>
        <w:rPr>
          <w:rStyle w:val="o"/>
          <w:color w:val="666666"/>
          <w:sz w:val="17"/>
          <w:szCs w:val="17"/>
        </w:rPr>
        <w:t>%</w:t>
      </w:r>
      <w:r>
        <w:rPr>
          <w:color w:val="000000"/>
          <w:sz w:val="17"/>
          <w:szCs w:val="17"/>
        </w:rPr>
        <w:t xml:space="preserve"> </w:t>
      </w:r>
      <w:r>
        <w:rPr>
          <w:rStyle w:val="p"/>
          <w:color w:val="000000"/>
          <w:sz w:val="17"/>
          <w:szCs w:val="17"/>
        </w:rPr>
        <w:t>(</w:t>
      </w:r>
      <w:r>
        <w:rPr>
          <w:rStyle w:val="n"/>
          <w:color w:val="000000"/>
          <w:sz w:val="17"/>
          <w:szCs w:val="17"/>
        </w:rPr>
        <w:t>target</w:t>
      </w:r>
      <w:r>
        <w:rPr>
          <w:rStyle w:val="o"/>
          <w:color w:val="666666"/>
          <w:sz w:val="17"/>
          <w:szCs w:val="17"/>
        </w:rPr>
        <w:t>.</w:t>
      </w:r>
      <w:r>
        <w:rPr>
          <w:rStyle w:val="n"/>
          <w:color w:val="000000"/>
          <w:sz w:val="17"/>
          <w:szCs w:val="17"/>
        </w:rPr>
        <w:t>__name__</w:t>
      </w:r>
      <w:r>
        <w:rPr>
          <w:rStyle w:val="p"/>
          <w:color w:val="000000"/>
          <w:sz w:val="17"/>
          <w:szCs w:val="17"/>
        </w:rPr>
        <w:t>,</w:t>
      </w:r>
      <w:r>
        <w:rPr>
          <w:color w:val="000000"/>
          <w:sz w:val="17"/>
          <w:szCs w:val="17"/>
        </w:rPr>
        <w:t xml:space="preserve"> </w:t>
      </w:r>
      <w:r>
        <w:rPr>
          <w:rStyle w:val="n"/>
          <w:color w:val="000000"/>
          <w:sz w:val="17"/>
          <w:szCs w:val="17"/>
        </w:rPr>
        <w:t>args</w:t>
      </w:r>
      <w:r>
        <w:rPr>
          <w:rStyle w:val="p"/>
          <w:color w:val="000000"/>
          <w:sz w:val="17"/>
          <w:szCs w:val="17"/>
        </w:rPr>
        <w:t>,</w:t>
      </w:r>
      <w:r>
        <w:rPr>
          <w:color w:val="000000"/>
          <w:sz w:val="17"/>
          <w:szCs w:val="17"/>
        </w:rPr>
        <w:t xml:space="preserve"> </w:t>
      </w:r>
      <w:r>
        <w:rPr>
          <w:rStyle w:val="n"/>
          <w:color w:val="000000"/>
          <w:sz w:val="17"/>
          <w:szCs w:val="17"/>
        </w:rPr>
        <w:t>kwargs</w:t>
      </w:r>
      <w:r>
        <w:rPr>
          <w:rStyle w:val="p"/>
          <w:color w:val="000000"/>
          <w:sz w:val="17"/>
          <w:szCs w:val="17"/>
        </w:rPr>
        <w:t>)</w:t>
      </w:r>
      <w:r>
        <w:rPr>
          <w:color w:val="000000"/>
          <w:sz w:val="17"/>
          <w:szCs w:val="17"/>
        </w:rPr>
        <w:br/>
      </w:r>
      <w:r>
        <w:rPr>
          <w:rStyle w:val="lineno"/>
          <w:color w:val="000000"/>
          <w:sz w:val="17"/>
          <w:szCs w:val="17"/>
          <w:shd w:val="clear" w:color="auto" w:fill="CFCFCF"/>
        </w:rPr>
        <w:t xml:space="preserve"> 6</w:t>
      </w:r>
      <w:r>
        <w:rPr>
          <w:color w:val="000000"/>
          <w:sz w:val="17"/>
          <w:szCs w:val="17"/>
        </w:rPr>
        <w:t xml:space="preserve">        </w:t>
      </w:r>
      <w:r>
        <w:rPr>
          <w:rStyle w:val="k"/>
          <w:b/>
          <w:bCs/>
          <w:color w:val="0000FF"/>
          <w:sz w:val="17"/>
          <w:szCs w:val="17"/>
        </w:rPr>
        <w:t>return</w:t>
      </w:r>
      <w:r>
        <w:rPr>
          <w:color w:val="000000"/>
          <w:sz w:val="17"/>
          <w:szCs w:val="17"/>
        </w:rPr>
        <w:t xml:space="preserve"> </w:t>
      </w:r>
      <w:r>
        <w:rPr>
          <w:rStyle w:val="n"/>
          <w:color w:val="000000"/>
          <w:sz w:val="17"/>
          <w:szCs w:val="17"/>
        </w:rPr>
        <w:t>target</w:t>
      </w:r>
      <w:r>
        <w:rPr>
          <w:rStyle w:val="p"/>
          <w:color w:val="000000"/>
          <w:sz w:val="17"/>
          <w:szCs w:val="17"/>
        </w:rPr>
        <w:t>(</w:t>
      </w:r>
      <w:r>
        <w:rPr>
          <w:rStyle w:val="o"/>
          <w:color w:val="666666"/>
          <w:sz w:val="17"/>
          <w:szCs w:val="17"/>
        </w:rPr>
        <w:t>*</w:t>
      </w:r>
      <w:r>
        <w:rPr>
          <w:rStyle w:val="n"/>
          <w:color w:val="000000"/>
          <w:sz w:val="17"/>
          <w:szCs w:val="17"/>
        </w:rPr>
        <w:t>args</w:t>
      </w:r>
      <w:r>
        <w:rPr>
          <w:rStyle w:val="p"/>
          <w:color w:val="000000"/>
          <w:sz w:val="17"/>
          <w:szCs w:val="17"/>
        </w:rPr>
        <w:t>,</w:t>
      </w:r>
      <w:r>
        <w:rPr>
          <w:color w:val="000000"/>
          <w:sz w:val="17"/>
          <w:szCs w:val="17"/>
        </w:rPr>
        <w:t xml:space="preserve"> </w:t>
      </w:r>
      <w:r>
        <w:rPr>
          <w:rStyle w:val="o"/>
          <w:color w:val="666666"/>
          <w:sz w:val="17"/>
          <w:szCs w:val="17"/>
        </w:rPr>
        <w:t>**</w:t>
      </w:r>
      <w:r>
        <w:rPr>
          <w:rStyle w:val="n"/>
          <w:color w:val="000000"/>
          <w:sz w:val="17"/>
          <w:szCs w:val="17"/>
        </w:rPr>
        <w:t>kwargs</w:t>
      </w:r>
      <w:r>
        <w:rPr>
          <w:rStyle w:val="p"/>
          <w:color w:val="000000"/>
          <w:sz w:val="17"/>
          <w:szCs w:val="17"/>
        </w:rPr>
        <w:t>)</w:t>
      </w:r>
      <w:r>
        <w:rPr>
          <w:color w:val="000000"/>
          <w:sz w:val="17"/>
          <w:szCs w:val="17"/>
        </w:rPr>
        <w:br/>
      </w:r>
      <w:r>
        <w:rPr>
          <w:rStyle w:val="lineno"/>
          <w:color w:val="000000"/>
          <w:sz w:val="17"/>
          <w:szCs w:val="17"/>
          <w:shd w:val="clear" w:color="auto" w:fill="CFCFCF"/>
        </w:rPr>
        <w:t xml:space="preserve"> 7</w:t>
      </w:r>
      <w:r>
        <w:rPr>
          <w:color w:val="000000"/>
          <w:sz w:val="17"/>
          <w:szCs w:val="17"/>
        </w:rPr>
        <w:br/>
      </w:r>
      <w:r>
        <w:rPr>
          <w:rStyle w:val="lineno"/>
          <w:color w:val="000000"/>
          <w:sz w:val="17"/>
          <w:szCs w:val="17"/>
          <w:shd w:val="clear" w:color="auto" w:fill="CFCFCF"/>
        </w:rPr>
        <w:t xml:space="preserve"> 8</w:t>
      </w:r>
      <w:r>
        <w:rPr>
          <w:color w:val="000000"/>
          <w:sz w:val="17"/>
          <w:szCs w:val="17"/>
        </w:rPr>
        <w:t xml:space="preserve">    </w:t>
      </w:r>
      <w:r>
        <w:rPr>
          <w:rStyle w:val="n"/>
          <w:color w:val="000000"/>
          <w:sz w:val="17"/>
          <w:szCs w:val="17"/>
        </w:rPr>
        <w:t>wrapper</w:t>
      </w:r>
      <w:r>
        <w:rPr>
          <w:rStyle w:val="o"/>
          <w:color w:val="666666"/>
          <w:sz w:val="17"/>
          <w:szCs w:val="17"/>
        </w:rPr>
        <w:t>.</w:t>
      </w:r>
      <w:r>
        <w:rPr>
          <w:rStyle w:val="n"/>
          <w:color w:val="000000"/>
          <w:sz w:val="17"/>
          <w:szCs w:val="17"/>
        </w:rPr>
        <w:t>attribute</w:t>
      </w:r>
      <w:r>
        <w:rPr>
          <w:color w:val="000000"/>
          <w:sz w:val="17"/>
          <w:szCs w:val="17"/>
        </w:rPr>
        <w:t xml:space="preserve"> </w:t>
      </w:r>
      <w:r>
        <w:rPr>
          <w:rStyle w:val="o"/>
          <w:color w:val="666666"/>
          <w:sz w:val="17"/>
          <w:szCs w:val="17"/>
        </w:rPr>
        <w:t>=</w:t>
      </w:r>
      <w:r>
        <w:rPr>
          <w:color w:val="000000"/>
          <w:sz w:val="17"/>
          <w:szCs w:val="17"/>
        </w:rPr>
        <w:t xml:space="preserve"> </w:t>
      </w:r>
      <w:r>
        <w:rPr>
          <w:rStyle w:val="mi"/>
          <w:color w:val="666666"/>
          <w:sz w:val="17"/>
          <w:szCs w:val="17"/>
        </w:rPr>
        <w:t>1</w:t>
      </w:r>
      <w:r>
        <w:rPr>
          <w:color w:val="000000"/>
          <w:sz w:val="17"/>
          <w:szCs w:val="17"/>
        </w:rPr>
        <w:br/>
      </w:r>
      <w:r>
        <w:rPr>
          <w:rStyle w:val="lineno"/>
          <w:color w:val="000000"/>
          <w:sz w:val="17"/>
          <w:szCs w:val="17"/>
          <w:shd w:val="clear" w:color="auto" w:fill="CFCFCF"/>
        </w:rPr>
        <w:t xml:space="preserve"> 9</w:t>
      </w:r>
      <w:r>
        <w:rPr>
          <w:color w:val="000000"/>
          <w:sz w:val="17"/>
          <w:szCs w:val="17"/>
        </w:rPr>
        <w:t xml:space="preserve">    </w:t>
      </w:r>
      <w:r>
        <w:rPr>
          <w:rStyle w:val="k"/>
          <w:b/>
          <w:bCs/>
          <w:color w:val="0000FF"/>
          <w:sz w:val="17"/>
          <w:szCs w:val="17"/>
        </w:rPr>
        <w:t>return</w:t>
      </w:r>
      <w:r>
        <w:rPr>
          <w:color w:val="000000"/>
          <w:sz w:val="17"/>
          <w:szCs w:val="17"/>
        </w:rPr>
        <w:t xml:space="preserve"> </w:t>
      </w:r>
      <w:r>
        <w:rPr>
          <w:rStyle w:val="n"/>
          <w:color w:val="000000"/>
          <w:sz w:val="17"/>
          <w:szCs w:val="17"/>
        </w:rPr>
        <w:t>wrapper</w:t>
      </w:r>
      <w:r>
        <w:rPr>
          <w:color w:val="000000"/>
          <w:sz w:val="17"/>
          <w:szCs w:val="17"/>
        </w:rPr>
        <w:br/>
      </w:r>
      <w:r>
        <w:rPr>
          <w:rStyle w:val="lineno"/>
          <w:color w:val="000000"/>
          <w:sz w:val="17"/>
          <w:szCs w:val="17"/>
          <w:shd w:val="clear" w:color="auto" w:fill="CFCFCF"/>
        </w:rPr>
        <w:t>10</w:t>
      </w:r>
      <w:r>
        <w:rPr>
          <w:color w:val="000000"/>
          <w:sz w:val="17"/>
          <w:szCs w:val="17"/>
        </w:rPr>
        <w:br/>
      </w:r>
      <w:r>
        <w:rPr>
          <w:rStyle w:val="lineno"/>
          <w:color w:val="000000"/>
          <w:sz w:val="17"/>
          <w:szCs w:val="17"/>
          <w:shd w:val="clear" w:color="auto" w:fill="CFCFCF"/>
        </w:rPr>
        <w:t>11</w:t>
      </w:r>
      <w:r>
        <w:rPr>
          <w:rStyle w:val="nd"/>
          <w:color w:val="AA22FF"/>
          <w:sz w:val="17"/>
          <w:szCs w:val="17"/>
        </w:rPr>
        <w:t>@decorator</w:t>
      </w:r>
      <w:r>
        <w:rPr>
          <w:color w:val="000000"/>
          <w:sz w:val="17"/>
          <w:szCs w:val="17"/>
        </w:rPr>
        <w:br/>
      </w:r>
      <w:r>
        <w:rPr>
          <w:rStyle w:val="lineno"/>
          <w:color w:val="000000"/>
          <w:sz w:val="17"/>
          <w:szCs w:val="17"/>
          <w:shd w:val="clear" w:color="auto" w:fill="CFCFCF"/>
        </w:rPr>
        <w:t>12</w:t>
      </w:r>
      <w:r>
        <w:rPr>
          <w:rStyle w:val="k"/>
          <w:b/>
          <w:bCs/>
          <w:color w:val="0000FF"/>
          <w:sz w:val="17"/>
          <w:szCs w:val="17"/>
        </w:rPr>
        <w:t>def</w:t>
      </w:r>
      <w:r>
        <w:rPr>
          <w:color w:val="000000"/>
          <w:sz w:val="17"/>
          <w:szCs w:val="17"/>
        </w:rPr>
        <w:t xml:space="preserve"> </w:t>
      </w:r>
      <w:r>
        <w:rPr>
          <w:rStyle w:val="nf"/>
          <w:color w:val="000000"/>
          <w:sz w:val="17"/>
          <w:szCs w:val="17"/>
        </w:rPr>
        <w:t>target</w:t>
      </w:r>
      <w:r>
        <w:rPr>
          <w:rStyle w:val="p"/>
          <w:color w:val="000000"/>
          <w:sz w:val="17"/>
          <w:szCs w:val="17"/>
        </w:rPr>
        <w:t>(</w:t>
      </w:r>
      <w:r>
        <w:rPr>
          <w:rStyle w:val="n"/>
          <w:color w:val="000000"/>
          <w:sz w:val="17"/>
          <w:szCs w:val="17"/>
        </w:rPr>
        <w:t>a</w:t>
      </w:r>
      <w:r>
        <w:rPr>
          <w:rStyle w:val="p"/>
          <w:color w:val="000000"/>
          <w:sz w:val="17"/>
          <w:szCs w:val="17"/>
        </w:rPr>
        <w:t>,</w:t>
      </w:r>
      <w:r>
        <w:rPr>
          <w:color w:val="000000"/>
          <w:sz w:val="17"/>
          <w:szCs w:val="17"/>
        </w:rPr>
        <w:t xml:space="preserve"> </w:t>
      </w:r>
      <w:r>
        <w:rPr>
          <w:rStyle w:val="n"/>
          <w:color w:val="000000"/>
          <w:sz w:val="17"/>
          <w:szCs w:val="17"/>
        </w:rPr>
        <w:t>b</w:t>
      </w:r>
      <w:r>
        <w:rPr>
          <w:rStyle w:val="p"/>
          <w:color w:val="000000"/>
          <w:sz w:val="17"/>
          <w:szCs w:val="17"/>
        </w:rPr>
        <w:t>,</w:t>
      </w:r>
      <w:r>
        <w:rPr>
          <w:color w:val="000000"/>
          <w:sz w:val="17"/>
          <w:szCs w:val="17"/>
        </w:rPr>
        <w:t xml:space="preserve"> </w:t>
      </w:r>
      <w:r>
        <w:rPr>
          <w:rStyle w:val="n"/>
          <w:color w:val="000000"/>
          <w:sz w:val="17"/>
          <w:szCs w:val="17"/>
        </w:rPr>
        <w:t>debug</w:t>
      </w:r>
      <w:r>
        <w:rPr>
          <w:rStyle w:val="o"/>
          <w:color w:val="666666"/>
          <w:sz w:val="17"/>
          <w:szCs w:val="17"/>
        </w:rPr>
        <w:t>=</w:t>
      </w:r>
      <w:r>
        <w:rPr>
          <w:rStyle w:val="bp"/>
          <w:color w:val="AA22FF"/>
          <w:sz w:val="17"/>
          <w:szCs w:val="17"/>
        </w:rPr>
        <w:t>False</w:t>
      </w:r>
      <w:r>
        <w:rPr>
          <w:rStyle w:val="p"/>
          <w:color w:val="000000"/>
          <w:sz w:val="17"/>
          <w:szCs w:val="17"/>
        </w:rPr>
        <w:t>):</w:t>
      </w:r>
      <w:r>
        <w:rPr>
          <w:color w:val="000000"/>
          <w:sz w:val="17"/>
          <w:szCs w:val="17"/>
        </w:rPr>
        <w:br/>
      </w:r>
      <w:r>
        <w:rPr>
          <w:rStyle w:val="lineno"/>
          <w:color w:val="000000"/>
          <w:sz w:val="17"/>
          <w:szCs w:val="17"/>
          <w:shd w:val="clear" w:color="auto" w:fill="CFCFCF"/>
        </w:rPr>
        <w:t>13</w:t>
      </w:r>
      <w:r>
        <w:rPr>
          <w:color w:val="000000"/>
          <w:sz w:val="17"/>
          <w:szCs w:val="17"/>
        </w:rPr>
        <w:t xml:space="preserve">    </w:t>
      </w:r>
      <w:r>
        <w:rPr>
          <w:rStyle w:val="k"/>
          <w:b/>
          <w:bCs/>
          <w:color w:val="0000FF"/>
          <w:sz w:val="17"/>
          <w:szCs w:val="17"/>
        </w:rPr>
        <w:t>if</w:t>
      </w:r>
      <w:r>
        <w:rPr>
          <w:color w:val="000000"/>
          <w:sz w:val="17"/>
          <w:szCs w:val="17"/>
        </w:rPr>
        <w:t xml:space="preserve"> </w:t>
      </w:r>
      <w:r>
        <w:rPr>
          <w:rStyle w:val="n"/>
          <w:color w:val="000000"/>
          <w:sz w:val="17"/>
          <w:szCs w:val="17"/>
        </w:rPr>
        <w:t>debug</w:t>
      </w:r>
      <w:r>
        <w:rPr>
          <w:rStyle w:val="p"/>
          <w:color w:val="000000"/>
          <w:sz w:val="17"/>
          <w:szCs w:val="17"/>
        </w:rPr>
        <w:t>:</w:t>
      </w:r>
      <w:r>
        <w:rPr>
          <w:color w:val="000000"/>
          <w:sz w:val="17"/>
          <w:szCs w:val="17"/>
        </w:rPr>
        <w:t xml:space="preserve"> </w:t>
      </w:r>
      <w:r>
        <w:rPr>
          <w:rStyle w:val="k"/>
          <w:b/>
          <w:bCs/>
          <w:color w:val="0000FF"/>
          <w:sz w:val="17"/>
          <w:szCs w:val="17"/>
        </w:rPr>
        <w:t>print</w:t>
      </w:r>
      <w:r>
        <w:rPr>
          <w:color w:val="000000"/>
          <w:sz w:val="17"/>
          <w:szCs w:val="17"/>
        </w:rPr>
        <w:t xml:space="preserve"> </w:t>
      </w:r>
      <w:r>
        <w:rPr>
          <w:rStyle w:val="s"/>
          <w:color w:val="BB4444"/>
          <w:sz w:val="17"/>
          <w:szCs w:val="17"/>
        </w:rPr>
        <w:t>'[Debug] I am the target function'</w:t>
      </w:r>
      <w:r>
        <w:rPr>
          <w:color w:val="000000"/>
          <w:sz w:val="17"/>
          <w:szCs w:val="17"/>
        </w:rPr>
        <w:br/>
      </w:r>
      <w:r>
        <w:rPr>
          <w:rStyle w:val="lineno"/>
          <w:color w:val="000000"/>
          <w:sz w:val="17"/>
          <w:szCs w:val="17"/>
          <w:shd w:val="clear" w:color="auto" w:fill="CFCFCF"/>
        </w:rPr>
        <w:t>14</w:t>
      </w:r>
      <w:r>
        <w:rPr>
          <w:color w:val="000000"/>
          <w:sz w:val="17"/>
          <w:szCs w:val="17"/>
        </w:rPr>
        <w:t xml:space="preserve">    </w:t>
      </w:r>
      <w:r>
        <w:rPr>
          <w:rStyle w:val="k"/>
          <w:b/>
          <w:bCs/>
          <w:color w:val="0000FF"/>
          <w:sz w:val="17"/>
          <w:szCs w:val="17"/>
        </w:rPr>
        <w:t>return</w:t>
      </w:r>
      <w:r>
        <w:rPr>
          <w:color w:val="000000"/>
          <w:sz w:val="17"/>
          <w:szCs w:val="17"/>
        </w:rPr>
        <w:t xml:space="preserve"> </w:t>
      </w:r>
      <w:r>
        <w:rPr>
          <w:rStyle w:val="n"/>
          <w:color w:val="000000"/>
          <w:sz w:val="17"/>
          <w:szCs w:val="17"/>
        </w:rPr>
        <w:t>a</w:t>
      </w:r>
      <w:r>
        <w:rPr>
          <w:rStyle w:val="o"/>
          <w:color w:val="666666"/>
          <w:sz w:val="17"/>
          <w:szCs w:val="17"/>
        </w:rPr>
        <w:t>+</w:t>
      </w:r>
      <w:r>
        <w:rPr>
          <w:rStyle w:val="n"/>
          <w:color w:val="000000"/>
          <w:sz w:val="17"/>
          <w:szCs w:val="17"/>
        </w:rPr>
        <w:t>b</w:t>
      </w:r>
      <w:r>
        <w:rPr>
          <w:color w:val="000000"/>
          <w:sz w:val="17"/>
          <w:szCs w:val="17"/>
        </w:rPr>
        <w:br/>
      </w:r>
      <w:r>
        <w:rPr>
          <w:rStyle w:val="lineno"/>
          <w:color w:val="000000"/>
          <w:sz w:val="17"/>
          <w:szCs w:val="17"/>
          <w:shd w:val="clear" w:color="auto" w:fill="CFCFCF"/>
        </w:rPr>
        <w:t>15</w:t>
      </w:r>
      <w:r>
        <w:rPr>
          <w:color w:val="000000"/>
          <w:sz w:val="17"/>
          <w:szCs w:val="17"/>
        </w:rPr>
        <w:br/>
      </w:r>
      <w:r>
        <w:rPr>
          <w:rStyle w:val="lineno"/>
          <w:color w:val="000000"/>
          <w:sz w:val="17"/>
          <w:szCs w:val="17"/>
          <w:shd w:val="clear" w:color="auto" w:fill="CFCFCF"/>
        </w:rPr>
        <w:t>16</w:t>
      </w:r>
      <w:r>
        <w:rPr>
          <w:rStyle w:val="o"/>
          <w:color w:val="666666"/>
          <w:sz w:val="17"/>
          <w:szCs w:val="17"/>
        </w:rPr>
        <w:t>&gt;&gt;&gt;</w:t>
      </w:r>
      <w:r>
        <w:rPr>
          <w:color w:val="000000"/>
          <w:sz w:val="17"/>
          <w:szCs w:val="17"/>
        </w:rPr>
        <w:t xml:space="preserve"> </w:t>
      </w:r>
      <w:r>
        <w:rPr>
          <w:rStyle w:val="n"/>
          <w:color w:val="000000"/>
          <w:sz w:val="17"/>
          <w:szCs w:val="17"/>
        </w:rPr>
        <w:t>target</w:t>
      </w:r>
      <w:r>
        <w:rPr>
          <w:rStyle w:val="p"/>
          <w:color w:val="000000"/>
          <w:sz w:val="17"/>
          <w:szCs w:val="17"/>
        </w:rPr>
        <w:t>(</w:t>
      </w:r>
      <w:r>
        <w:rPr>
          <w:rStyle w:val="mi"/>
          <w:color w:val="666666"/>
          <w:sz w:val="17"/>
          <w:szCs w:val="17"/>
        </w:rPr>
        <w:t>1</w:t>
      </w:r>
      <w:r>
        <w:rPr>
          <w:rStyle w:val="p"/>
          <w:color w:val="000000"/>
          <w:sz w:val="17"/>
          <w:szCs w:val="17"/>
        </w:rPr>
        <w:t>,</w:t>
      </w:r>
      <w:r>
        <w:rPr>
          <w:rStyle w:val="mi"/>
          <w:color w:val="666666"/>
          <w:sz w:val="17"/>
          <w:szCs w:val="17"/>
        </w:rPr>
        <w:t>2</w:t>
      </w:r>
      <w:r>
        <w:rPr>
          <w:rStyle w:val="p"/>
          <w:color w:val="000000"/>
          <w:sz w:val="17"/>
          <w:szCs w:val="17"/>
        </w:rPr>
        <w:t>)</w:t>
      </w:r>
      <w:r>
        <w:rPr>
          <w:color w:val="000000"/>
          <w:sz w:val="17"/>
          <w:szCs w:val="17"/>
        </w:rPr>
        <w:br/>
      </w:r>
      <w:r>
        <w:rPr>
          <w:rStyle w:val="lineno"/>
          <w:color w:val="000000"/>
          <w:sz w:val="17"/>
          <w:szCs w:val="17"/>
          <w:shd w:val="clear" w:color="auto" w:fill="CFCFCF"/>
        </w:rPr>
        <w:t>17</w:t>
      </w:r>
      <w:r>
        <w:rPr>
          <w:rStyle w:val="n"/>
          <w:color w:val="000000"/>
          <w:sz w:val="17"/>
          <w:szCs w:val="17"/>
        </w:rPr>
        <w:t>Calling</w:t>
      </w:r>
      <w:r>
        <w:rPr>
          <w:color w:val="000000"/>
          <w:sz w:val="17"/>
          <w:szCs w:val="17"/>
        </w:rPr>
        <w:t xml:space="preserve"> </w:t>
      </w:r>
      <w:r>
        <w:rPr>
          <w:rStyle w:val="n"/>
          <w:color w:val="000000"/>
          <w:sz w:val="17"/>
          <w:szCs w:val="17"/>
        </w:rPr>
        <w:t>function</w:t>
      </w:r>
      <w:r>
        <w:rPr>
          <w:color w:val="000000"/>
          <w:sz w:val="17"/>
          <w:szCs w:val="17"/>
        </w:rPr>
        <w:t xml:space="preserve"> </w:t>
      </w:r>
      <w:r>
        <w:rPr>
          <w:rStyle w:val="s"/>
          <w:color w:val="BB4444"/>
          <w:sz w:val="17"/>
          <w:szCs w:val="17"/>
        </w:rPr>
        <w:t>"target"</w:t>
      </w:r>
      <w:r>
        <w:rPr>
          <w:color w:val="000000"/>
          <w:sz w:val="17"/>
          <w:szCs w:val="17"/>
        </w:rPr>
        <w:t xml:space="preserve"> </w:t>
      </w:r>
      <w:r>
        <w:rPr>
          <w:rStyle w:val="k"/>
          <w:b/>
          <w:bCs/>
          <w:color w:val="0000FF"/>
          <w:sz w:val="17"/>
          <w:szCs w:val="17"/>
        </w:rPr>
        <w:t>with</w:t>
      </w:r>
      <w:r>
        <w:rPr>
          <w:color w:val="000000"/>
          <w:sz w:val="17"/>
          <w:szCs w:val="17"/>
        </w:rPr>
        <w:t xml:space="preserve"> </w:t>
      </w:r>
      <w:r>
        <w:rPr>
          <w:rStyle w:val="n"/>
          <w:color w:val="000000"/>
          <w:sz w:val="17"/>
          <w:szCs w:val="17"/>
        </w:rPr>
        <w:t>arguments</w:t>
      </w:r>
      <w:r>
        <w:rPr>
          <w:color w:val="000000"/>
          <w:sz w:val="17"/>
          <w:szCs w:val="17"/>
        </w:rPr>
        <w:t xml:space="preserve"> </w:t>
      </w:r>
      <w:r>
        <w:rPr>
          <w:rStyle w:val="p"/>
          <w:color w:val="000000"/>
          <w:sz w:val="17"/>
          <w:szCs w:val="17"/>
        </w:rPr>
        <w:t>(</w:t>
      </w:r>
      <w:r>
        <w:rPr>
          <w:rStyle w:val="mi"/>
          <w:color w:val="666666"/>
          <w:sz w:val="17"/>
          <w:szCs w:val="17"/>
        </w:rPr>
        <w:t>1</w:t>
      </w:r>
      <w:r>
        <w:rPr>
          <w:rStyle w:val="p"/>
          <w:color w:val="000000"/>
          <w:sz w:val="17"/>
          <w:szCs w:val="17"/>
        </w:rPr>
        <w:t>,</w:t>
      </w:r>
      <w:r>
        <w:rPr>
          <w:color w:val="000000"/>
          <w:sz w:val="17"/>
          <w:szCs w:val="17"/>
        </w:rPr>
        <w:t xml:space="preserve"> </w:t>
      </w:r>
      <w:r>
        <w:rPr>
          <w:rStyle w:val="mi"/>
          <w:color w:val="666666"/>
          <w:sz w:val="17"/>
          <w:szCs w:val="17"/>
        </w:rPr>
        <w:t>2</w:t>
      </w:r>
      <w:r>
        <w:rPr>
          <w:rStyle w:val="p"/>
          <w:color w:val="000000"/>
          <w:sz w:val="17"/>
          <w:szCs w:val="17"/>
        </w:rPr>
        <w:t>)</w:t>
      </w:r>
      <w:r>
        <w:rPr>
          <w:color w:val="000000"/>
          <w:sz w:val="17"/>
          <w:szCs w:val="17"/>
        </w:rPr>
        <w:t xml:space="preserve"> </w:t>
      </w:r>
      <w:r>
        <w:rPr>
          <w:rStyle w:val="ow"/>
          <w:b/>
          <w:bCs/>
          <w:color w:val="AA22FF"/>
          <w:sz w:val="17"/>
          <w:szCs w:val="17"/>
        </w:rPr>
        <w:t>and</w:t>
      </w:r>
      <w:r>
        <w:rPr>
          <w:color w:val="000000"/>
          <w:sz w:val="17"/>
          <w:szCs w:val="17"/>
        </w:rPr>
        <w:t xml:space="preserve"> </w:t>
      </w:r>
      <w:r>
        <w:rPr>
          <w:rStyle w:val="n"/>
          <w:color w:val="000000"/>
          <w:sz w:val="17"/>
          <w:szCs w:val="17"/>
        </w:rPr>
        <w:t>keyword</w:t>
      </w:r>
      <w:r>
        <w:rPr>
          <w:color w:val="000000"/>
          <w:sz w:val="17"/>
          <w:szCs w:val="17"/>
        </w:rPr>
        <w:t xml:space="preserve"> </w:t>
      </w:r>
      <w:r>
        <w:rPr>
          <w:rStyle w:val="n"/>
          <w:color w:val="000000"/>
          <w:sz w:val="17"/>
          <w:szCs w:val="17"/>
        </w:rPr>
        <w:t>arguments</w:t>
      </w:r>
      <w:r>
        <w:rPr>
          <w:color w:val="000000"/>
          <w:sz w:val="17"/>
          <w:szCs w:val="17"/>
        </w:rPr>
        <w:t xml:space="preserve"> </w:t>
      </w:r>
      <w:r>
        <w:rPr>
          <w:rStyle w:val="p"/>
          <w:color w:val="000000"/>
          <w:sz w:val="17"/>
          <w:szCs w:val="17"/>
        </w:rPr>
        <w:t>{</w:t>
      </w:r>
      <w:r>
        <w:rPr>
          <w:rStyle w:val="s"/>
          <w:color w:val="BB4444"/>
          <w:sz w:val="17"/>
          <w:szCs w:val="17"/>
        </w:rPr>
        <w:t>'debug'</w:t>
      </w:r>
      <w:r>
        <w:rPr>
          <w:rStyle w:val="p"/>
          <w:color w:val="000000"/>
          <w:sz w:val="17"/>
          <w:szCs w:val="17"/>
        </w:rPr>
        <w:t>:</w:t>
      </w:r>
      <w:r>
        <w:rPr>
          <w:color w:val="000000"/>
          <w:sz w:val="17"/>
          <w:szCs w:val="17"/>
        </w:rPr>
        <w:t xml:space="preserve"> </w:t>
      </w:r>
      <w:r>
        <w:rPr>
          <w:rStyle w:val="bp"/>
          <w:color w:val="AA22FF"/>
          <w:sz w:val="17"/>
          <w:szCs w:val="17"/>
        </w:rPr>
        <w:t>True</w:t>
      </w:r>
      <w:r>
        <w:rPr>
          <w:rStyle w:val="p"/>
          <w:color w:val="000000"/>
          <w:sz w:val="17"/>
          <w:szCs w:val="17"/>
        </w:rPr>
        <w:t>}</w:t>
      </w:r>
      <w:r>
        <w:rPr>
          <w:color w:val="000000"/>
          <w:sz w:val="17"/>
          <w:szCs w:val="17"/>
        </w:rPr>
        <w:br/>
      </w:r>
      <w:r>
        <w:rPr>
          <w:rStyle w:val="lineno"/>
          <w:color w:val="000000"/>
          <w:sz w:val="17"/>
          <w:szCs w:val="17"/>
          <w:shd w:val="clear" w:color="auto" w:fill="CFCFCF"/>
        </w:rPr>
        <w:t>18</w:t>
      </w:r>
      <w:r>
        <w:rPr>
          <w:rStyle w:val="p"/>
          <w:color w:val="000000"/>
          <w:sz w:val="17"/>
          <w:szCs w:val="17"/>
        </w:rPr>
        <w:t>[</w:t>
      </w:r>
      <w:r>
        <w:rPr>
          <w:rStyle w:val="n"/>
          <w:color w:val="000000"/>
          <w:sz w:val="17"/>
          <w:szCs w:val="17"/>
        </w:rPr>
        <w:t>Debug</w:t>
      </w:r>
      <w:r>
        <w:rPr>
          <w:rStyle w:val="p"/>
          <w:color w:val="000000"/>
          <w:sz w:val="17"/>
          <w:szCs w:val="17"/>
        </w:rPr>
        <w:t>]</w:t>
      </w:r>
      <w:r>
        <w:rPr>
          <w:color w:val="000000"/>
          <w:sz w:val="17"/>
          <w:szCs w:val="17"/>
        </w:rPr>
        <w:t xml:space="preserve"> </w:t>
      </w:r>
      <w:r>
        <w:rPr>
          <w:rStyle w:val="n"/>
          <w:color w:val="000000"/>
          <w:sz w:val="17"/>
          <w:szCs w:val="17"/>
        </w:rPr>
        <w:t>I</w:t>
      </w:r>
      <w:r>
        <w:rPr>
          <w:color w:val="000000"/>
          <w:sz w:val="17"/>
          <w:szCs w:val="17"/>
        </w:rPr>
        <w:t xml:space="preserve"> </w:t>
      </w:r>
      <w:r>
        <w:rPr>
          <w:rStyle w:val="n"/>
          <w:color w:val="000000"/>
          <w:sz w:val="17"/>
          <w:szCs w:val="17"/>
        </w:rPr>
        <w:t>am</w:t>
      </w:r>
      <w:r>
        <w:rPr>
          <w:color w:val="000000"/>
          <w:sz w:val="17"/>
          <w:szCs w:val="17"/>
        </w:rPr>
        <w:t xml:space="preserve"> </w:t>
      </w:r>
      <w:r>
        <w:rPr>
          <w:rStyle w:val="n"/>
          <w:color w:val="000000"/>
          <w:sz w:val="17"/>
          <w:szCs w:val="17"/>
        </w:rPr>
        <w:t>the</w:t>
      </w:r>
      <w:r>
        <w:rPr>
          <w:color w:val="000000"/>
          <w:sz w:val="17"/>
          <w:szCs w:val="17"/>
        </w:rPr>
        <w:t xml:space="preserve"> </w:t>
      </w:r>
      <w:r>
        <w:rPr>
          <w:rStyle w:val="n"/>
          <w:color w:val="000000"/>
          <w:sz w:val="17"/>
          <w:szCs w:val="17"/>
        </w:rPr>
        <w:t>target</w:t>
      </w:r>
      <w:r>
        <w:rPr>
          <w:color w:val="000000"/>
          <w:sz w:val="17"/>
          <w:szCs w:val="17"/>
        </w:rPr>
        <w:t xml:space="preserve"> </w:t>
      </w:r>
      <w:r>
        <w:rPr>
          <w:rStyle w:val="n"/>
          <w:color w:val="000000"/>
          <w:sz w:val="17"/>
          <w:szCs w:val="17"/>
        </w:rPr>
        <w:t>function</w:t>
      </w:r>
      <w:r>
        <w:rPr>
          <w:color w:val="000000"/>
          <w:sz w:val="17"/>
          <w:szCs w:val="17"/>
        </w:rPr>
        <w:br/>
      </w:r>
      <w:r>
        <w:rPr>
          <w:rStyle w:val="lineno"/>
          <w:color w:val="000000"/>
          <w:sz w:val="17"/>
          <w:szCs w:val="17"/>
          <w:shd w:val="clear" w:color="auto" w:fill="CFCFCF"/>
        </w:rPr>
        <w:t>19</w:t>
      </w:r>
      <w:r>
        <w:rPr>
          <w:rStyle w:val="mi"/>
          <w:color w:val="666666"/>
          <w:sz w:val="17"/>
          <w:szCs w:val="17"/>
        </w:rPr>
        <w:t>3</w:t>
      </w:r>
      <w:r>
        <w:rPr>
          <w:color w:val="000000"/>
          <w:sz w:val="17"/>
          <w:szCs w:val="17"/>
        </w:rPr>
        <w:br/>
      </w:r>
      <w:r>
        <w:rPr>
          <w:rStyle w:val="lineno"/>
          <w:color w:val="000000"/>
          <w:sz w:val="17"/>
          <w:szCs w:val="17"/>
          <w:shd w:val="clear" w:color="auto" w:fill="CFCFCF"/>
        </w:rPr>
        <w:t>20</w:t>
      </w:r>
      <w:r>
        <w:rPr>
          <w:color w:val="000000"/>
          <w:sz w:val="17"/>
          <w:szCs w:val="17"/>
        </w:rPr>
        <w:br/>
      </w:r>
      <w:r>
        <w:rPr>
          <w:rStyle w:val="lineno"/>
          <w:color w:val="000000"/>
          <w:sz w:val="17"/>
          <w:szCs w:val="17"/>
          <w:shd w:val="clear" w:color="auto" w:fill="CFCFCF"/>
        </w:rPr>
        <w:t>21</w:t>
      </w:r>
      <w:r>
        <w:rPr>
          <w:rStyle w:val="o"/>
          <w:color w:val="666666"/>
          <w:sz w:val="17"/>
          <w:szCs w:val="17"/>
        </w:rPr>
        <w:t>&gt;&gt;&gt;</w:t>
      </w:r>
      <w:r>
        <w:rPr>
          <w:color w:val="000000"/>
          <w:sz w:val="17"/>
          <w:szCs w:val="17"/>
        </w:rPr>
        <w:t xml:space="preserve"> </w:t>
      </w:r>
      <w:r>
        <w:rPr>
          <w:rStyle w:val="n"/>
          <w:color w:val="000000"/>
          <w:sz w:val="17"/>
          <w:szCs w:val="17"/>
        </w:rPr>
        <w:t>target</w:t>
      </w:r>
      <w:r>
        <w:rPr>
          <w:rStyle w:val="o"/>
          <w:color w:val="666666"/>
          <w:sz w:val="17"/>
          <w:szCs w:val="17"/>
        </w:rPr>
        <w:t>.</w:t>
      </w:r>
      <w:r>
        <w:rPr>
          <w:rStyle w:val="n"/>
          <w:color w:val="000000"/>
          <w:sz w:val="17"/>
          <w:szCs w:val="17"/>
        </w:rPr>
        <w:t>attribute</w:t>
      </w:r>
      <w:r>
        <w:rPr>
          <w:color w:val="000000"/>
          <w:sz w:val="17"/>
          <w:szCs w:val="17"/>
        </w:rPr>
        <w:br/>
      </w:r>
      <w:r>
        <w:rPr>
          <w:rStyle w:val="lineno"/>
          <w:color w:val="000000"/>
          <w:sz w:val="17"/>
          <w:szCs w:val="17"/>
          <w:shd w:val="clear" w:color="auto" w:fill="CFCFCF"/>
        </w:rPr>
        <w:t>22</w:t>
      </w:r>
      <w:r>
        <w:rPr>
          <w:rStyle w:val="mi"/>
          <w:color w:val="666666"/>
          <w:sz w:val="17"/>
          <w:szCs w:val="17"/>
        </w:rPr>
        <w:t>1</w:t>
      </w:r>
    </w:p>
    <w:p w:rsidR="00336D82" w:rsidRDefault="00336D82" w:rsidP="00336D82">
      <w:pPr>
        <w:pStyle w:val="first"/>
        <w:shd w:val="clear" w:color="auto" w:fill="FFFFFF"/>
        <w:rPr>
          <w:rFonts w:ascii="Arial" w:hAnsi="Arial" w:cs="Arial"/>
          <w:b/>
          <w:bCs/>
          <w:color w:val="000000"/>
          <w:sz w:val="20"/>
          <w:szCs w:val="20"/>
        </w:rPr>
      </w:pPr>
      <w:r>
        <w:rPr>
          <w:rFonts w:ascii="Arial" w:hAnsi="Arial" w:cs="Arial"/>
          <w:b/>
          <w:bCs/>
          <w:color w:val="000000"/>
          <w:sz w:val="20"/>
          <w:szCs w:val="20"/>
        </w:rPr>
        <w:t>Note</w:t>
      </w:r>
    </w:p>
    <w:p w:rsidR="00336D82" w:rsidRDefault="00336D82" w:rsidP="00336D82">
      <w:pPr>
        <w:pStyle w:val="NormalWeb"/>
        <w:shd w:val="clear" w:color="auto" w:fill="FFFFFF"/>
        <w:rPr>
          <w:rFonts w:ascii="Trebuchet MS" w:hAnsi="Trebuchet MS"/>
          <w:color w:val="000000"/>
          <w:sz w:val="20"/>
          <w:szCs w:val="20"/>
        </w:rPr>
      </w:pPr>
      <w:r>
        <w:rPr>
          <w:rFonts w:ascii="Trebuchet MS" w:hAnsi="Trebuchet MS"/>
          <w:color w:val="000000"/>
          <w:sz w:val="20"/>
          <w:szCs w:val="20"/>
        </w:rPr>
        <w:t>You can also apply a decorator to a</w:t>
      </w:r>
      <w:r>
        <w:rPr>
          <w:rStyle w:val="apple-converted-space"/>
          <w:rFonts w:ascii="Trebuchet MS" w:hAnsi="Trebuchet MS"/>
          <w:color w:val="000000"/>
        </w:rPr>
        <w:t> </w:t>
      </w:r>
      <w:r>
        <w:rPr>
          <w:rStyle w:val="Strong"/>
          <w:rFonts w:ascii="Trebuchet MS" w:eastAsiaTheme="majorEastAsia" w:hAnsi="Trebuchet MS"/>
          <w:color w:val="000000"/>
          <w:sz w:val="20"/>
          <w:szCs w:val="20"/>
        </w:rPr>
        <w:t>class method</w:t>
      </w:r>
      <w:r>
        <w:rPr>
          <w:rFonts w:ascii="Trebuchet MS" w:hAnsi="Trebuchet MS"/>
          <w:color w:val="000000"/>
          <w:sz w:val="20"/>
          <w:szCs w:val="20"/>
        </w:rPr>
        <w:t>. If your decorator is always going to be used this way, and you need access to the current instance, your</w:t>
      </w:r>
      <w:r>
        <w:rPr>
          <w:rStyle w:val="apple-converted-space"/>
          <w:rFonts w:ascii="Trebuchet MS" w:hAnsi="Trebuchet MS"/>
          <w:color w:val="000000"/>
        </w:rPr>
        <w:t> </w:t>
      </w:r>
      <w:r>
        <w:rPr>
          <w:rStyle w:val="Emphasis"/>
          <w:rFonts w:ascii="Trebuchet MS" w:hAnsi="Trebuchet MS"/>
          <w:color w:val="000000"/>
          <w:sz w:val="20"/>
          <w:szCs w:val="20"/>
        </w:rPr>
        <w:t>wrapper function</w:t>
      </w:r>
      <w:r>
        <w:rPr>
          <w:rStyle w:val="apple-converted-space"/>
          <w:rFonts w:ascii="Trebuchet MS" w:hAnsi="Trebuchet MS"/>
          <w:color w:val="000000"/>
        </w:rPr>
        <w:t> </w:t>
      </w:r>
      <w:r>
        <w:rPr>
          <w:rFonts w:ascii="Trebuchet MS" w:hAnsi="Trebuchet MS"/>
          <w:color w:val="000000"/>
          <w:sz w:val="20"/>
          <w:szCs w:val="20"/>
        </w:rPr>
        <w:t>can assume the first argument is always</w:t>
      </w:r>
      <w:r>
        <w:rPr>
          <w:rStyle w:val="apple-converted-space"/>
          <w:rFonts w:ascii="Trebuchet MS" w:hAnsi="Trebuchet MS"/>
          <w:color w:val="000000"/>
        </w:rPr>
        <w:t> </w:t>
      </w:r>
      <w:proofErr w:type="gramStart"/>
      <w:r>
        <w:rPr>
          <w:rStyle w:val="HTMLTypewriter"/>
          <w:color w:val="000000"/>
        </w:rPr>
        <w:t>self</w:t>
      </w:r>
      <w:proofErr w:type="gramEnd"/>
      <w:r>
        <w:rPr>
          <w:rFonts w:ascii="Trebuchet MS" w:hAnsi="Trebuchet MS"/>
          <w:color w:val="000000"/>
          <w:sz w:val="20"/>
          <w:szCs w:val="20"/>
        </w:rPr>
        <w:t>:</w:t>
      </w:r>
    </w:p>
    <w:p w:rsidR="00336D82" w:rsidRDefault="00041B01" w:rsidP="00336D82">
      <w:pPr>
        <w:shd w:val="clear" w:color="auto" w:fill="FFFFFF"/>
        <w:rPr>
          <w:rFonts w:ascii="Trebuchet MS" w:hAnsi="Trebuchet MS"/>
          <w:color w:val="000000"/>
          <w:sz w:val="20"/>
          <w:szCs w:val="20"/>
        </w:rPr>
      </w:pPr>
      <w:hyperlink r:id="rId22" w:history="1">
        <w:proofErr w:type="gramStart"/>
        <w:r w:rsidR="00336D82">
          <w:rPr>
            <w:rStyle w:val="Hyperlink"/>
            <w:rFonts w:ascii="Trebuchet MS" w:hAnsi="Trebuchet MS"/>
            <w:color w:val="000000"/>
            <w:sz w:val="20"/>
            <w:szCs w:val="20"/>
            <w:u w:val="none"/>
            <w:bdr w:val="single" w:sz="6" w:space="0" w:color="A1A4A5" w:frame="1"/>
            <w:shd w:val="clear" w:color="auto" w:fill="CFCFCF"/>
          </w:rPr>
          <w:t>#</w:t>
        </w:r>
        <w:r w:rsidR="00336D82">
          <w:rPr>
            <w:rStyle w:val="Hyperlink"/>
            <w:rFonts w:ascii="Arial" w:hAnsi="Arial" w:cs="Arial"/>
            <w:color w:val="000000"/>
            <w:sz w:val="20"/>
            <w:szCs w:val="20"/>
            <w:u w:val="none"/>
            <w:bdr w:val="single" w:sz="6" w:space="0" w:color="A1A4A5" w:frame="1"/>
            <w:shd w:val="clear" w:color="auto" w:fill="CFCFCF"/>
          </w:rPr>
          <w:t> </w:t>
        </w:r>
        <w:r w:rsidR="00336D82">
          <w:rPr>
            <w:rStyle w:val="Hyperlink"/>
            <w:rFonts w:ascii="Trebuchet MS" w:hAnsi="Trebuchet MS"/>
            <w:color w:val="000000"/>
            <w:sz w:val="20"/>
            <w:szCs w:val="20"/>
            <w:u w:val="none"/>
            <w:bdr w:val="single" w:sz="6" w:space="0" w:color="A1A4A5" w:frame="1"/>
            <w:shd w:val="clear" w:color="auto" w:fill="CFCFCF"/>
          </w:rPr>
          <w:t>'s</w:t>
        </w:r>
        <w:proofErr w:type="gramEnd"/>
      </w:hyperlink>
    </w:p>
    <w:p w:rsidR="00336D82" w:rsidRDefault="00336D82" w:rsidP="00336D82">
      <w:pPr>
        <w:pStyle w:val="HTMLPreformatted"/>
        <w:shd w:val="clear" w:color="auto" w:fill="F9F9F9"/>
        <w:rPr>
          <w:color w:val="000000"/>
          <w:sz w:val="17"/>
          <w:szCs w:val="17"/>
        </w:rPr>
      </w:pPr>
      <w:r>
        <w:rPr>
          <w:rStyle w:val="lineno"/>
          <w:color w:val="000000"/>
          <w:sz w:val="17"/>
          <w:szCs w:val="17"/>
          <w:shd w:val="clear" w:color="auto" w:fill="CFCFCF"/>
        </w:rPr>
        <w:lastRenderedPageBreak/>
        <w:t>1</w:t>
      </w:r>
      <w:r>
        <w:rPr>
          <w:rStyle w:val="k"/>
          <w:b/>
          <w:bCs/>
          <w:color w:val="0000FF"/>
          <w:sz w:val="17"/>
          <w:szCs w:val="17"/>
        </w:rPr>
        <w:t>def</w:t>
      </w:r>
      <w:r>
        <w:rPr>
          <w:color w:val="000000"/>
          <w:sz w:val="17"/>
          <w:szCs w:val="17"/>
        </w:rPr>
        <w:t xml:space="preserve"> </w:t>
      </w:r>
      <w:proofErr w:type="gramStart"/>
      <w:r>
        <w:rPr>
          <w:rStyle w:val="nf"/>
          <w:color w:val="000000"/>
          <w:sz w:val="17"/>
          <w:szCs w:val="17"/>
        </w:rPr>
        <w:t>wrapper</w:t>
      </w:r>
      <w:r>
        <w:rPr>
          <w:rStyle w:val="p"/>
          <w:color w:val="000000"/>
          <w:sz w:val="17"/>
          <w:szCs w:val="17"/>
        </w:rPr>
        <w:t>(</w:t>
      </w:r>
      <w:proofErr w:type="gramEnd"/>
      <w:r>
        <w:rPr>
          <w:rStyle w:val="bp"/>
          <w:color w:val="AA22FF"/>
          <w:sz w:val="17"/>
          <w:szCs w:val="17"/>
        </w:rPr>
        <w:t>self</w:t>
      </w:r>
      <w:r>
        <w:rPr>
          <w:rStyle w:val="p"/>
          <w:color w:val="000000"/>
          <w:sz w:val="17"/>
          <w:szCs w:val="17"/>
        </w:rPr>
        <w:t>,</w:t>
      </w:r>
      <w:r>
        <w:rPr>
          <w:color w:val="000000"/>
          <w:sz w:val="17"/>
          <w:szCs w:val="17"/>
        </w:rPr>
        <w:t xml:space="preserve"> </w:t>
      </w:r>
      <w:r>
        <w:rPr>
          <w:rStyle w:val="o"/>
          <w:color w:val="666666"/>
          <w:sz w:val="17"/>
          <w:szCs w:val="17"/>
        </w:rPr>
        <w:t>*</w:t>
      </w:r>
      <w:r>
        <w:rPr>
          <w:rStyle w:val="n"/>
          <w:color w:val="000000"/>
          <w:sz w:val="17"/>
          <w:szCs w:val="17"/>
        </w:rPr>
        <w:t>args</w:t>
      </w:r>
      <w:r>
        <w:rPr>
          <w:rStyle w:val="p"/>
          <w:color w:val="000000"/>
          <w:sz w:val="17"/>
          <w:szCs w:val="17"/>
        </w:rPr>
        <w:t>,</w:t>
      </w:r>
      <w:r>
        <w:rPr>
          <w:color w:val="000000"/>
          <w:sz w:val="17"/>
          <w:szCs w:val="17"/>
        </w:rPr>
        <w:t xml:space="preserve"> </w:t>
      </w:r>
      <w:r>
        <w:rPr>
          <w:rStyle w:val="o"/>
          <w:color w:val="666666"/>
          <w:sz w:val="17"/>
          <w:szCs w:val="17"/>
        </w:rPr>
        <w:t>**</w:t>
      </w:r>
      <w:r>
        <w:rPr>
          <w:rStyle w:val="n"/>
          <w:color w:val="000000"/>
          <w:sz w:val="17"/>
          <w:szCs w:val="17"/>
        </w:rPr>
        <w:t>kwargs</w:t>
      </w:r>
      <w:r>
        <w:rPr>
          <w:rStyle w:val="p"/>
          <w:color w:val="000000"/>
          <w:sz w:val="17"/>
          <w:szCs w:val="17"/>
        </w:rPr>
        <w:t>):</w:t>
      </w:r>
      <w:r>
        <w:rPr>
          <w:color w:val="000000"/>
          <w:sz w:val="17"/>
          <w:szCs w:val="17"/>
        </w:rPr>
        <w:br/>
      </w:r>
      <w:r>
        <w:rPr>
          <w:rStyle w:val="lineno"/>
          <w:color w:val="000000"/>
          <w:sz w:val="17"/>
          <w:szCs w:val="17"/>
          <w:shd w:val="clear" w:color="auto" w:fill="CFCFCF"/>
        </w:rPr>
        <w:t>2</w:t>
      </w:r>
      <w:r>
        <w:rPr>
          <w:color w:val="000000"/>
          <w:sz w:val="17"/>
          <w:szCs w:val="17"/>
        </w:rPr>
        <w:t xml:space="preserve">    </w:t>
      </w:r>
      <w:r>
        <w:rPr>
          <w:rStyle w:val="c"/>
          <w:i/>
          <w:iCs/>
          <w:color w:val="008800"/>
          <w:sz w:val="17"/>
          <w:szCs w:val="17"/>
        </w:rPr>
        <w:t># Do something with 'self'</w:t>
      </w:r>
      <w:r>
        <w:rPr>
          <w:color w:val="000000"/>
          <w:sz w:val="17"/>
          <w:szCs w:val="17"/>
        </w:rPr>
        <w:br/>
      </w:r>
      <w:r>
        <w:rPr>
          <w:rStyle w:val="lineno"/>
          <w:color w:val="000000"/>
          <w:sz w:val="17"/>
          <w:szCs w:val="17"/>
          <w:shd w:val="clear" w:color="auto" w:fill="CFCFCF"/>
        </w:rPr>
        <w:t>3</w:t>
      </w:r>
      <w:r>
        <w:rPr>
          <w:color w:val="000000"/>
          <w:sz w:val="17"/>
          <w:szCs w:val="17"/>
        </w:rPr>
        <w:t xml:space="preserve">    </w:t>
      </w:r>
      <w:r>
        <w:rPr>
          <w:rStyle w:val="k"/>
          <w:b/>
          <w:bCs/>
          <w:color w:val="0000FF"/>
          <w:sz w:val="17"/>
          <w:szCs w:val="17"/>
        </w:rPr>
        <w:t>print</w:t>
      </w:r>
      <w:r>
        <w:rPr>
          <w:color w:val="000000"/>
          <w:sz w:val="17"/>
          <w:szCs w:val="17"/>
        </w:rPr>
        <w:t xml:space="preserve"> </w:t>
      </w:r>
      <w:r>
        <w:rPr>
          <w:rStyle w:val="bp"/>
          <w:color w:val="AA22FF"/>
          <w:sz w:val="17"/>
          <w:szCs w:val="17"/>
        </w:rPr>
        <w:t>self</w:t>
      </w:r>
      <w:r>
        <w:rPr>
          <w:color w:val="000000"/>
          <w:sz w:val="17"/>
          <w:szCs w:val="17"/>
        </w:rPr>
        <w:br/>
      </w:r>
      <w:r>
        <w:rPr>
          <w:rStyle w:val="lineno"/>
          <w:color w:val="000000"/>
          <w:sz w:val="17"/>
          <w:szCs w:val="17"/>
          <w:shd w:val="clear" w:color="auto" w:fill="CFCFCF"/>
        </w:rPr>
        <w:t>4</w:t>
      </w:r>
      <w:r>
        <w:rPr>
          <w:color w:val="000000"/>
          <w:sz w:val="17"/>
          <w:szCs w:val="17"/>
        </w:rPr>
        <w:t xml:space="preserve">    </w:t>
      </w:r>
      <w:r>
        <w:rPr>
          <w:rStyle w:val="k"/>
          <w:b/>
          <w:bCs/>
          <w:color w:val="0000FF"/>
          <w:sz w:val="17"/>
          <w:szCs w:val="17"/>
        </w:rPr>
        <w:t>return</w:t>
      </w:r>
      <w:r>
        <w:rPr>
          <w:color w:val="000000"/>
          <w:sz w:val="17"/>
          <w:szCs w:val="17"/>
        </w:rPr>
        <w:t xml:space="preserve"> </w:t>
      </w:r>
      <w:r>
        <w:rPr>
          <w:rStyle w:val="n"/>
          <w:color w:val="000000"/>
          <w:sz w:val="17"/>
          <w:szCs w:val="17"/>
        </w:rPr>
        <w:t>target</w:t>
      </w:r>
      <w:r>
        <w:rPr>
          <w:rStyle w:val="p"/>
          <w:color w:val="000000"/>
          <w:sz w:val="17"/>
          <w:szCs w:val="17"/>
        </w:rPr>
        <w:t>(</w:t>
      </w:r>
      <w:r>
        <w:rPr>
          <w:rStyle w:val="bp"/>
          <w:color w:val="AA22FF"/>
          <w:sz w:val="17"/>
          <w:szCs w:val="17"/>
        </w:rPr>
        <w:t>self</w:t>
      </w:r>
      <w:r>
        <w:rPr>
          <w:rStyle w:val="p"/>
          <w:color w:val="000000"/>
          <w:sz w:val="17"/>
          <w:szCs w:val="17"/>
        </w:rPr>
        <w:t>,</w:t>
      </w:r>
      <w:r>
        <w:rPr>
          <w:color w:val="000000"/>
          <w:sz w:val="17"/>
          <w:szCs w:val="17"/>
        </w:rPr>
        <w:t xml:space="preserve"> </w:t>
      </w:r>
      <w:r>
        <w:rPr>
          <w:rStyle w:val="o"/>
          <w:color w:val="666666"/>
          <w:sz w:val="17"/>
          <w:szCs w:val="17"/>
        </w:rPr>
        <w:t>*</w:t>
      </w:r>
      <w:r>
        <w:rPr>
          <w:rStyle w:val="n"/>
          <w:color w:val="000000"/>
          <w:sz w:val="17"/>
          <w:szCs w:val="17"/>
        </w:rPr>
        <w:t>args</w:t>
      </w:r>
      <w:r>
        <w:rPr>
          <w:rStyle w:val="p"/>
          <w:color w:val="000000"/>
          <w:sz w:val="17"/>
          <w:szCs w:val="17"/>
        </w:rPr>
        <w:t>,</w:t>
      </w:r>
      <w:r>
        <w:rPr>
          <w:color w:val="000000"/>
          <w:sz w:val="17"/>
          <w:szCs w:val="17"/>
        </w:rPr>
        <w:t xml:space="preserve"> </w:t>
      </w:r>
      <w:r>
        <w:rPr>
          <w:rStyle w:val="o"/>
          <w:color w:val="666666"/>
          <w:sz w:val="17"/>
          <w:szCs w:val="17"/>
        </w:rPr>
        <w:t>**</w:t>
      </w:r>
      <w:r>
        <w:rPr>
          <w:rStyle w:val="n"/>
          <w:color w:val="000000"/>
          <w:sz w:val="17"/>
          <w:szCs w:val="17"/>
        </w:rPr>
        <w:t>kwargs</w:t>
      </w:r>
      <w:r>
        <w:rPr>
          <w:rStyle w:val="p"/>
          <w:color w:val="000000"/>
          <w:sz w:val="17"/>
          <w:szCs w:val="17"/>
        </w:rPr>
        <w:t>)</w:t>
      </w:r>
    </w:p>
    <w:p w:rsidR="00336D82" w:rsidRDefault="00041B01" w:rsidP="00336D82">
      <w:pPr>
        <w:pStyle w:val="Heading3"/>
        <w:shd w:val="clear" w:color="auto" w:fill="FFFFFF"/>
        <w:spacing w:before="360" w:after="192"/>
        <w:rPr>
          <w:rFonts w:ascii="Trebuchet MS" w:hAnsi="Trebuchet MS"/>
          <w:b w:val="0"/>
          <w:bCs w:val="0"/>
          <w:color w:val="000000"/>
          <w:sz w:val="24"/>
          <w:szCs w:val="24"/>
        </w:rPr>
      </w:pPr>
      <w:hyperlink r:id="rId23" w:anchor="id8" w:history="1">
        <w:r w:rsidR="00336D82">
          <w:rPr>
            <w:rStyle w:val="Hyperlink"/>
            <w:rFonts w:ascii="Trebuchet MS" w:hAnsi="Trebuchet MS"/>
            <w:b w:val="0"/>
            <w:bCs w:val="0"/>
            <w:color w:val="000000"/>
            <w:sz w:val="24"/>
            <w:szCs w:val="24"/>
            <w:u w:val="none"/>
          </w:rPr>
          <w:t>2.3   Summing It Up</w:t>
        </w:r>
      </w:hyperlink>
    </w:p>
    <w:p w:rsidR="00336D82" w:rsidRDefault="00336D82" w:rsidP="00336D82">
      <w:pPr>
        <w:pStyle w:val="NormalWeb"/>
        <w:shd w:val="clear" w:color="auto" w:fill="FFFFFF"/>
        <w:rPr>
          <w:rFonts w:ascii="Trebuchet MS" w:hAnsi="Trebuchet MS"/>
          <w:color w:val="000000"/>
          <w:sz w:val="20"/>
          <w:szCs w:val="20"/>
        </w:rPr>
      </w:pPr>
      <w:r>
        <w:rPr>
          <w:rFonts w:ascii="Trebuchet MS" w:hAnsi="Trebuchet MS"/>
          <w:color w:val="000000"/>
          <w:sz w:val="20"/>
          <w:szCs w:val="20"/>
        </w:rPr>
        <w:t>So, we have a</w:t>
      </w:r>
      <w:r>
        <w:rPr>
          <w:rStyle w:val="apple-converted-space"/>
          <w:rFonts w:ascii="Trebuchet MS" w:hAnsi="Trebuchet MS"/>
          <w:color w:val="000000"/>
        </w:rPr>
        <w:t> </w:t>
      </w:r>
      <w:r>
        <w:rPr>
          <w:rStyle w:val="Emphasis"/>
          <w:rFonts w:ascii="Trebuchet MS" w:hAnsi="Trebuchet MS"/>
          <w:color w:val="000000"/>
          <w:sz w:val="20"/>
          <w:szCs w:val="20"/>
        </w:rPr>
        <w:t>wrapper function</w:t>
      </w:r>
      <w:r>
        <w:rPr>
          <w:rStyle w:val="apple-converted-space"/>
          <w:rFonts w:ascii="Trebuchet MS" w:hAnsi="Trebuchet MS"/>
          <w:color w:val="000000"/>
        </w:rPr>
        <w:t> </w:t>
      </w:r>
      <w:r>
        <w:rPr>
          <w:rFonts w:ascii="Trebuchet MS" w:hAnsi="Trebuchet MS"/>
          <w:color w:val="000000"/>
          <w:sz w:val="20"/>
          <w:szCs w:val="20"/>
        </w:rPr>
        <w:t>that accepts arbitrary arguments defined inside our</w:t>
      </w:r>
      <w:r>
        <w:rPr>
          <w:rStyle w:val="apple-converted-space"/>
          <w:rFonts w:ascii="Trebuchet MS" w:hAnsi="Trebuchet MS"/>
          <w:color w:val="000000"/>
        </w:rPr>
        <w:t> </w:t>
      </w:r>
      <w:r>
        <w:rPr>
          <w:rStyle w:val="Emphasis"/>
          <w:rFonts w:ascii="Trebuchet MS" w:hAnsi="Trebuchet MS"/>
          <w:color w:val="000000"/>
          <w:sz w:val="20"/>
          <w:szCs w:val="20"/>
        </w:rPr>
        <w:t>decorator function</w:t>
      </w:r>
      <w:r>
        <w:rPr>
          <w:rFonts w:ascii="Trebuchet MS" w:hAnsi="Trebuchet MS"/>
          <w:color w:val="000000"/>
          <w:sz w:val="20"/>
          <w:szCs w:val="20"/>
        </w:rPr>
        <w:t>. The</w:t>
      </w:r>
      <w:r>
        <w:rPr>
          <w:rStyle w:val="apple-converted-space"/>
          <w:rFonts w:ascii="Trebuchet MS" w:hAnsi="Trebuchet MS"/>
          <w:color w:val="000000"/>
        </w:rPr>
        <w:t> </w:t>
      </w:r>
      <w:r>
        <w:rPr>
          <w:rStyle w:val="Emphasis"/>
          <w:rFonts w:ascii="Trebuchet MS" w:hAnsi="Trebuchet MS"/>
          <w:color w:val="000000"/>
          <w:sz w:val="20"/>
          <w:szCs w:val="20"/>
        </w:rPr>
        <w:t>wrapper function</w:t>
      </w:r>
      <w:r>
        <w:rPr>
          <w:rStyle w:val="apple-converted-space"/>
          <w:rFonts w:ascii="Trebuchet MS" w:hAnsi="Trebuchet MS"/>
          <w:color w:val="000000"/>
        </w:rPr>
        <w:t> </w:t>
      </w:r>
      <w:r>
        <w:rPr>
          <w:rFonts w:ascii="Trebuchet MS" w:hAnsi="Trebuchet MS"/>
          <w:color w:val="000000"/>
          <w:sz w:val="20"/>
          <w:szCs w:val="20"/>
        </w:rPr>
        <w:t>can call the</w:t>
      </w:r>
      <w:r>
        <w:rPr>
          <w:rStyle w:val="apple-converted-space"/>
          <w:rFonts w:ascii="Trebuchet MS" w:hAnsi="Trebuchet MS"/>
          <w:color w:val="000000"/>
        </w:rPr>
        <w:t> </w:t>
      </w:r>
      <w:r>
        <w:rPr>
          <w:rStyle w:val="Emphasis"/>
          <w:rFonts w:ascii="Trebuchet MS" w:hAnsi="Trebuchet MS"/>
          <w:color w:val="000000"/>
          <w:sz w:val="20"/>
          <w:szCs w:val="20"/>
        </w:rPr>
        <w:t>target function</w:t>
      </w:r>
      <w:r>
        <w:rPr>
          <w:rStyle w:val="apple-converted-space"/>
          <w:rFonts w:ascii="Trebuchet MS" w:hAnsi="Trebuchet MS"/>
          <w:color w:val="000000"/>
        </w:rPr>
        <w:t> </w:t>
      </w:r>
      <w:r>
        <w:rPr>
          <w:rFonts w:ascii="Trebuchet MS" w:hAnsi="Trebuchet MS"/>
          <w:color w:val="000000"/>
          <w:sz w:val="20"/>
          <w:szCs w:val="20"/>
        </w:rPr>
        <w:t>if and when it wants, get the result, do something with it, and return whatever it wants.</w:t>
      </w:r>
    </w:p>
    <w:p w:rsidR="00336D82" w:rsidRDefault="00336D82" w:rsidP="00336D82">
      <w:pPr>
        <w:pStyle w:val="NormalWeb"/>
        <w:shd w:val="clear" w:color="auto" w:fill="FFFFFF"/>
        <w:rPr>
          <w:rFonts w:ascii="Trebuchet MS" w:hAnsi="Trebuchet MS"/>
          <w:color w:val="000000"/>
          <w:sz w:val="20"/>
          <w:szCs w:val="20"/>
        </w:rPr>
      </w:pPr>
      <w:r>
        <w:rPr>
          <w:rFonts w:ascii="Trebuchet MS" w:hAnsi="Trebuchet MS"/>
          <w:color w:val="000000"/>
          <w:sz w:val="20"/>
          <w:szCs w:val="20"/>
        </w:rPr>
        <w:t>Say I want certain function calls to require positive confirmation before they are executed, and then stringify the result of the function before returning it. Note that the built-in function</w:t>
      </w:r>
      <w:r>
        <w:rPr>
          <w:rStyle w:val="apple-converted-space"/>
          <w:rFonts w:ascii="Trebuchet MS" w:hAnsi="Trebuchet MS"/>
          <w:color w:val="000000"/>
        </w:rPr>
        <w:t> </w:t>
      </w:r>
      <w:r>
        <w:rPr>
          <w:rStyle w:val="HTMLTypewriter"/>
          <w:color w:val="000000"/>
        </w:rPr>
        <w:t>raw_input</w:t>
      </w:r>
      <w:r>
        <w:rPr>
          <w:rStyle w:val="apple-converted-space"/>
          <w:rFonts w:ascii="Trebuchet MS" w:hAnsi="Trebuchet MS"/>
          <w:color w:val="000000"/>
        </w:rPr>
        <w:t> </w:t>
      </w:r>
      <w:r>
        <w:rPr>
          <w:rFonts w:ascii="Trebuchet MS" w:hAnsi="Trebuchet MS"/>
          <w:color w:val="000000"/>
          <w:sz w:val="20"/>
          <w:szCs w:val="20"/>
        </w:rPr>
        <w:t>prints a message and then waits for a response from stdin.</w:t>
      </w:r>
    </w:p>
    <w:p w:rsidR="00336D82" w:rsidRDefault="00041B01" w:rsidP="00336D82">
      <w:pPr>
        <w:shd w:val="clear" w:color="auto" w:fill="FFFFFF"/>
        <w:rPr>
          <w:rFonts w:ascii="Trebuchet MS" w:hAnsi="Trebuchet MS"/>
          <w:color w:val="000000"/>
          <w:sz w:val="20"/>
          <w:szCs w:val="20"/>
        </w:rPr>
      </w:pPr>
      <w:hyperlink r:id="rId24" w:history="1">
        <w:proofErr w:type="gramStart"/>
        <w:r w:rsidR="00336D82">
          <w:rPr>
            <w:rStyle w:val="Hyperlink"/>
            <w:rFonts w:ascii="Trebuchet MS" w:hAnsi="Trebuchet MS"/>
            <w:color w:val="000000"/>
            <w:sz w:val="20"/>
            <w:szCs w:val="20"/>
            <w:u w:val="none"/>
            <w:bdr w:val="single" w:sz="6" w:space="0" w:color="A1A4A5" w:frame="1"/>
            <w:shd w:val="clear" w:color="auto" w:fill="CFCFCF"/>
          </w:rPr>
          <w:t>#</w:t>
        </w:r>
        <w:r w:rsidR="00336D82">
          <w:rPr>
            <w:rStyle w:val="Hyperlink"/>
            <w:rFonts w:ascii="Arial" w:hAnsi="Arial" w:cs="Arial"/>
            <w:color w:val="000000"/>
            <w:sz w:val="20"/>
            <w:szCs w:val="20"/>
            <w:u w:val="none"/>
            <w:bdr w:val="single" w:sz="6" w:space="0" w:color="A1A4A5" w:frame="1"/>
            <w:shd w:val="clear" w:color="auto" w:fill="CFCFCF"/>
          </w:rPr>
          <w:t> </w:t>
        </w:r>
        <w:r w:rsidR="00336D82">
          <w:rPr>
            <w:rStyle w:val="Hyperlink"/>
            <w:rFonts w:ascii="Trebuchet MS" w:hAnsi="Trebuchet MS"/>
            <w:color w:val="000000"/>
            <w:sz w:val="20"/>
            <w:szCs w:val="20"/>
            <w:u w:val="none"/>
            <w:bdr w:val="single" w:sz="6" w:space="0" w:color="A1A4A5" w:frame="1"/>
            <w:shd w:val="clear" w:color="auto" w:fill="CFCFCF"/>
          </w:rPr>
          <w:t>'s</w:t>
        </w:r>
        <w:proofErr w:type="gramEnd"/>
      </w:hyperlink>
    </w:p>
    <w:p w:rsidR="00336D82" w:rsidRDefault="00336D82" w:rsidP="00336D82">
      <w:pPr>
        <w:pStyle w:val="HTMLPreformatted"/>
        <w:shd w:val="clear" w:color="auto" w:fill="F9F9F9"/>
        <w:rPr>
          <w:color w:val="000000"/>
          <w:sz w:val="17"/>
          <w:szCs w:val="17"/>
        </w:rPr>
      </w:pPr>
      <w:r>
        <w:rPr>
          <w:rStyle w:val="lineno"/>
          <w:color w:val="000000"/>
          <w:sz w:val="17"/>
          <w:szCs w:val="17"/>
          <w:shd w:val="clear" w:color="auto" w:fill="CFCFCF"/>
        </w:rPr>
        <w:t xml:space="preserve"> 1</w:t>
      </w:r>
      <w:r>
        <w:rPr>
          <w:rStyle w:val="k"/>
          <w:b/>
          <w:bCs/>
          <w:color w:val="0000FF"/>
          <w:sz w:val="17"/>
          <w:szCs w:val="17"/>
        </w:rPr>
        <w:t>def</w:t>
      </w:r>
      <w:r>
        <w:rPr>
          <w:color w:val="000000"/>
          <w:sz w:val="17"/>
          <w:szCs w:val="17"/>
        </w:rPr>
        <w:t xml:space="preserve"> </w:t>
      </w:r>
      <w:proofErr w:type="gramStart"/>
      <w:r>
        <w:rPr>
          <w:rStyle w:val="nf"/>
          <w:color w:val="000000"/>
          <w:sz w:val="17"/>
          <w:szCs w:val="17"/>
        </w:rPr>
        <w:t>decorator</w:t>
      </w:r>
      <w:r>
        <w:rPr>
          <w:rStyle w:val="p"/>
          <w:color w:val="000000"/>
          <w:sz w:val="17"/>
          <w:szCs w:val="17"/>
        </w:rPr>
        <w:t>(</w:t>
      </w:r>
      <w:proofErr w:type="gramEnd"/>
      <w:r>
        <w:rPr>
          <w:rStyle w:val="n"/>
          <w:color w:val="000000"/>
          <w:sz w:val="17"/>
          <w:szCs w:val="17"/>
        </w:rPr>
        <w:t>target</w:t>
      </w:r>
      <w:r>
        <w:rPr>
          <w:rStyle w:val="p"/>
          <w:color w:val="000000"/>
          <w:sz w:val="17"/>
          <w:szCs w:val="17"/>
        </w:rPr>
        <w:t>):</w:t>
      </w:r>
      <w:r>
        <w:rPr>
          <w:color w:val="000000"/>
          <w:sz w:val="17"/>
          <w:szCs w:val="17"/>
        </w:rPr>
        <w:t xml:space="preserve">  </w:t>
      </w:r>
      <w:r>
        <w:rPr>
          <w:rStyle w:val="c"/>
          <w:i/>
          <w:iCs/>
          <w:color w:val="008800"/>
          <w:sz w:val="17"/>
          <w:szCs w:val="17"/>
        </w:rPr>
        <w:t># Python passes the target function to the decorator</w:t>
      </w:r>
      <w:r>
        <w:rPr>
          <w:color w:val="000000"/>
          <w:sz w:val="17"/>
          <w:szCs w:val="17"/>
        </w:rPr>
        <w:br/>
      </w:r>
      <w:r>
        <w:rPr>
          <w:rStyle w:val="lineno"/>
          <w:color w:val="000000"/>
          <w:sz w:val="17"/>
          <w:szCs w:val="17"/>
          <w:shd w:val="clear" w:color="auto" w:fill="CFCFCF"/>
        </w:rPr>
        <w:t xml:space="preserve"> 2</w:t>
      </w:r>
      <w:r>
        <w:rPr>
          <w:color w:val="000000"/>
          <w:sz w:val="17"/>
          <w:szCs w:val="17"/>
        </w:rPr>
        <w:br/>
      </w:r>
      <w:r>
        <w:rPr>
          <w:rStyle w:val="lineno"/>
          <w:color w:val="000000"/>
          <w:sz w:val="17"/>
          <w:szCs w:val="17"/>
          <w:shd w:val="clear" w:color="auto" w:fill="CFCFCF"/>
        </w:rPr>
        <w:t xml:space="preserve"> 3</w:t>
      </w:r>
      <w:r>
        <w:rPr>
          <w:color w:val="000000"/>
          <w:sz w:val="17"/>
          <w:szCs w:val="17"/>
        </w:rPr>
        <w:t xml:space="preserve">    </w:t>
      </w:r>
      <w:r>
        <w:rPr>
          <w:rStyle w:val="k"/>
          <w:b/>
          <w:bCs/>
          <w:color w:val="0000FF"/>
          <w:sz w:val="17"/>
          <w:szCs w:val="17"/>
        </w:rPr>
        <w:t>def</w:t>
      </w:r>
      <w:r>
        <w:rPr>
          <w:color w:val="000000"/>
          <w:sz w:val="17"/>
          <w:szCs w:val="17"/>
        </w:rPr>
        <w:t xml:space="preserve"> </w:t>
      </w:r>
      <w:r>
        <w:rPr>
          <w:rStyle w:val="nf"/>
          <w:color w:val="000000"/>
          <w:sz w:val="17"/>
          <w:szCs w:val="17"/>
        </w:rPr>
        <w:t>wrapper</w:t>
      </w:r>
      <w:r>
        <w:rPr>
          <w:rStyle w:val="p"/>
          <w:color w:val="000000"/>
          <w:sz w:val="17"/>
          <w:szCs w:val="17"/>
        </w:rPr>
        <w:t>(</w:t>
      </w:r>
      <w:r>
        <w:rPr>
          <w:rStyle w:val="o"/>
          <w:color w:val="666666"/>
          <w:sz w:val="17"/>
          <w:szCs w:val="17"/>
        </w:rPr>
        <w:t>*</w:t>
      </w:r>
      <w:r>
        <w:rPr>
          <w:rStyle w:val="n"/>
          <w:color w:val="000000"/>
          <w:sz w:val="17"/>
          <w:szCs w:val="17"/>
        </w:rPr>
        <w:t>args</w:t>
      </w:r>
      <w:r>
        <w:rPr>
          <w:rStyle w:val="p"/>
          <w:color w:val="000000"/>
          <w:sz w:val="17"/>
          <w:szCs w:val="17"/>
        </w:rPr>
        <w:t>,</w:t>
      </w:r>
      <w:r>
        <w:rPr>
          <w:color w:val="000000"/>
          <w:sz w:val="17"/>
          <w:szCs w:val="17"/>
        </w:rPr>
        <w:t xml:space="preserve"> </w:t>
      </w:r>
      <w:r>
        <w:rPr>
          <w:rStyle w:val="o"/>
          <w:color w:val="666666"/>
          <w:sz w:val="17"/>
          <w:szCs w:val="17"/>
        </w:rPr>
        <w:t>**</w:t>
      </w:r>
      <w:r>
        <w:rPr>
          <w:rStyle w:val="n"/>
          <w:color w:val="000000"/>
          <w:sz w:val="17"/>
          <w:szCs w:val="17"/>
        </w:rPr>
        <w:t>kwargs</w:t>
      </w:r>
      <w:r>
        <w:rPr>
          <w:rStyle w:val="p"/>
          <w:color w:val="000000"/>
          <w:sz w:val="17"/>
          <w:szCs w:val="17"/>
        </w:rPr>
        <w:t>):</w:t>
      </w:r>
      <w:r>
        <w:rPr>
          <w:color w:val="000000"/>
          <w:sz w:val="17"/>
          <w:szCs w:val="17"/>
        </w:rPr>
        <w:br/>
      </w:r>
      <w:r>
        <w:rPr>
          <w:rStyle w:val="lineno"/>
          <w:color w:val="000000"/>
          <w:sz w:val="17"/>
          <w:szCs w:val="17"/>
          <w:shd w:val="clear" w:color="auto" w:fill="CFCFCF"/>
        </w:rPr>
        <w:t xml:space="preserve"> 4</w:t>
      </w:r>
      <w:r>
        <w:rPr>
          <w:color w:val="000000"/>
          <w:sz w:val="17"/>
          <w:szCs w:val="17"/>
        </w:rPr>
        <w:br/>
      </w:r>
      <w:r>
        <w:rPr>
          <w:rStyle w:val="lineno"/>
          <w:color w:val="000000"/>
          <w:sz w:val="17"/>
          <w:szCs w:val="17"/>
          <w:shd w:val="clear" w:color="auto" w:fill="CFCFCF"/>
        </w:rPr>
        <w:t xml:space="preserve"> 5</w:t>
      </w:r>
      <w:r>
        <w:rPr>
          <w:color w:val="000000"/>
          <w:sz w:val="17"/>
          <w:szCs w:val="17"/>
        </w:rPr>
        <w:t xml:space="preserve">        </w:t>
      </w:r>
      <w:r>
        <w:rPr>
          <w:rStyle w:val="n"/>
          <w:color w:val="000000"/>
          <w:sz w:val="17"/>
          <w:szCs w:val="17"/>
        </w:rPr>
        <w:t>choice</w:t>
      </w:r>
      <w:r>
        <w:rPr>
          <w:color w:val="000000"/>
          <w:sz w:val="17"/>
          <w:szCs w:val="17"/>
        </w:rPr>
        <w:t xml:space="preserve"> </w:t>
      </w:r>
      <w:r>
        <w:rPr>
          <w:rStyle w:val="o"/>
          <w:color w:val="666666"/>
          <w:sz w:val="17"/>
          <w:szCs w:val="17"/>
        </w:rPr>
        <w:t>=</w:t>
      </w:r>
      <w:r>
        <w:rPr>
          <w:color w:val="000000"/>
          <w:sz w:val="17"/>
          <w:szCs w:val="17"/>
        </w:rPr>
        <w:t xml:space="preserve"> </w:t>
      </w:r>
      <w:r>
        <w:rPr>
          <w:rStyle w:val="nb"/>
          <w:color w:val="AA22FF"/>
          <w:sz w:val="17"/>
          <w:szCs w:val="17"/>
        </w:rPr>
        <w:t>raw_input</w:t>
      </w:r>
      <w:r>
        <w:rPr>
          <w:rStyle w:val="p"/>
          <w:color w:val="000000"/>
          <w:sz w:val="17"/>
          <w:szCs w:val="17"/>
        </w:rPr>
        <w:t>(</w:t>
      </w:r>
      <w:r>
        <w:rPr>
          <w:rStyle w:val="s"/>
          <w:color w:val="BB4444"/>
          <w:sz w:val="17"/>
          <w:szCs w:val="17"/>
        </w:rPr>
        <w:t>'Are you sure you want to call the function "</w:t>
      </w:r>
      <w:r>
        <w:rPr>
          <w:rStyle w:val="si"/>
          <w:b/>
          <w:bCs/>
          <w:color w:val="BB6688"/>
          <w:sz w:val="17"/>
          <w:szCs w:val="17"/>
        </w:rPr>
        <w:t>%s</w:t>
      </w:r>
      <w:r>
        <w:rPr>
          <w:rStyle w:val="s"/>
          <w:color w:val="BB4444"/>
          <w:sz w:val="17"/>
          <w:szCs w:val="17"/>
        </w:rPr>
        <w:t>"? '</w:t>
      </w:r>
      <w:r>
        <w:rPr>
          <w:color w:val="000000"/>
          <w:sz w:val="17"/>
          <w:szCs w:val="17"/>
        </w:rPr>
        <w:t xml:space="preserve"> </w:t>
      </w:r>
      <w:r>
        <w:rPr>
          <w:rStyle w:val="o"/>
          <w:color w:val="666666"/>
          <w:sz w:val="17"/>
          <w:szCs w:val="17"/>
        </w:rPr>
        <w:t>%</w:t>
      </w:r>
      <w:r>
        <w:rPr>
          <w:color w:val="000000"/>
          <w:sz w:val="17"/>
          <w:szCs w:val="17"/>
        </w:rPr>
        <w:t xml:space="preserve"> </w:t>
      </w:r>
      <w:r>
        <w:rPr>
          <w:rStyle w:val="n"/>
          <w:color w:val="000000"/>
          <w:sz w:val="17"/>
          <w:szCs w:val="17"/>
        </w:rPr>
        <w:t>target</w:t>
      </w:r>
      <w:r>
        <w:rPr>
          <w:rStyle w:val="o"/>
          <w:color w:val="666666"/>
          <w:sz w:val="17"/>
          <w:szCs w:val="17"/>
        </w:rPr>
        <w:t>.</w:t>
      </w:r>
      <w:r>
        <w:rPr>
          <w:rStyle w:val="n"/>
          <w:color w:val="000000"/>
          <w:sz w:val="17"/>
          <w:szCs w:val="17"/>
        </w:rPr>
        <w:t>__name__</w:t>
      </w:r>
      <w:r>
        <w:rPr>
          <w:rStyle w:val="p"/>
          <w:color w:val="000000"/>
          <w:sz w:val="17"/>
          <w:szCs w:val="17"/>
        </w:rPr>
        <w:t>)</w:t>
      </w:r>
      <w:r>
        <w:rPr>
          <w:color w:val="000000"/>
          <w:sz w:val="17"/>
          <w:szCs w:val="17"/>
        </w:rPr>
        <w:br/>
      </w:r>
      <w:r>
        <w:rPr>
          <w:rStyle w:val="lineno"/>
          <w:color w:val="000000"/>
          <w:sz w:val="17"/>
          <w:szCs w:val="17"/>
          <w:shd w:val="clear" w:color="auto" w:fill="CFCFCF"/>
        </w:rPr>
        <w:t xml:space="preserve"> 6</w:t>
      </w:r>
      <w:r>
        <w:rPr>
          <w:color w:val="000000"/>
          <w:sz w:val="17"/>
          <w:szCs w:val="17"/>
        </w:rPr>
        <w:br/>
      </w:r>
      <w:r>
        <w:rPr>
          <w:rStyle w:val="lineno"/>
          <w:color w:val="000000"/>
          <w:sz w:val="17"/>
          <w:szCs w:val="17"/>
          <w:shd w:val="clear" w:color="auto" w:fill="CFCFCF"/>
        </w:rPr>
        <w:t xml:space="preserve"> 7</w:t>
      </w:r>
      <w:r>
        <w:rPr>
          <w:color w:val="000000"/>
          <w:sz w:val="17"/>
          <w:szCs w:val="17"/>
        </w:rPr>
        <w:t xml:space="preserve">        </w:t>
      </w:r>
      <w:r>
        <w:rPr>
          <w:rStyle w:val="k"/>
          <w:b/>
          <w:bCs/>
          <w:color w:val="0000FF"/>
          <w:sz w:val="17"/>
          <w:szCs w:val="17"/>
        </w:rPr>
        <w:t>if</w:t>
      </w:r>
      <w:r>
        <w:rPr>
          <w:color w:val="000000"/>
          <w:sz w:val="17"/>
          <w:szCs w:val="17"/>
        </w:rPr>
        <w:t xml:space="preserve"> </w:t>
      </w:r>
      <w:r>
        <w:rPr>
          <w:rStyle w:val="n"/>
          <w:color w:val="000000"/>
          <w:sz w:val="17"/>
          <w:szCs w:val="17"/>
        </w:rPr>
        <w:t>choice</w:t>
      </w:r>
      <w:r>
        <w:rPr>
          <w:color w:val="000000"/>
          <w:sz w:val="17"/>
          <w:szCs w:val="17"/>
        </w:rPr>
        <w:t xml:space="preserve"> </w:t>
      </w:r>
      <w:r>
        <w:rPr>
          <w:rStyle w:val="ow"/>
          <w:b/>
          <w:bCs/>
          <w:color w:val="AA22FF"/>
          <w:sz w:val="17"/>
          <w:szCs w:val="17"/>
        </w:rPr>
        <w:t>and</w:t>
      </w:r>
      <w:r>
        <w:rPr>
          <w:color w:val="000000"/>
          <w:sz w:val="17"/>
          <w:szCs w:val="17"/>
        </w:rPr>
        <w:t xml:space="preserve"> </w:t>
      </w:r>
      <w:r>
        <w:rPr>
          <w:rStyle w:val="n"/>
          <w:color w:val="000000"/>
          <w:sz w:val="17"/>
          <w:szCs w:val="17"/>
        </w:rPr>
        <w:t>choice</w:t>
      </w:r>
      <w:r>
        <w:rPr>
          <w:rStyle w:val="p"/>
          <w:color w:val="000000"/>
          <w:sz w:val="17"/>
          <w:szCs w:val="17"/>
        </w:rPr>
        <w:t>[</w:t>
      </w:r>
      <w:r>
        <w:rPr>
          <w:rStyle w:val="mi"/>
          <w:color w:val="666666"/>
          <w:sz w:val="17"/>
          <w:szCs w:val="17"/>
        </w:rPr>
        <w:t>0</w:t>
      </w:r>
      <w:r>
        <w:rPr>
          <w:rStyle w:val="p"/>
          <w:color w:val="000000"/>
          <w:sz w:val="17"/>
          <w:szCs w:val="17"/>
        </w:rPr>
        <w:t>]</w:t>
      </w:r>
      <w:r>
        <w:rPr>
          <w:rStyle w:val="o"/>
          <w:color w:val="666666"/>
          <w:sz w:val="17"/>
          <w:szCs w:val="17"/>
        </w:rPr>
        <w:t>.</w:t>
      </w:r>
      <w:r>
        <w:rPr>
          <w:rStyle w:val="n"/>
          <w:color w:val="000000"/>
          <w:sz w:val="17"/>
          <w:szCs w:val="17"/>
        </w:rPr>
        <w:t>lower</w:t>
      </w:r>
      <w:r>
        <w:rPr>
          <w:rStyle w:val="p"/>
          <w:color w:val="000000"/>
          <w:sz w:val="17"/>
          <w:szCs w:val="17"/>
        </w:rPr>
        <w:t>()</w:t>
      </w:r>
      <w:r>
        <w:rPr>
          <w:color w:val="000000"/>
          <w:sz w:val="17"/>
          <w:szCs w:val="17"/>
        </w:rPr>
        <w:t xml:space="preserve"> </w:t>
      </w:r>
      <w:r>
        <w:rPr>
          <w:rStyle w:val="o"/>
          <w:color w:val="666666"/>
          <w:sz w:val="17"/>
          <w:szCs w:val="17"/>
        </w:rPr>
        <w:t>==</w:t>
      </w:r>
      <w:r>
        <w:rPr>
          <w:color w:val="000000"/>
          <w:sz w:val="17"/>
          <w:szCs w:val="17"/>
        </w:rPr>
        <w:t xml:space="preserve"> </w:t>
      </w:r>
      <w:r>
        <w:rPr>
          <w:rStyle w:val="s"/>
          <w:color w:val="BB4444"/>
          <w:sz w:val="17"/>
          <w:szCs w:val="17"/>
        </w:rPr>
        <w:t>'y'</w:t>
      </w:r>
      <w:r>
        <w:rPr>
          <w:rStyle w:val="p"/>
          <w:color w:val="000000"/>
          <w:sz w:val="17"/>
          <w:szCs w:val="17"/>
        </w:rPr>
        <w:t>:</w:t>
      </w:r>
      <w:r>
        <w:rPr>
          <w:color w:val="000000"/>
          <w:sz w:val="17"/>
          <w:szCs w:val="17"/>
        </w:rPr>
        <w:br/>
      </w:r>
      <w:r>
        <w:rPr>
          <w:rStyle w:val="lineno"/>
          <w:color w:val="000000"/>
          <w:sz w:val="17"/>
          <w:szCs w:val="17"/>
          <w:shd w:val="clear" w:color="auto" w:fill="CFCFCF"/>
        </w:rPr>
        <w:t xml:space="preserve"> 8</w:t>
      </w:r>
      <w:r>
        <w:rPr>
          <w:color w:val="000000"/>
          <w:sz w:val="17"/>
          <w:szCs w:val="17"/>
        </w:rPr>
        <w:t xml:space="preserve">            </w:t>
      </w:r>
      <w:r>
        <w:rPr>
          <w:rStyle w:val="c"/>
          <w:i/>
          <w:iCs/>
          <w:color w:val="008800"/>
          <w:sz w:val="17"/>
          <w:szCs w:val="17"/>
        </w:rPr>
        <w:t># If input starts with a 'y', call the function with the arguments</w:t>
      </w:r>
      <w:r>
        <w:rPr>
          <w:color w:val="000000"/>
          <w:sz w:val="17"/>
          <w:szCs w:val="17"/>
        </w:rPr>
        <w:br/>
      </w:r>
      <w:r>
        <w:rPr>
          <w:rStyle w:val="lineno"/>
          <w:color w:val="000000"/>
          <w:sz w:val="17"/>
          <w:szCs w:val="17"/>
          <w:shd w:val="clear" w:color="auto" w:fill="CFCFCF"/>
        </w:rPr>
        <w:t xml:space="preserve"> 9</w:t>
      </w:r>
      <w:r>
        <w:rPr>
          <w:color w:val="000000"/>
          <w:sz w:val="17"/>
          <w:szCs w:val="17"/>
        </w:rPr>
        <w:t xml:space="preserve">            </w:t>
      </w:r>
      <w:r>
        <w:rPr>
          <w:rStyle w:val="n"/>
          <w:color w:val="000000"/>
          <w:sz w:val="17"/>
          <w:szCs w:val="17"/>
        </w:rPr>
        <w:t>result</w:t>
      </w:r>
      <w:r>
        <w:rPr>
          <w:color w:val="000000"/>
          <w:sz w:val="17"/>
          <w:szCs w:val="17"/>
        </w:rPr>
        <w:t xml:space="preserve"> </w:t>
      </w:r>
      <w:r>
        <w:rPr>
          <w:rStyle w:val="o"/>
          <w:color w:val="666666"/>
          <w:sz w:val="17"/>
          <w:szCs w:val="17"/>
        </w:rPr>
        <w:t>=</w:t>
      </w:r>
      <w:r>
        <w:rPr>
          <w:color w:val="000000"/>
          <w:sz w:val="17"/>
          <w:szCs w:val="17"/>
        </w:rPr>
        <w:t xml:space="preserve"> </w:t>
      </w:r>
      <w:r>
        <w:rPr>
          <w:rStyle w:val="n"/>
          <w:color w:val="000000"/>
          <w:sz w:val="17"/>
          <w:szCs w:val="17"/>
        </w:rPr>
        <w:t>target</w:t>
      </w:r>
      <w:r>
        <w:rPr>
          <w:rStyle w:val="p"/>
          <w:color w:val="000000"/>
          <w:sz w:val="17"/>
          <w:szCs w:val="17"/>
        </w:rPr>
        <w:t>(</w:t>
      </w:r>
      <w:r>
        <w:rPr>
          <w:rStyle w:val="o"/>
          <w:color w:val="666666"/>
          <w:sz w:val="17"/>
          <w:szCs w:val="17"/>
        </w:rPr>
        <w:t>*</w:t>
      </w:r>
      <w:r>
        <w:rPr>
          <w:rStyle w:val="n"/>
          <w:color w:val="000000"/>
          <w:sz w:val="17"/>
          <w:szCs w:val="17"/>
        </w:rPr>
        <w:t>args</w:t>
      </w:r>
      <w:r>
        <w:rPr>
          <w:rStyle w:val="p"/>
          <w:color w:val="000000"/>
          <w:sz w:val="17"/>
          <w:szCs w:val="17"/>
        </w:rPr>
        <w:t>,</w:t>
      </w:r>
      <w:r>
        <w:rPr>
          <w:color w:val="000000"/>
          <w:sz w:val="17"/>
          <w:szCs w:val="17"/>
        </w:rPr>
        <w:t xml:space="preserve"> </w:t>
      </w:r>
      <w:r>
        <w:rPr>
          <w:rStyle w:val="o"/>
          <w:color w:val="666666"/>
          <w:sz w:val="17"/>
          <w:szCs w:val="17"/>
        </w:rPr>
        <w:t>**</w:t>
      </w:r>
      <w:r>
        <w:rPr>
          <w:rStyle w:val="n"/>
          <w:color w:val="000000"/>
          <w:sz w:val="17"/>
          <w:szCs w:val="17"/>
        </w:rPr>
        <w:t>kwargs</w:t>
      </w:r>
      <w:r>
        <w:rPr>
          <w:rStyle w:val="p"/>
          <w:color w:val="000000"/>
          <w:sz w:val="17"/>
          <w:szCs w:val="17"/>
        </w:rPr>
        <w:t>)</w:t>
      </w:r>
      <w:r>
        <w:rPr>
          <w:color w:val="000000"/>
          <w:sz w:val="17"/>
          <w:szCs w:val="17"/>
        </w:rPr>
        <w:br/>
      </w:r>
      <w:r>
        <w:rPr>
          <w:rStyle w:val="lineno"/>
          <w:color w:val="000000"/>
          <w:sz w:val="17"/>
          <w:szCs w:val="17"/>
          <w:shd w:val="clear" w:color="auto" w:fill="CFCFCF"/>
        </w:rPr>
        <w:t>10</w:t>
      </w:r>
      <w:r>
        <w:rPr>
          <w:color w:val="000000"/>
          <w:sz w:val="17"/>
          <w:szCs w:val="17"/>
        </w:rPr>
        <w:t xml:space="preserve">            </w:t>
      </w:r>
      <w:r>
        <w:rPr>
          <w:rStyle w:val="k"/>
          <w:b/>
          <w:bCs/>
          <w:color w:val="0000FF"/>
          <w:sz w:val="17"/>
          <w:szCs w:val="17"/>
        </w:rPr>
        <w:t>return</w:t>
      </w:r>
      <w:r>
        <w:rPr>
          <w:color w:val="000000"/>
          <w:sz w:val="17"/>
          <w:szCs w:val="17"/>
        </w:rPr>
        <w:t xml:space="preserve"> </w:t>
      </w:r>
      <w:r>
        <w:rPr>
          <w:rStyle w:val="nb"/>
          <w:color w:val="AA22FF"/>
          <w:sz w:val="17"/>
          <w:szCs w:val="17"/>
        </w:rPr>
        <w:t>str</w:t>
      </w:r>
      <w:r>
        <w:rPr>
          <w:rStyle w:val="p"/>
          <w:color w:val="000000"/>
          <w:sz w:val="17"/>
          <w:szCs w:val="17"/>
        </w:rPr>
        <w:t>(</w:t>
      </w:r>
      <w:r>
        <w:rPr>
          <w:rStyle w:val="n"/>
          <w:color w:val="000000"/>
          <w:sz w:val="17"/>
          <w:szCs w:val="17"/>
        </w:rPr>
        <w:t>result</w:t>
      </w:r>
      <w:r>
        <w:rPr>
          <w:rStyle w:val="p"/>
          <w:color w:val="000000"/>
          <w:sz w:val="17"/>
          <w:szCs w:val="17"/>
        </w:rPr>
        <w:t>)</w:t>
      </w:r>
      <w:r>
        <w:rPr>
          <w:color w:val="000000"/>
          <w:sz w:val="17"/>
          <w:szCs w:val="17"/>
        </w:rPr>
        <w:br/>
      </w:r>
      <w:r>
        <w:rPr>
          <w:rStyle w:val="lineno"/>
          <w:color w:val="000000"/>
          <w:sz w:val="17"/>
          <w:szCs w:val="17"/>
          <w:shd w:val="clear" w:color="auto" w:fill="CFCFCF"/>
        </w:rPr>
        <w:t>11</w:t>
      </w:r>
      <w:r>
        <w:rPr>
          <w:color w:val="000000"/>
          <w:sz w:val="17"/>
          <w:szCs w:val="17"/>
        </w:rPr>
        <w:br/>
      </w:r>
      <w:r>
        <w:rPr>
          <w:rStyle w:val="lineno"/>
          <w:color w:val="000000"/>
          <w:sz w:val="17"/>
          <w:szCs w:val="17"/>
          <w:shd w:val="clear" w:color="auto" w:fill="CFCFCF"/>
        </w:rPr>
        <w:t>12</w:t>
      </w:r>
      <w:r>
        <w:rPr>
          <w:color w:val="000000"/>
          <w:sz w:val="17"/>
          <w:szCs w:val="17"/>
        </w:rPr>
        <w:t xml:space="preserve">        </w:t>
      </w:r>
      <w:r>
        <w:rPr>
          <w:rStyle w:val="k"/>
          <w:b/>
          <w:bCs/>
          <w:color w:val="0000FF"/>
          <w:sz w:val="17"/>
          <w:szCs w:val="17"/>
        </w:rPr>
        <w:t>else</w:t>
      </w:r>
      <w:r>
        <w:rPr>
          <w:rStyle w:val="p"/>
          <w:color w:val="000000"/>
          <w:sz w:val="17"/>
          <w:szCs w:val="17"/>
        </w:rPr>
        <w:t>:</w:t>
      </w:r>
      <w:r>
        <w:rPr>
          <w:color w:val="000000"/>
          <w:sz w:val="17"/>
          <w:szCs w:val="17"/>
        </w:rPr>
        <w:br/>
      </w:r>
      <w:r>
        <w:rPr>
          <w:rStyle w:val="lineno"/>
          <w:color w:val="000000"/>
          <w:sz w:val="17"/>
          <w:szCs w:val="17"/>
          <w:shd w:val="clear" w:color="auto" w:fill="CFCFCF"/>
        </w:rPr>
        <w:t>13</w:t>
      </w:r>
      <w:r>
        <w:rPr>
          <w:color w:val="000000"/>
          <w:sz w:val="17"/>
          <w:szCs w:val="17"/>
        </w:rPr>
        <w:t xml:space="preserve">            </w:t>
      </w:r>
      <w:r>
        <w:rPr>
          <w:rStyle w:val="k"/>
          <w:b/>
          <w:bCs/>
          <w:color w:val="0000FF"/>
          <w:sz w:val="17"/>
          <w:szCs w:val="17"/>
        </w:rPr>
        <w:t>print</w:t>
      </w:r>
      <w:r>
        <w:rPr>
          <w:color w:val="000000"/>
          <w:sz w:val="17"/>
          <w:szCs w:val="17"/>
        </w:rPr>
        <w:t xml:space="preserve"> </w:t>
      </w:r>
      <w:r>
        <w:rPr>
          <w:rStyle w:val="s"/>
          <w:color w:val="BB4444"/>
          <w:sz w:val="17"/>
          <w:szCs w:val="17"/>
        </w:rPr>
        <w:t xml:space="preserve">'Call to </w:t>
      </w:r>
      <w:r>
        <w:rPr>
          <w:rStyle w:val="si"/>
          <w:b/>
          <w:bCs/>
          <w:color w:val="BB6688"/>
          <w:sz w:val="17"/>
          <w:szCs w:val="17"/>
        </w:rPr>
        <w:t>%s</w:t>
      </w:r>
      <w:r>
        <w:rPr>
          <w:rStyle w:val="s"/>
          <w:color w:val="BB4444"/>
          <w:sz w:val="17"/>
          <w:szCs w:val="17"/>
        </w:rPr>
        <w:t xml:space="preserve"> cancelled'</w:t>
      </w:r>
      <w:r>
        <w:rPr>
          <w:color w:val="000000"/>
          <w:sz w:val="17"/>
          <w:szCs w:val="17"/>
        </w:rPr>
        <w:t xml:space="preserve"> </w:t>
      </w:r>
      <w:r>
        <w:rPr>
          <w:rStyle w:val="o"/>
          <w:color w:val="666666"/>
          <w:sz w:val="17"/>
          <w:szCs w:val="17"/>
        </w:rPr>
        <w:t>%</w:t>
      </w:r>
      <w:r>
        <w:rPr>
          <w:color w:val="000000"/>
          <w:sz w:val="17"/>
          <w:szCs w:val="17"/>
        </w:rPr>
        <w:t xml:space="preserve"> </w:t>
      </w:r>
      <w:r>
        <w:rPr>
          <w:rStyle w:val="n"/>
          <w:color w:val="000000"/>
          <w:sz w:val="17"/>
          <w:szCs w:val="17"/>
        </w:rPr>
        <w:t>target</w:t>
      </w:r>
      <w:r>
        <w:rPr>
          <w:rStyle w:val="o"/>
          <w:color w:val="666666"/>
          <w:sz w:val="17"/>
          <w:szCs w:val="17"/>
        </w:rPr>
        <w:t>.</w:t>
      </w:r>
      <w:r>
        <w:rPr>
          <w:rStyle w:val="n"/>
          <w:color w:val="000000"/>
          <w:sz w:val="17"/>
          <w:szCs w:val="17"/>
        </w:rPr>
        <w:t>__name__</w:t>
      </w:r>
      <w:r>
        <w:rPr>
          <w:color w:val="000000"/>
          <w:sz w:val="17"/>
          <w:szCs w:val="17"/>
        </w:rPr>
        <w:br/>
      </w:r>
      <w:r>
        <w:rPr>
          <w:rStyle w:val="lineno"/>
          <w:color w:val="000000"/>
          <w:sz w:val="17"/>
          <w:szCs w:val="17"/>
          <w:shd w:val="clear" w:color="auto" w:fill="CFCFCF"/>
        </w:rPr>
        <w:t>14</w:t>
      </w:r>
      <w:r>
        <w:rPr>
          <w:color w:val="000000"/>
          <w:sz w:val="17"/>
          <w:szCs w:val="17"/>
        </w:rPr>
        <w:br/>
      </w:r>
      <w:r>
        <w:rPr>
          <w:rStyle w:val="lineno"/>
          <w:color w:val="000000"/>
          <w:sz w:val="17"/>
          <w:szCs w:val="17"/>
          <w:shd w:val="clear" w:color="auto" w:fill="CFCFCF"/>
        </w:rPr>
        <w:t>15</w:t>
      </w:r>
      <w:r>
        <w:rPr>
          <w:color w:val="000000"/>
          <w:sz w:val="17"/>
          <w:szCs w:val="17"/>
        </w:rPr>
        <w:t xml:space="preserve">    </w:t>
      </w:r>
      <w:r>
        <w:rPr>
          <w:rStyle w:val="k"/>
          <w:b/>
          <w:bCs/>
          <w:color w:val="0000FF"/>
          <w:sz w:val="17"/>
          <w:szCs w:val="17"/>
        </w:rPr>
        <w:t>return</w:t>
      </w:r>
      <w:r>
        <w:rPr>
          <w:color w:val="000000"/>
          <w:sz w:val="17"/>
          <w:szCs w:val="17"/>
        </w:rPr>
        <w:t xml:space="preserve"> </w:t>
      </w:r>
      <w:r>
        <w:rPr>
          <w:rStyle w:val="n"/>
          <w:color w:val="000000"/>
          <w:sz w:val="17"/>
          <w:szCs w:val="17"/>
        </w:rPr>
        <w:t>wrapper</w:t>
      </w:r>
      <w:r>
        <w:rPr>
          <w:color w:val="000000"/>
          <w:sz w:val="17"/>
          <w:szCs w:val="17"/>
        </w:rPr>
        <w:br/>
      </w:r>
      <w:r>
        <w:rPr>
          <w:rStyle w:val="lineno"/>
          <w:color w:val="000000"/>
          <w:sz w:val="17"/>
          <w:szCs w:val="17"/>
          <w:shd w:val="clear" w:color="auto" w:fill="CFCFCF"/>
        </w:rPr>
        <w:t>16</w:t>
      </w:r>
      <w:r>
        <w:rPr>
          <w:color w:val="000000"/>
          <w:sz w:val="17"/>
          <w:szCs w:val="17"/>
        </w:rPr>
        <w:br/>
      </w:r>
      <w:r>
        <w:rPr>
          <w:rStyle w:val="lineno"/>
          <w:color w:val="000000"/>
          <w:sz w:val="17"/>
          <w:szCs w:val="17"/>
          <w:shd w:val="clear" w:color="auto" w:fill="CFCFCF"/>
        </w:rPr>
        <w:t>17</w:t>
      </w:r>
      <w:r>
        <w:rPr>
          <w:rStyle w:val="nd"/>
          <w:color w:val="AA22FF"/>
          <w:sz w:val="17"/>
          <w:szCs w:val="17"/>
        </w:rPr>
        <w:t>@decorator</w:t>
      </w:r>
      <w:r>
        <w:rPr>
          <w:color w:val="000000"/>
          <w:sz w:val="17"/>
          <w:szCs w:val="17"/>
        </w:rPr>
        <w:br/>
      </w:r>
      <w:r>
        <w:rPr>
          <w:rStyle w:val="lineno"/>
          <w:color w:val="000000"/>
          <w:sz w:val="17"/>
          <w:szCs w:val="17"/>
          <w:shd w:val="clear" w:color="auto" w:fill="CFCFCF"/>
        </w:rPr>
        <w:t>18</w:t>
      </w:r>
      <w:r>
        <w:rPr>
          <w:rStyle w:val="k"/>
          <w:b/>
          <w:bCs/>
          <w:color w:val="0000FF"/>
          <w:sz w:val="17"/>
          <w:szCs w:val="17"/>
        </w:rPr>
        <w:t>def</w:t>
      </w:r>
      <w:r>
        <w:rPr>
          <w:color w:val="000000"/>
          <w:sz w:val="17"/>
          <w:szCs w:val="17"/>
        </w:rPr>
        <w:t xml:space="preserve"> </w:t>
      </w:r>
      <w:r>
        <w:rPr>
          <w:rStyle w:val="nf"/>
          <w:color w:val="000000"/>
          <w:sz w:val="17"/>
          <w:szCs w:val="17"/>
        </w:rPr>
        <w:t>target</w:t>
      </w:r>
      <w:r>
        <w:rPr>
          <w:rStyle w:val="p"/>
          <w:color w:val="000000"/>
          <w:sz w:val="17"/>
          <w:szCs w:val="17"/>
        </w:rPr>
        <w:t>(</w:t>
      </w:r>
      <w:r>
        <w:rPr>
          <w:rStyle w:val="n"/>
          <w:color w:val="000000"/>
          <w:sz w:val="17"/>
          <w:szCs w:val="17"/>
        </w:rPr>
        <w:t>a</w:t>
      </w:r>
      <w:r>
        <w:rPr>
          <w:rStyle w:val="p"/>
          <w:color w:val="000000"/>
          <w:sz w:val="17"/>
          <w:szCs w:val="17"/>
        </w:rPr>
        <w:t>,</w:t>
      </w:r>
      <w:r>
        <w:rPr>
          <w:rStyle w:val="n"/>
          <w:color w:val="000000"/>
          <w:sz w:val="17"/>
          <w:szCs w:val="17"/>
        </w:rPr>
        <w:t>b</w:t>
      </w:r>
      <w:r>
        <w:rPr>
          <w:rStyle w:val="p"/>
          <w:color w:val="000000"/>
          <w:sz w:val="17"/>
          <w:szCs w:val="17"/>
        </w:rPr>
        <w:t>):</w:t>
      </w:r>
      <w:r>
        <w:rPr>
          <w:color w:val="000000"/>
          <w:sz w:val="17"/>
          <w:szCs w:val="17"/>
        </w:rPr>
        <w:br/>
      </w:r>
      <w:r>
        <w:rPr>
          <w:rStyle w:val="lineno"/>
          <w:color w:val="000000"/>
          <w:sz w:val="17"/>
          <w:szCs w:val="17"/>
          <w:shd w:val="clear" w:color="auto" w:fill="CFCFCF"/>
        </w:rPr>
        <w:t>19</w:t>
      </w:r>
      <w:r>
        <w:rPr>
          <w:color w:val="000000"/>
          <w:sz w:val="17"/>
          <w:szCs w:val="17"/>
        </w:rPr>
        <w:t xml:space="preserve">    </w:t>
      </w:r>
      <w:r>
        <w:rPr>
          <w:rStyle w:val="k"/>
          <w:b/>
          <w:bCs/>
          <w:color w:val="0000FF"/>
          <w:sz w:val="17"/>
          <w:szCs w:val="17"/>
        </w:rPr>
        <w:t>return</w:t>
      </w:r>
      <w:r>
        <w:rPr>
          <w:color w:val="000000"/>
          <w:sz w:val="17"/>
          <w:szCs w:val="17"/>
        </w:rPr>
        <w:t xml:space="preserve"> </w:t>
      </w:r>
      <w:r>
        <w:rPr>
          <w:rStyle w:val="n"/>
          <w:color w:val="000000"/>
          <w:sz w:val="17"/>
          <w:szCs w:val="17"/>
        </w:rPr>
        <w:t>a</w:t>
      </w:r>
      <w:r>
        <w:rPr>
          <w:rStyle w:val="o"/>
          <w:color w:val="666666"/>
          <w:sz w:val="17"/>
          <w:szCs w:val="17"/>
        </w:rPr>
        <w:t>+</w:t>
      </w:r>
      <w:r>
        <w:rPr>
          <w:rStyle w:val="n"/>
          <w:color w:val="000000"/>
          <w:sz w:val="17"/>
          <w:szCs w:val="17"/>
        </w:rPr>
        <w:t>b</w:t>
      </w:r>
      <w:r>
        <w:rPr>
          <w:color w:val="000000"/>
          <w:sz w:val="17"/>
          <w:szCs w:val="17"/>
        </w:rPr>
        <w:br/>
      </w:r>
      <w:r>
        <w:rPr>
          <w:rStyle w:val="lineno"/>
          <w:color w:val="000000"/>
          <w:sz w:val="17"/>
          <w:szCs w:val="17"/>
          <w:shd w:val="clear" w:color="auto" w:fill="CFCFCF"/>
        </w:rPr>
        <w:t>20</w:t>
      </w:r>
      <w:r>
        <w:rPr>
          <w:color w:val="000000"/>
          <w:sz w:val="17"/>
          <w:szCs w:val="17"/>
        </w:rPr>
        <w:br/>
      </w:r>
      <w:r>
        <w:rPr>
          <w:rStyle w:val="lineno"/>
          <w:color w:val="000000"/>
          <w:sz w:val="17"/>
          <w:szCs w:val="17"/>
          <w:shd w:val="clear" w:color="auto" w:fill="CFCFCF"/>
        </w:rPr>
        <w:t>21</w:t>
      </w:r>
      <w:r>
        <w:rPr>
          <w:rStyle w:val="o"/>
          <w:color w:val="666666"/>
          <w:sz w:val="17"/>
          <w:szCs w:val="17"/>
        </w:rPr>
        <w:t>&gt;&gt;&gt;</w:t>
      </w:r>
      <w:r>
        <w:rPr>
          <w:color w:val="000000"/>
          <w:sz w:val="17"/>
          <w:szCs w:val="17"/>
        </w:rPr>
        <w:t xml:space="preserve"> </w:t>
      </w:r>
      <w:r>
        <w:rPr>
          <w:rStyle w:val="n"/>
          <w:color w:val="000000"/>
          <w:sz w:val="17"/>
          <w:szCs w:val="17"/>
        </w:rPr>
        <w:t>test</w:t>
      </w:r>
      <w:r>
        <w:rPr>
          <w:rStyle w:val="o"/>
          <w:color w:val="666666"/>
          <w:sz w:val="17"/>
          <w:szCs w:val="17"/>
        </w:rPr>
        <w:t>.</w:t>
      </w:r>
      <w:r>
        <w:rPr>
          <w:rStyle w:val="n"/>
          <w:color w:val="000000"/>
          <w:sz w:val="17"/>
          <w:szCs w:val="17"/>
        </w:rPr>
        <w:t>target</w:t>
      </w:r>
      <w:r>
        <w:rPr>
          <w:rStyle w:val="p"/>
          <w:color w:val="000000"/>
          <w:sz w:val="17"/>
          <w:szCs w:val="17"/>
        </w:rPr>
        <w:t>(</w:t>
      </w:r>
      <w:r>
        <w:rPr>
          <w:rStyle w:val="mi"/>
          <w:color w:val="666666"/>
          <w:sz w:val="17"/>
          <w:szCs w:val="17"/>
        </w:rPr>
        <w:t>1</w:t>
      </w:r>
      <w:r>
        <w:rPr>
          <w:rStyle w:val="p"/>
          <w:color w:val="000000"/>
          <w:sz w:val="17"/>
          <w:szCs w:val="17"/>
        </w:rPr>
        <w:t>,</w:t>
      </w:r>
      <w:r>
        <w:rPr>
          <w:rStyle w:val="mi"/>
          <w:color w:val="666666"/>
          <w:sz w:val="17"/>
          <w:szCs w:val="17"/>
        </w:rPr>
        <w:t>2</w:t>
      </w:r>
      <w:r>
        <w:rPr>
          <w:rStyle w:val="p"/>
          <w:color w:val="000000"/>
          <w:sz w:val="17"/>
          <w:szCs w:val="17"/>
        </w:rPr>
        <w:t>)</w:t>
      </w:r>
      <w:r>
        <w:rPr>
          <w:color w:val="000000"/>
          <w:sz w:val="17"/>
          <w:szCs w:val="17"/>
        </w:rPr>
        <w:br/>
      </w:r>
      <w:r>
        <w:rPr>
          <w:rStyle w:val="lineno"/>
          <w:color w:val="000000"/>
          <w:sz w:val="17"/>
          <w:szCs w:val="17"/>
          <w:shd w:val="clear" w:color="auto" w:fill="CFCFCF"/>
        </w:rPr>
        <w:t>22</w:t>
      </w:r>
      <w:r>
        <w:rPr>
          <w:rStyle w:val="n"/>
          <w:color w:val="000000"/>
          <w:sz w:val="17"/>
          <w:szCs w:val="17"/>
        </w:rPr>
        <w:t>Are</w:t>
      </w:r>
      <w:r>
        <w:rPr>
          <w:color w:val="000000"/>
          <w:sz w:val="17"/>
          <w:szCs w:val="17"/>
        </w:rPr>
        <w:t xml:space="preserve"> </w:t>
      </w:r>
      <w:r>
        <w:rPr>
          <w:rStyle w:val="n"/>
          <w:color w:val="000000"/>
          <w:sz w:val="17"/>
          <w:szCs w:val="17"/>
        </w:rPr>
        <w:t>you</w:t>
      </w:r>
      <w:r>
        <w:rPr>
          <w:color w:val="000000"/>
          <w:sz w:val="17"/>
          <w:szCs w:val="17"/>
        </w:rPr>
        <w:t xml:space="preserve"> </w:t>
      </w:r>
      <w:r>
        <w:rPr>
          <w:rStyle w:val="n"/>
          <w:color w:val="000000"/>
          <w:sz w:val="17"/>
          <w:szCs w:val="17"/>
        </w:rPr>
        <w:t>sure</w:t>
      </w:r>
      <w:r>
        <w:rPr>
          <w:color w:val="000000"/>
          <w:sz w:val="17"/>
          <w:szCs w:val="17"/>
        </w:rPr>
        <w:t xml:space="preserve"> </w:t>
      </w:r>
      <w:r>
        <w:rPr>
          <w:rStyle w:val="n"/>
          <w:color w:val="000000"/>
          <w:sz w:val="17"/>
          <w:szCs w:val="17"/>
        </w:rPr>
        <w:t>you</w:t>
      </w:r>
      <w:r>
        <w:rPr>
          <w:color w:val="000000"/>
          <w:sz w:val="17"/>
          <w:szCs w:val="17"/>
        </w:rPr>
        <w:t xml:space="preserve"> </w:t>
      </w:r>
      <w:r>
        <w:rPr>
          <w:rStyle w:val="n"/>
          <w:color w:val="000000"/>
          <w:sz w:val="17"/>
          <w:szCs w:val="17"/>
        </w:rPr>
        <w:t>want</w:t>
      </w:r>
      <w:r>
        <w:rPr>
          <w:color w:val="000000"/>
          <w:sz w:val="17"/>
          <w:szCs w:val="17"/>
        </w:rPr>
        <w:t xml:space="preserve"> </w:t>
      </w:r>
      <w:r>
        <w:rPr>
          <w:rStyle w:val="n"/>
          <w:color w:val="000000"/>
          <w:sz w:val="17"/>
          <w:szCs w:val="17"/>
        </w:rPr>
        <w:t>to</w:t>
      </w:r>
      <w:r>
        <w:rPr>
          <w:color w:val="000000"/>
          <w:sz w:val="17"/>
          <w:szCs w:val="17"/>
        </w:rPr>
        <w:t xml:space="preserve"> </w:t>
      </w:r>
      <w:r>
        <w:rPr>
          <w:rStyle w:val="n"/>
          <w:color w:val="000000"/>
          <w:sz w:val="17"/>
          <w:szCs w:val="17"/>
        </w:rPr>
        <w:t>call</w:t>
      </w:r>
      <w:r>
        <w:rPr>
          <w:color w:val="000000"/>
          <w:sz w:val="17"/>
          <w:szCs w:val="17"/>
        </w:rPr>
        <w:t xml:space="preserve"> </w:t>
      </w:r>
      <w:r>
        <w:rPr>
          <w:rStyle w:val="n"/>
          <w:color w:val="000000"/>
          <w:sz w:val="17"/>
          <w:szCs w:val="17"/>
        </w:rPr>
        <w:t>the</w:t>
      </w:r>
      <w:r>
        <w:rPr>
          <w:color w:val="000000"/>
          <w:sz w:val="17"/>
          <w:szCs w:val="17"/>
        </w:rPr>
        <w:t xml:space="preserve"> </w:t>
      </w:r>
      <w:r>
        <w:rPr>
          <w:rStyle w:val="n"/>
          <w:color w:val="000000"/>
          <w:sz w:val="17"/>
          <w:szCs w:val="17"/>
        </w:rPr>
        <w:t>function</w:t>
      </w:r>
      <w:r>
        <w:rPr>
          <w:color w:val="000000"/>
          <w:sz w:val="17"/>
          <w:szCs w:val="17"/>
        </w:rPr>
        <w:t xml:space="preserve"> </w:t>
      </w:r>
      <w:r>
        <w:rPr>
          <w:rStyle w:val="s"/>
          <w:color w:val="BB4444"/>
          <w:sz w:val="17"/>
          <w:szCs w:val="17"/>
        </w:rPr>
        <w:t>"target"</w:t>
      </w:r>
      <w:r>
        <w:rPr>
          <w:rStyle w:val="err"/>
          <w:color w:val="000000"/>
          <w:sz w:val="17"/>
          <w:szCs w:val="17"/>
          <w:bdr w:val="single" w:sz="6" w:space="0" w:color="FF0000" w:frame="1"/>
        </w:rPr>
        <w:t>?</w:t>
      </w:r>
      <w:r>
        <w:rPr>
          <w:color w:val="000000"/>
          <w:sz w:val="17"/>
          <w:szCs w:val="17"/>
        </w:rPr>
        <w:t xml:space="preserve"> </w:t>
      </w:r>
      <w:proofErr w:type="gramStart"/>
      <w:r>
        <w:rPr>
          <w:rStyle w:val="n"/>
          <w:color w:val="000000"/>
          <w:sz w:val="17"/>
          <w:szCs w:val="17"/>
        </w:rPr>
        <w:t>n</w:t>
      </w:r>
      <w:proofErr w:type="gramEnd"/>
      <w:r>
        <w:rPr>
          <w:color w:val="000000"/>
          <w:sz w:val="17"/>
          <w:szCs w:val="17"/>
        </w:rPr>
        <w:br/>
      </w:r>
      <w:r>
        <w:rPr>
          <w:rStyle w:val="lineno"/>
          <w:color w:val="000000"/>
          <w:sz w:val="17"/>
          <w:szCs w:val="17"/>
          <w:shd w:val="clear" w:color="auto" w:fill="CFCFCF"/>
        </w:rPr>
        <w:t>23</w:t>
      </w:r>
      <w:r>
        <w:rPr>
          <w:rStyle w:val="n"/>
          <w:color w:val="000000"/>
          <w:sz w:val="17"/>
          <w:szCs w:val="17"/>
        </w:rPr>
        <w:t>Call</w:t>
      </w:r>
      <w:r>
        <w:rPr>
          <w:color w:val="000000"/>
          <w:sz w:val="17"/>
          <w:szCs w:val="17"/>
        </w:rPr>
        <w:t xml:space="preserve"> </w:t>
      </w:r>
      <w:r>
        <w:rPr>
          <w:rStyle w:val="n"/>
          <w:color w:val="000000"/>
          <w:sz w:val="17"/>
          <w:szCs w:val="17"/>
        </w:rPr>
        <w:t>to</w:t>
      </w:r>
      <w:r>
        <w:rPr>
          <w:color w:val="000000"/>
          <w:sz w:val="17"/>
          <w:szCs w:val="17"/>
        </w:rPr>
        <w:t xml:space="preserve"> </w:t>
      </w:r>
      <w:r>
        <w:rPr>
          <w:rStyle w:val="n"/>
          <w:color w:val="000000"/>
          <w:sz w:val="17"/>
          <w:szCs w:val="17"/>
        </w:rPr>
        <w:t>target</w:t>
      </w:r>
      <w:r>
        <w:rPr>
          <w:color w:val="000000"/>
          <w:sz w:val="17"/>
          <w:szCs w:val="17"/>
        </w:rPr>
        <w:t xml:space="preserve"> </w:t>
      </w:r>
      <w:r>
        <w:rPr>
          <w:rStyle w:val="n"/>
          <w:color w:val="000000"/>
          <w:sz w:val="17"/>
          <w:szCs w:val="17"/>
        </w:rPr>
        <w:t>cancelled</w:t>
      </w:r>
      <w:r>
        <w:rPr>
          <w:color w:val="000000"/>
          <w:sz w:val="17"/>
          <w:szCs w:val="17"/>
        </w:rPr>
        <w:br/>
      </w:r>
      <w:r>
        <w:rPr>
          <w:rStyle w:val="lineno"/>
          <w:color w:val="000000"/>
          <w:sz w:val="17"/>
          <w:szCs w:val="17"/>
          <w:shd w:val="clear" w:color="auto" w:fill="CFCFCF"/>
        </w:rPr>
        <w:t>24</w:t>
      </w:r>
      <w:r>
        <w:rPr>
          <w:color w:val="000000"/>
          <w:sz w:val="17"/>
          <w:szCs w:val="17"/>
        </w:rPr>
        <w:br/>
      </w:r>
      <w:r>
        <w:rPr>
          <w:rStyle w:val="lineno"/>
          <w:color w:val="000000"/>
          <w:sz w:val="17"/>
          <w:szCs w:val="17"/>
          <w:shd w:val="clear" w:color="auto" w:fill="CFCFCF"/>
        </w:rPr>
        <w:t>25</w:t>
      </w:r>
      <w:r>
        <w:rPr>
          <w:rStyle w:val="o"/>
          <w:color w:val="666666"/>
          <w:sz w:val="17"/>
          <w:szCs w:val="17"/>
        </w:rPr>
        <w:t>&gt;&gt;&gt;</w:t>
      </w:r>
      <w:r>
        <w:rPr>
          <w:color w:val="000000"/>
          <w:sz w:val="17"/>
          <w:szCs w:val="17"/>
        </w:rPr>
        <w:t xml:space="preserve"> </w:t>
      </w:r>
      <w:r>
        <w:rPr>
          <w:rStyle w:val="n"/>
          <w:color w:val="000000"/>
          <w:sz w:val="17"/>
          <w:szCs w:val="17"/>
        </w:rPr>
        <w:t>test</w:t>
      </w:r>
      <w:r>
        <w:rPr>
          <w:rStyle w:val="o"/>
          <w:color w:val="666666"/>
          <w:sz w:val="17"/>
          <w:szCs w:val="17"/>
        </w:rPr>
        <w:t>.</w:t>
      </w:r>
      <w:r>
        <w:rPr>
          <w:rStyle w:val="n"/>
          <w:color w:val="000000"/>
          <w:sz w:val="17"/>
          <w:szCs w:val="17"/>
        </w:rPr>
        <w:t>target</w:t>
      </w:r>
      <w:r>
        <w:rPr>
          <w:rStyle w:val="p"/>
          <w:color w:val="000000"/>
          <w:sz w:val="17"/>
          <w:szCs w:val="17"/>
        </w:rPr>
        <w:t>(</w:t>
      </w:r>
      <w:r>
        <w:rPr>
          <w:rStyle w:val="mi"/>
          <w:color w:val="666666"/>
          <w:sz w:val="17"/>
          <w:szCs w:val="17"/>
        </w:rPr>
        <w:t>1</w:t>
      </w:r>
      <w:r>
        <w:rPr>
          <w:rStyle w:val="p"/>
          <w:color w:val="000000"/>
          <w:sz w:val="17"/>
          <w:szCs w:val="17"/>
        </w:rPr>
        <w:t>,</w:t>
      </w:r>
      <w:r>
        <w:rPr>
          <w:rStyle w:val="mi"/>
          <w:color w:val="666666"/>
          <w:sz w:val="17"/>
          <w:szCs w:val="17"/>
        </w:rPr>
        <w:t>2</w:t>
      </w:r>
      <w:r>
        <w:rPr>
          <w:rStyle w:val="p"/>
          <w:color w:val="000000"/>
          <w:sz w:val="17"/>
          <w:szCs w:val="17"/>
        </w:rPr>
        <w:t>)</w:t>
      </w:r>
      <w:r>
        <w:rPr>
          <w:color w:val="000000"/>
          <w:sz w:val="17"/>
          <w:szCs w:val="17"/>
        </w:rPr>
        <w:br/>
      </w:r>
      <w:r>
        <w:rPr>
          <w:rStyle w:val="lineno"/>
          <w:color w:val="000000"/>
          <w:sz w:val="17"/>
          <w:szCs w:val="17"/>
          <w:shd w:val="clear" w:color="auto" w:fill="CFCFCF"/>
        </w:rPr>
        <w:t>26</w:t>
      </w:r>
      <w:r>
        <w:rPr>
          <w:rStyle w:val="n"/>
          <w:color w:val="000000"/>
          <w:sz w:val="17"/>
          <w:szCs w:val="17"/>
        </w:rPr>
        <w:t>Are</w:t>
      </w:r>
      <w:r>
        <w:rPr>
          <w:color w:val="000000"/>
          <w:sz w:val="17"/>
          <w:szCs w:val="17"/>
        </w:rPr>
        <w:t xml:space="preserve"> </w:t>
      </w:r>
      <w:r>
        <w:rPr>
          <w:rStyle w:val="n"/>
          <w:color w:val="000000"/>
          <w:sz w:val="17"/>
          <w:szCs w:val="17"/>
        </w:rPr>
        <w:t>you</w:t>
      </w:r>
      <w:r>
        <w:rPr>
          <w:color w:val="000000"/>
          <w:sz w:val="17"/>
          <w:szCs w:val="17"/>
        </w:rPr>
        <w:t xml:space="preserve"> </w:t>
      </w:r>
      <w:r>
        <w:rPr>
          <w:rStyle w:val="n"/>
          <w:color w:val="000000"/>
          <w:sz w:val="17"/>
          <w:szCs w:val="17"/>
        </w:rPr>
        <w:t>sure</w:t>
      </w:r>
      <w:r>
        <w:rPr>
          <w:color w:val="000000"/>
          <w:sz w:val="17"/>
          <w:szCs w:val="17"/>
        </w:rPr>
        <w:t xml:space="preserve"> </w:t>
      </w:r>
      <w:r>
        <w:rPr>
          <w:rStyle w:val="n"/>
          <w:color w:val="000000"/>
          <w:sz w:val="17"/>
          <w:szCs w:val="17"/>
        </w:rPr>
        <w:t>you</w:t>
      </w:r>
      <w:r>
        <w:rPr>
          <w:color w:val="000000"/>
          <w:sz w:val="17"/>
          <w:szCs w:val="17"/>
        </w:rPr>
        <w:t xml:space="preserve"> </w:t>
      </w:r>
      <w:r>
        <w:rPr>
          <w:rStyle w:val="n"/>
          <w:color w:val="000000"/>
          <w:sz w:val="17"/>
          <w:szCs w:val="17"/>
        </w:rPr>
        <w:t>want</w:t>
      </w:r>
      <w:r>
        <w:rPr>
          <w:color w:val="000000"/>
          <w:sz w:val="17"/>
          <w:szCs w:val="17"/>
        </w:rPr>
        <w:t xml:space="preserve"> </w:t>
      </w:r>
      <w:r>
        <w:rPr>
          <w:rStyle w:val="n"/>
          <w:color w:val="000000"/>
          <w:sz w:val="17"/>
          <w:szCs w:val="17"/>
        </w:rPr>
        <w:t>to</w:t>
      </w:r>
      <w:r>
        <w:rPr>
          <w:color w:val="000000"/>
          <w:sz w:val="17"/>
          <w:szCs w:val="17"/>
        </w:rPr>
        <w:t xml:space="preserve"> </w:t>
      </w:r>
      <w:r>
        <w:rPr>
          <w:rStyle w:val="n"/>
          <w:color w:val="000000"/>
          <w:sz w:val="17"/>
          <w:szCs w:val="17"/>
        </w:rPr>
        <w:t>call</w:t>
      </w:r>
      <w:r>
        <w:rPr>
          <w:color w:val="000000"/>
          <w:sz w:val="17"/>
          <w:szCs w:val="17"/>
        </w:rPr>
        <w:t xml:space="preserve"> </w:t>
      </w:r>
      <w:r>
        <w:rPr>
          <w:rStyle w:val="n"/>
          <w:color w:val="000000"/>
          <w:sz w:val="17"/>
          <w:szCs w:val="17"/>
        </w:rPr>
        <w:t>the</w:t>
      </w:r>
      <w:r>
        <w:rPr>
          <w:color w:val="000000"/>
          <w:sz w:val="17"/>
          <w:szCs w:val="17"/>
        </w:rPr>
        <w:t xml:space="preserve"> </w:t>
      </w:r>
      <w:r>
        <w:rPr>
          <w:rStyle w:val="n"/>
          <w:color w:val="000000"/>
          <w:sz w:val="17"/>
          <w:szCs w:val="17"/>
        </w:rPr>
        <w:t>function</w:t>
      </w:r>
      <w:r>
        <w:rPr>
          <w:color w:val="000000"/>
          <w:sz w:val="17"/>
          <w:szCs w:val="17"/>
        </w:rPr>
        <w:t xml:space="preserve"> </w:t>
      </w:r>
      <w:r>
        <w:rPr>
          <w:rStyle w:val="s"/>
          <w:color w:val="BB4444"/>
          <w:sz w:val="17"/>
          <w:szCs w:val="17"/>
        </w:rPr>
        <w:t>"target"</w:t>
      </w:r>
      <w:r>
        <w:rPr>
          <w:rStyle w:val="err"/>
          <w:color w:val="000000"/>
          <w:sz w:val="17"/>
          <w:szCs w:val="17"/>
          <w:bdr w:val="single" w:sz="6" w:space="0" w:color="FF0000" w:frame="1"/>
        </w:rPr>
        <w:t>?</w:t>
      </w:r>
      <w:r>
        <w:rPr>
          <w:color w:val="000000"/>
          <w:sz w:val="17"/>
          <w:szCs w:val="17"/>
        </w:rPr>
        <w:t xml:space="preserve"> </w:t>
      </w:r>
      <w:proofErr w:type="gramStart"/>
      <w:r>
        <w:rPr>
          <w:rStyle w:val="n"/>
          <w:color w:val="000000"/>
          <w:sz w:val="17"/>
          <w:szCs w:val="17"/>
        </w:rPr>
        <w:t>y</w:t>
      </w:r>
      <w:proofErr w:type="gramEnd"/>
      <w:r>
        <w:rPr>
          <w:color w:val="000000"/>
          <w:sz w:val="17"/>
          <w:szCs w:val="17"/>
        </w:rPr>
        <w:br/>
      </w:r>
      <w:r>
        <w:rPr>
          <w:rStyle w:val="lineno"/>
          <w:color w:val="000000"/>
          <w:sz w:val="17"/>
          <w:szCs w:val="17"/>
          <w:shd w:val="clear" w:color="auto" w:fill="CFCFCF"/>
        </w:rPr>
        <w:t>27</w:t>
      </w:r>
      <w:r>
        <w:rPr>
          <w:rStyle w:val="mi"/>
          <w:color w:val="666666"/>
          <w:sz w:val="17"/>
          <w:szCs w:val="17"/>
        </w:rPr>
        <w:t>3</w:t>
      </w:r>
    </w:p>
    <w:p w:rsidR="00336D82" w:rsidRDefault="00041B01" w:rsidP="00336D82">
      <w:pPr>
        <w:pStyle w:val="Heading2"/>
        <w:shd w:val="clear" w:color="auto" w:fill="FFFFFF"/>
        <w:spacing w:before="360" w:after="144"/>
        <w:rPr>
          <w:rFonts w:ascii="Trebuchet MS" w:hAnsi="Trebuchet MS"/>
          <w:b w:val="0"/>
          <w:bCs w:val="0"/>
          <w:color w:val="000000"/>
          <w:sz w:val="27"/>
          <w:szCs w:val="27"/>
        </w:rPr>
      </w:pPr>
      <w:hyperlink r:id="rId25" w:anchor="id9" w:history="1">
        <w:r w:rsidR="00336D82">
          <w:rPr>
            <w:rStyle w:val="Hyperlink"/>
            <w:rFonts w:ascii="Trebuchet MS" w:hAnsi="Trebuchet MS"/>
            <w:b w:val="0"/>
            <w:bCs w:val="0"/>
            <w:color w:val="000000"/>
            <w:sz w:val="27"/>
            <w:szCs w:val="27"/>
            <w:u w:val="none"/>
          </w:rPr>
          <w:t>3   Dynamic Decorators</w:t>
        </w:r>
      </w:hyperlink>
    </w:p>
    <w:p w:rsidR="00336D82" w:rsidRDefault="00336D82" w:rsidP="00336D82">
      <w:pPr>
        <w:pStyle w:val="NormalWeb"/>
        <w:shd w:val="clear" w:color="auto" w:fill="FFFFFF"/>
        <w:rPr>
          <w:rFonts w:ascii="Trebuchet MS" w:hAnsi="Trebuchet MS"/>
          <w:color w:val="000000"/>
          <w:sz w:val="20"/>
          <w:szCs w:val="20"/>
        </w:rPr>
      </w:pPr>
      <w:r>
        <w:rPr>
          <w:rFonts w:ascii="Trebuchet MS" w:hAnsi="Trebuchet MS"/>
          <w:color w:val="000000"/>
          <w:sz w:val="20"/>
          <w:szCs w:val="20"/>
        </w:rPr>
        <w:t>Sometimes you might want to customize behavior by passing arbitrary options to your</w:t>
      </w:r>
      <w:r>
        <w:rPr>
          <w:rStyle w:val="apple-converted-space"/>
          <w:rFonts w:ascii="Trebuchet MS" w:hAnsi="Trebuchet MS"/>
          <w:color w:val="000000"/>
        </w:rPr>
        <w:t> </w:t>
      </w:r>
      <w:r>
        <w:rPr>
          <w:rStyle w:val="Emphasis"/>
          <w:rFonts w:ascii="Trebuchet MS" w:hAnsi="Trebuchet MS"/>
          <w:color w:val="000000"/>
          <w:sz w:val="20"/>
          <w:szCs w:val="20"/>
        </w:rPr>
        <w:t>decorator function</w:t>
      </w:r>
      <w:r>
        <w:rPr>
          <w:rFonts w:ascii="Trebuchet MS" w:hAnsi="Trebuchet MS"/>
          <w:color w:val="000000"/>
          <w:sz w:val="20"/>
          <w:szCs w:val="20"/>
        </w:rPr>
        <w:t>. A cursory look at decorator syntax suggests there's no way to do that. You could just abandon the decorator idea altogether, but you certainly don't have to.</w:t>
      </w:r>
    </w:p>
    <w:p w:rsidR="00336D82" w:rsidRDefault="00336D82" w:rsidP="00336D82">
      <w:pPr>
        <w:pStyle w:val="NormalWeb"/>
        <w:shd w:val="clear" w:color="auto" w:fill="FFFFFF"/>
        <w:rPr>
          <w:rFonts w:ascii="Trebuchet MS" w:hAnsi="Trebuchet MS"/>
          <w:color w:val="000000"/>
          <w:sz w:val="20"/>
          <w:szCs w:val="20"/>
        </w:rPr>
      </w:pPr>
      <w:r>
        <w:rPr>
          <w:rFonts w:ascii="Trebuchet MS" w:hAnsi="Trebuchet MS"/>
          <w:color w:val="000000"/>
          <w:sz w:val="20"/>
          <w:szCs w:val="20"/>
        </w:rPr>
        <w:t xml:space="preserve">The solution is </w:t>
      </w:r>
      <w:proofErr w:type="gramStart"/>
      <w:r>
        <w:rPr>
          <w:rFonts w:ascii="Trebuchet MS" w:hAnsi="Trebuchet MS"/>
          <w:color w:val="000000"/>
          <w:sz w:val="20"/>
          <w:szCs w:val="20"/>
        </w:rPr>
        <w:t>define</w:t>
      </w:r>
      <w:proofErr w:type="gramEnd"/>
      <w:r>
        <w:rPr>
          <w:rFonts w:ascii="Trebuchet MS" w:hAnsi="Trebuchet MS"/>
          <w:color w:val="000000"/>
          <w:sz w:val="20"/>
          <w:szCs w:val="20"/>
        </w:rPr>
        <w:t xml:space="preserve"> your</w:t>
      </w:r>
      <w:r>
        <w:rPr>
          <w:rStyle w:val="apple-converted-space"/>
          <w:rFonts w:ascii="Trebuchet MS" w:hAnsi="Trebuchet MS"/>
          <w:color w:val="000000"/>
        </w:rPr>
        <w:t> </w:t>
      </w:r>
      <w:r>
        <w:rPr>
          <w:rStyle w:val="Emphasis"/>
          <w:rFonts w:ascii="Trebuchet MS" w:hAnsi="Trebuchet MS"/>
          <w:color w:val="000000"/>
          <w:sz w:val="20"/>
          <w:szCs w:val="20"/>
        </w:rPr>
        <w:t>decorator function</w:t>
      </w:r>
      <w:r>
        <w:rPr>
          <w:rStyle w:val="apple-converted-space"/>
          <w:rFonts w:ascii="Trebuchet MS" w:hAnsi="Trebuchet MS"/>
          <w:color w:val="000000"/>
        </w:rPr>
        <w:t> </w:t>
      </w:r>
      <w:r>
        <w:rPr>
          <w:rFonts w:ascii="Trebuchet MS" w:hAnsi="Trebuchet MS"/>
          <w:color w:val="000000"/>
          <w:sz w:val="20"/>
          <w:szCs w:val="20"/>
        </w:rPr>
        <w:t>inside another function -- call it the</w:t>
      </w:r>
      <w:r>
        <w:rPr>
          <w:rStyle w:val="apple-converted-space"/>
          <w:rFonts w:ascii="Trebuchet MS" w:hAnsi="Trebuchet MS"/>
          <w:color w:val="000000"/>
        </w:rPr>
        <w:t> </w:t>
      </w:r>
      <w:r>
        <w:rPr>
          <w:rStyle w:val="Emphasis"/>
          <w:rFonts w:ascii="Trebuchet MS" w:hAnsi="Trebuchet MS"/>
          <w:color w:val="000000"/>
          <w:sz w:val="20"/>
          <w:szCs w:val="20"/>
        </w:rPr>
        <w:t>options function</w:t>
      </w:r>
      <w:r>
        <w:rPr>
          <w:rFonts w:ascii="Trebuchet MS" w:hAnsi="Trebuchet MS"/>
          <w:color w:val="000000"/>
          <w:sz w:val="20"/>
          <w:szCs w:val="20"/>
        </w:rPr>
        <w:t>. Right before the</w:t>
      </w:r>
      <w:r>
        <w:rPr>
          <w:rStyle w:val="apple-converted-space"/>
          <w:rFonts w:ascii="Trebuchet MS" w:hAnsi="Trebuchet MS"/>
          <w:color w:val="000000"/>
        </w:rPr>
        <w:t> </w:t>
      </w:r>
      <w:r>
        <w:rPr>
          <w:rStyle w:val="Emphasis"/>
          <w:rFonts w:ascii="Trebuchet MS" w:hAnsi="Trebuchet MS"/>
          <w:color w:val="000000"/>
          <w:sz w:val="20"/>
          <w:szCs w:val="20"/>
        </w:rPr>
        <w:t>target function</w:t>
      </w:r>
      <w:r>
        <w:rPr>
          <w:rStyle w:val="apple-converted-space"/>
          <w:rFonts w:ascii="Trebuchet MS" w:hAnsi="Trebuchet MS"/>
          <w:color w:val="000000"/>
        </w:rPr>
        <w:t> </w:t>
      </w:r>
      <w:r>
        <w:rPr>
          <w:rFonts w:ascii="Trebuchet MS" w:hAnsi="Trebuchet MS"/>
          <w:color w:val="000000"/>
          <w:sz w:val="20"/>
          <w:szCs w:val="20"/>
        </w:rPr>
        <w:t>definition, where you would normally list the</w:t>
      </w:r>
      <w:r>
        <w:rPr>
          <w:rStyle w:val="apple-converted-space"/>
          <w:rFonts w:ascii="Trebuchet MS" w:hAnsi="Trebuchet MS"/>
          <w:color w:val="000000"/>
        </w:rPr>
        <w:t> </w:t>
      </w:r>
      <w:r>
        <w:rPr>
          <w:rStyle w:val="Emphasis"/>
          <w:rFonts w:ascii="Trebuchet MS" w:hAnsi="Trebuchet MS"/>
          <w:color w:val="000000"/>
          <w:sz w:val="20"/>
          <w:szCs w:val="20"/>
        </w:rPr>
        <w:t>decorator function</w:t>
      </w:r>
      <w:r>
        <w:rPr>
          <w:rStyle w:val="apple-converted-space"/>
          <w:rFonts w:ascii="Trebuchet MS" w:hAnsi="Trebuchet MS"/>
          <w:color w:val="000000"/>
        </w:rPr>
        <w:t> </w:t>
      </w:r>
      <w:r>
        <w:rPr>
          <w:rFonts w:ascii="Trebuchet MS" w:hAnsi="Trebuchet MS"/>
          <w:color w:val="000000"/>
          <w:sz w:val="20"/>
          <w:szCs w:val="20"/>
        </w:rPr>
        <w:t>(prepended with an</w:t>
      </w:r>
      <w:r>
        <w:rPr>
          <w:rStyle w:val="apple-converted-space"/>
          <w:rFonts w:ascii="Trebuchet MS" w:hAnsi="Trebuchet MS"/>
          <w:color w:val="000000"/>
        </w:rPr>
        <w:t> </w:t>
      </w:r>
      <w:r>
        <w:rPr>
          <w:rStyle w:val="HTMLTypewriter"/>
          <w:color w:val="000000"/>
        </w:rPr>
        <w:t>@</w:t>
      </w:r>
      <w:r>
        <w:rPr>
          <w:rFonts w:ascii="Trebuchet MS" w:hAnsi="Trebuchet MS"/>
          <w:color w:val="000000"/>
          <w:sz w:val="20"/>
          <w:szCs w:val="20"/>
        </w:rPr>
        <w:t>), call this</w:t>
      </w:r>
      <w:r>
        <w:rPr>
          <w:rStyle w:val="apple-converted-space"/>
          <w:rFonts w:ascii="Trebuchet MS" w:hAnsi="Trebuchet MS"/>
          <w:color w:val="000000"/>
        </w:rPr>
        <w:t> </w:t>
      </w:r>
      <w:r>
        <w:rPr>
          <w:rStyle w:val="Emphasis"/>
          <w:rFonts w:ascii="Trebuchet MS" w:hAnsi="Trebuchet MS"/>
          <w:color w:val="000000"/>
          <w:sz w:val="20"/>
          <w:szCs w:val="20"/>
        </w:rPr>
        <w:t xml:space="preserve">options </w:t>
      </w:r>
      <w:proofErr w:type="gramStart"/>
      <w:r>
        <w:rPr>
          <w:rStyle w:val="Emphasis"/>
          <w:rFonts w:ascii="Trebuchet MS" w:hAnsi="Trebuchet MS"/>
          <w:color w:val="000000"/>
          <w:sz w:val="20"/>
          <w:szCs w:val="20"/>
        </w:rPr>
        <w:t>function</w:t>
      </w:r>
      <w:r>
        <w:rPr>
          <w:rFonts w:ascii="Trebuchet MS" w:hAnsi="Trebuchet MS"/>
          <w:color w:val="000000"/>
          <w:sz w:val="20"/>
          <w:szCs w:val="20"/>
        </w:rPr>
        <w:t>(</w:t>
      </w:r>
      <w:proofErr w:type="gramEnd"/>
      <w:r>
        <w:rPr>
          <w:rFonts w:ascii="Trebuchet MS" w:hAnsi="Trebuchet MS"/>
          <w:color w:val="000000"/>
          <w:sz w:val="20"/>
          <w:szCs w:val="20"/>
        </w:rPr>
        <w:t>prepended with an</w:t>
      </w:r>
      <w:r>
        <w:rPr>
          <w:rStyle w:val="apple-converted-space"/>
          <w:rFonts w:ascii="Trebuchet MS" w:hAnsi="Trebuchet MS"/>
          <w:color w:val="000000"/>
        </w:rPr>
        <w:t> </w:t>
      </w:r>
      <w:r>
        <w:rPr>
          <w:rStyle w:val="HTMLTypewriter"/>
          <w:color w:val="000000"/>
        </w:rPr>
        <w:t>@</w:t>
      </w:r>
      <w:r>
        <w:rPr>
          <w:rFonts w:ascii="Trebuchet MS" w:hAnsi="Trebuchet MS"/>
          <w:color w:val="000000"/>
          <w:sz w:val="20"/>
          <w:szCs w:val="20"/>
        </w:rPr>
        <w:t>) instead. The</w:t>
      </w:r>
      <w:r>
        <w:rPr>
          <w:rStyle w:val="apple-converted-space"/>
          <w:rFonts w:ascii="Trebuchet MS" w:hAnsi="Trebuchet MS"/>
          <w:color w:val="000000"/>
        </w:rPr>
        <w:t> </w:t>
      </w:r>
      <w:r>
        <w:rPr>
          <w:rStyle w:val="Emphasis"/>
          <w:rFonts w:ascii="Trebuchet MS" w:hAnsi="Trebuchet MS"/>
          <w:color w:val="000000"/>
          <w:sz w:val="20"/>
          <w:szCs w:val="20"/>
        </w:rPr>
        <w:t>options function</w:t>
      </w:r>
      <w:r>
        <w:rPr>
          <w:rStyle w:val="apple-converted-space"/>
          <w:rFonts w:ascii="Trebuchet MS" w:hAnsi="Trebuchet MS"/>
          <w:color w:val="000000"/>
        </w:rPr>
        <w:t> </w:t>
      </w:r>
      <w:r>
        <w:rPr>
          <w:rFonts w:ascii="Trebuchet MS" w:hAnsi="Trebuchet MS"/>
          <w:color w:val="000000"/>
          <w:sz w:val="20"/>
          <w:szCs w:val="20"/>
        </w:rPr>
        <w:t>then returns your</w:t>
      </w:r>
      <w:r>
        <w:rPr>
          <w:rStyle w:val="apple-converted-space"/>
          <w:rFonts w:ascii="Trebuchet MS" w:hAnsi="Trebuchet MS"/>
          <w:color w:val="000000"/>
        </w:rPr>
        <w:t> </w:t>
      </w:r>
      <w:r>
        <w:rPr>
          <w:rStyle w:val="Emphasis"/>
          <w:rFonts w:ascii="Trebuchet MS" w:hAnsi="Trebuchet MS"/>
          <w:color w:val="000000"/>
          <w:sz w:val="20"/>
          <w:szCs w:val="20"/>
        </w:rPr>
        <w:t>decorator function</w:t>
      </w:r>
      <w:r>
        <w:rPr>
          <w:rFonts w:ascii="Trebuchet MS" w:hAnsi="Trebuchet MS"/>
          <w:color w:val="000000"/>
          <w:sz w:val="20"/>
          <w:szCs w:val="20"/>
        </w:rPr>
        <w:t>, which Python will use as the passes the</w:t>
      </w:r>
      <w:r>
        <w:rPr>
          <w:rStyle w:val="apple-converted-space"/>
          <w:rFonts w:ascii="Trebuchet MS" w:hAnsi="Trebuchet MS"/>
          <w:color w:val="000000"/>
        </w:rPr>
        <w:t> </w:t>
      </w:r>
      <w:r>
        <w:rPr>
          <w:rStyle w:val="Emphasis"/>
          <w:rFonts w:ascii="Trebuchet MS" w:hAnsi="Trebuchet MS"/>
          <w:color w:val="000000"/>
          <w:sz w:val="20"/>
          <w:szCs w:val="20"/>
        </w:rPr>
        <w:t>target function</w:t>
      </w:r>
      <w:r>
        <w:rPr>
          <w:rStyle w:val="apple-converted-space"/>
          <w:rFonts w:ascii="Trebuchet MS" w:hAnsi="Trebuchet MS"/>
          <w:color w:val="000000"/>
        </w:rPr>
        <w:t> </w:t>
      </w:r>
      <w:r>
        <w:rPr>
          <w:rFonts w:ascii="Trebuchet MS" w:hAnsi="Trebuchet MS"/>
          <w:color w:val="000000"/>
          <w:sz w:val="20"/>
          <w:szCs w:val="20"/>
        </w:rPr>
        <w:t>to as before.</w:t>
      </w:r>
    </w:p>
    <w:p w:rsidR="00336D82" w:rsidRDefault="00041B01" w:rsidP="00336D82">
      <w:pPr>
        <w:pStyle w:val="Heading3"/>
        <w:shd w:val="clear" w:color="auto" w:fill="FFFFFF"/>
        <w:spacing w:before="360" w:after="192"/>
        <w:rPr>
          <w:rFonts w:ascii="Trebuchet MS" w:hAnsi="Trebuchet MS"/>
          <w:b w:val="0"/>
          <w:bCs w:val="0"/>
          <w:color w:val="000000"/>
          <w:sz w:val="24"/>
          <w:szCs w:val="24"/>
        </w:rPr>
      </w:pPr>
      <w:hyperlink r:id="rId26" w:anchor="id10" w:history="1">
        <w:r w:rsidR="00336D82">
          <w:rPr>
            <w:rStyle w:val="Hyperlink"/>
            <w:rFonts w:ascii="Trebuchet MS" w:hAnsi="Trebuchet MS"/>
            <w:b w:val="0"/>
            <w:bCs w:val="0"/>
            <w:color w:val="000000"/>
            <w:sz w:val="24"/>
            <w:szCs w:val="24"/>
            <w:u w:val="none"/>
          </w:rPr>
          <w:t>3.1   Passing Options to the Decorator</w:t>
        </w:r>
      </w:hyperlink>
    </w:p>
    <w:p w:rsidR="00336D82" w:rsidRDefault="00336D82" w:rsidP="00336D82">
      <w:pPr>
        <w:pStyle w:val="NormalWeb"/>
        <w:shd w:val="clear" w:color="auto" w:fill="FFFFFF"/>
        <w:rPr>
          <w:rFonts w:ascii="Trebuchet MS" w:hAnsi="Trebuchet MS"/>
          <w:color w:val="000000"/>
          <w:sz w:val="20"/>
          <w:szCs w:val="20"/>
        </w:rPr>
      </w:pPr>
      <w:r>
        <w:rPr>
          <w:rFonts w:ascii="Trebuchet MS" w:hAnsi="Trebuchet MS"/>
          <w:color w:val="000000"/>
          <w:sz w:val="20"/>
          <w:szCs w:val="20"/>
        </w:rPr>
        <w:t>Your</w:t>
      </w:r>
      <w:r>
        <w:rPr>
          <w:rStyle w:val="apple-converted-space"/>
          <w:rFonts w:ascii="Trebuchet MS" w:hAnsi="Trebuchet MS"/>
          <w:color w:val="000000"/>
        </w:rPr>
        <w:t> </w:t>
      </w:r>
      <w:r>
        <w:rPr>
          <w:rStyle w:val="Emphasis"/>
          <w:rFonts w:ascii="Trebuchet MS" w:hAnsi="Trebuchet MS"/>
          <w:color w:val="000000"/>
          <w:sz w:val="20"/>
          <w:szCs w:val="20"/>
        </w:rPr>
        <w:t>options function</w:t>
      </w:r>
      <w:r>
        <w:rPr>
          <w:rStyle w:val="apple-converted-space"/>
          <w:rFonts w:ascii="Trebuchet MS" w:hAnsi="Trebuchet MS"/>
          <w:color w:val="000000"/>
        </w:rPr>
        <w:t> </w:t>
      </w:r>
      <w:r>
        <w:rPr>
          <w:rFonts w:ascii="Trebuchet MS" w:hAnsi="Trebuchet MS"/>
          <w:color w:val="000000"/>
          <w:sz w:val="20"/>
          <w:szCs w:val="20"/>
        </w:rPr>
        <w:t>can accept any arguments you want it to. Since the</w:t>
      </w:r>
      <w:r>
        <w:rPr>
          <w:rStyle w:val="apple-converted-space"/>
          <w:rFonts w:ascii="Trebuchet MS" w:hAnsi="Trebuchet MS"/>
          <w:color w:val="000000"/>
        </w:rPr>
        <w:t> </w:t>
      </w:r>
      <w:r>
        <w:rPr>
          <w:rStyle w:val="Emphasis"/>
          <w:rFonts w:ascii="Trebuchet MS" w:hAnsi="Trebuchet MS"/>
          <w:color w:val="000000"/>
          <w:sz w:val="20"/>
          <w:szCs w:val="20"/>
        </w:rPr>
        <w:t>decorator function</w:t>
      </w:r>
      <w:r>
        <w:rPr>
          <w:rStyle w:val="apple-converted-space"/>
          <w:rFonts w:ascii="Trebuchet MS" w:hAnsi="Trebuchet MS"/>
          <w:color w:val="000000"/>
        </w:rPr>
        <w:t> </w:t>
      </w:r>
      <w:r>
        <w:rPr>
          <w:rFonts w:ascii="Trebuchet MS" w:hAnsi="Trebuchet MS"/>
          <w:color w:val="000000"/>
          <w:sz w:val="20"/>
          <w:szCs w:val="20"/>
        </w:rPr>
        <w:t>is defined inside the</w:t>
      </w:r>
      <w:r>
        <w:rPr>
          <w:rStyle w:val="apple-converted-space"/>
          <w:rFonts w:ascii="Trebuchet MS" w:hAnsi="Trebuchet MS"/>
          <w:color w:val="000000"/>
        </w:rPr>
        <w:t> </w:t>
      </w:r>
      <w:r>
        <w:rPr>
          <w:rStyle w:val="Emphasis"/>
          <w:rFonts w:ascii="Trebuchet MS" w:hAnsi="Trebuchet MS"/>
          <w:color w:val="000000"/>
          <w:sz w:val="20"/>
          <w:szCs w:val="20"/>
        </w:rPr>
        <w:t>options function</w:t>
      </w:r>
      <w:r>
        <w:rPr>
          <w:rFonts w:ascii="Trebuchet MS" w:hAnsi="Trebuchet MS"/>
          <w:color w:val="000000"/>
          <w:sz w:val="20"/>
          <w:szCs w:val="20"/>
        </w:rPr>
        <w:t>, the</w:t>
      </w:r>
      <w:r>
        <w:rPr>
          <w:rStyle w:val="apple-converted-space"/>
          <w:rFonts w:ascii="Trebuchet MS" w:hAnsi="Trebuchet MS"/>
          <w:color w:val="000000"/>
        </w:rPr>
        <w:t> </w:t>
      </w:r>
      <w:r>
        <w:rPr>
          <w:rStyle w:val="Emphasis"/>
          <w:rFonts w:ascii="Trebuchet MS" w:hAnsi="Trebuchet MS"/>
          <w:color w:val="000000"/>
          <w:sz w:val="20"/>
          <w:szCs w:val="20"/>
        </w:rPr>
        <w:t>decorator function</w:t>
      </w:r>
      <w:r>
        <w:rPr>
          <w:rStyle w:val="apple-converted-space"/>
          <w:rFonts w:ascii="Trebuchet MS" w:hAnsi="Trebuchet MS"/>
          <w:color w:val="000000"/>
        </w:rPr>
        <w:t> </w:t>
      </w:r>
      <w:r>
        <w:rPr>
          <w:rFonts w:ascii="Trebuchet MS" w:hAnsi="Trebuchet MS"/>
          <w:color w:val="000000"/>
          <w:sz w:val="20"/>
          <w:szCs w:val="20"/>
        </w:rPr>
        <w:t>has access to any of the arguments passed to the</w:t>
      </w:r>
      <w:r>
        <w:rPr>
          <w:rStyle w:val="apple-converted-space"/>
          <w:rFonts w:ascii="Trebuchet MS" w:hAnsi="Trebuchet MS"/>
          <w:color w:val="000000"/>
        </w:rPr>
        <w:t> </w:t>
      </w:r>
      <w:r>
        <w:rPr>
          <w:rStyle w:val="Emphasis"/>
          <w:rFonts w:ascii="Trebuchet MS" w:hAnsi="Trebuchet MS"/>
          <w:color w:val="000000"/>
          <w:sz w:val="20"/>
          <w:szCs w:val="20"/>
        </w:rPr>
        <w:t>options function</w:t>
      </w:r>
      <w:r>
        <w:rPr>
          <w:rFonts w:ascii="Trebuchet MS" w:hAnsi="Trebuchet MS"/>
          <w:color w:val="000000"/>
          <w:sz w:val="20"/>
          <w:szCs w:val="20"/>
        </w:rPr>
        <w:t>.</w:t>
      </w:r>
    </w:p>
    <w:p w:rsidR="00336D82" w:rsidRDefault="00041B01" w:rsidP="00336D82">
      <w:pPr>
        <w:shd w:val="clear" w:color="auto" w:fill="FFFFFF"/>
        <w:rPr>
          <w:rFonts w:ascii="Trebuchet MS" w:hAnsi="Trebuchet MS"/>
          <w:color w:val="000000"/>
          <w:sz w:val="20"/>
          <w:szCs w:val="20"/>
        </w:rPr>
      </w:pPr>
      <w:hyperlink r:id="rId27" w:history="1">
        <w:proofErr w:type="gramStart"/>
        <w:r w:rsidR="00336D82">
          <w:rPr>
            <w:rStyle w:val="Hyperlink"/>
            <w:rFonts w:ascii="Trebuchet MS" w:hAnsi="Trebuchet MS"/>
            <w:color w:val="000000"/>
            <w:sz w:val="20"/>
            <w:szCs w:val="20"/>
            <w:u w:val="none"/>
            <w:bdr w:val="single" w:sz="6" w:space="0" w:color="A1A4A5" w:frame="1"/>
            <w:shd w:val="clear" w:color="auto" w:fill="CFCFCF"/>
          </w:rPr>
          <w:t>#</w:t>
        </w:r>
        <w:r w:rsidR="00336D82">
          <w:rPr>
            <w:rStyle w:val="Hyperlink"/>
            <w:rFonts w:ascii="Arial" w:hAnsi="Arial" w:cs="Arial"/>
            <w:color w:val="000000"/>
            <w:sz w:val="20"/>
            <w:szCs w:val="20"/>
            <w:u w:val="none"/>
            <w:bdr w:val="single" w:sz="6" w:space="0" w:color="A1A4A5" w:frame="1"/>
            <w:shd w:val="clear" w:color="auto" w:fill="CFCFCF"/>
          </w:rPr>
          <w:t> </w:t>
        </w:r>
        <w:r w:rsidR="00336D82">
          <w:rPr>
            <w:rStyle w:val="Hyperlink"/>
            <w:rFonts w:ascii="Trebuchet MS" w:hAnsi="Trebuchet MS"/>
            <w:color w:val="000000"/>
            <w:sz w:val="20"/>
            <w:szCs w:val="20"/>
            <w:u w:val="none"/>
            <w:bdr w:val="single" w:sz="6" w:space="0" w:color="A1A4A5" w:frame="1"/>
            <w:shd w:val="clear" w:color="auto" w:fill="CFCFCF"/>
          </w:rPr>
          <w:t>'s</w:t>
        </w:r>
        <w:proofErr w:type="gramEnd"/>
      </w:hyperlink>
    </w:p>
    <w:p w:rsidR="00336D82" w:rsidRDefault="00336D82" w:rsidP="00336D82">
      <w:pPr>
        <w:pStyle w:val="HTMLPreformatted"/>
        <w:shd w:val="clear" w:color="auto" w:fill="F9F9F9"/>
        <w:rPr>
          <w:color w:val="000000"/>
          <w:sz w:val="17"/>
          <w:szCs w:val="17"/>
        </w:rPr>
      </w:pPr>
      <w:r>
        <w:rPr>
          <w:rStyle w:val="lineno"/>
          <w:color w:val="000000"/>
          <w:sz w:val="17"/>
          <w:szCs w:val="17"/>
          <w:shd w:val="clear" w:color="auto" w:fill="CFCFCF"/>
        </w:rPr>
        <w:t xml:space="preserve"> 1</w:t>
      </w:r>
      <w:r>
        <w:rPr>
          <w:rStyle w:val="k"/>
          <w:b/>
          <w:bCs/>
          <w:color w:val="0000FF"/>
          <w:sz w:val="17"/>
          <w:szCs w:val="17"/>
        </w:rPr>
        <w:t>def</w:t>
      </w:r>
      <w:r>
        <w:rPr>
          <w:color w:val="000000"/>
          <w:sz w:val="17"/>
          <w:szCs w:val="17"/>
        </w:rPr>
        <w:t xml:space="preserve"> </w:t>
      </w:r>
      <w:proofErr w:type="gramStart"/>
      <w:r>
        <w:rPr>
          <w:rStyle w:val="nf"/>
          <w:color w:val="000000"/>
          <w:sz w:val="17"/>
          <w:szCs w:val="17"/>
        </w:rPr>
        <w:t>options</w:t>
      </w:r>
      <w:r>
        <w:rPr>
          <w:rStyle w:val="p"/>
          <w:color w:val="000000"/>
          <w:sz w:val="17"/>
          <w:szCs w:val="17"/>
        </w:rPr>
        <w:t>(</w:t>
      </w:r>
      <w:proofErr w:type="gramEnd"/>
      <w:r>
        <w:rPr>
          <w:rStyle w:val="n"/>
          <w:color w:val="000000"/>
          <w:sz w:val="17"/>
          <w:szCs w:val="17"/>
        </w:rPr>
        <w:t>value</w:t>
      </w:r>
      <w:r>
        <w:rPr>
          <w:rStyle w:val="p"/>
          <w:color w:val="000000"/>
          <w:sz w:val="17"/>
          <w:szCs w:val="17"/>
        </w:rPr>
        <w:t>):</w:t>
      </w:r>
      <w:r>
        <w:rPr>
          <w:color w:val="000000"/>
          <w:sz w:val="17"/>
          <w:szCs w:val="17"/>
        </w:rPr>
        <w:br/>
      </w:r>
      <w:r>
        <w:rPr>
          <w:rStyle w:val="lineno"/>
          <w:color w:val="000000"/>
          <w:sz w:val="17"/>
          <w:szCs w:val="17"/>
          <w:shd w:val="clear" w:color="auto" w:fill="CFCFCF"/>
        </w:rPr>
        <w:t xml:space="preserve"> 2</w:t>
      </w:r>
      <w:r>
        <w:rPr>
          <w:color w:val="000000"/>
          <w:sz w:val="17"/>
          <w:szCs w:val="17"/>
        </w:rPr>
        <w:br/>
      </w:r>
      <w:r>
        <w:rPr>
          <w:rStyle w:val="lineno"/>
          <w:color w:val="000000"/>
          <w:sz w:val="17"/>
          <w:szCs w:val="17"/>
          <w:shd w:val="clear" w:color="auto" w:fill="CFCFCF"/>
        </w:rPr>
        <w:t xml:space="preserve"> 3</w:t>
      </w:r>
      <w:r>
        <w:rPr>
          <w:color w:val="000000"/>
          <w:sz w:val="17"/>
          <w:szCs w:val="17"/>
        </w:rPr>
        <w:t xml:space="preserve">    </w:t>
      </w:r>
      <w:r>
        <w:rPr>
          <w:rStyle w:val="k"/>
          <w:b/>
          <w:bCs/>
          <w:color w:val="0000FF"/>
          <w:sz w:val="17"/>
          <w:szCs w:val="17"/>
        </w:rPr>
        <w:t>def</w:t>
      </w:r>
      <w:r>
        <w:rPr>
          <w:color w:val="000000"/>
          <w:sz w:val="17"/>
          <w:szCs w:val="17"/>
        </w:rPr>
        <w:t xml:space="preserve"> </w:t>
      </w:r>
      <w:r>
        <w:rPr>
          <w:rStyle w:val="nf"/>
          <w:color w:val="000000"/>
          <w:sz w:val="17"/>
          <w:szCs w:val="17"/>
        </w:rPr>
        <w:t>decorator</w:t>
      </w:r>
      <w:r>
        <w:rPr>
          <w:rStyle w:val="p"/>
          <w:color w:val="000000"/>
          <w:sz w:val="17"/>
          <w:szCs w:val="17"/>
        </w:rPr>
        <w:t>(</w:t>
      </w:r>
      <w:r>
        <w:rPr>
          <w:rStyle w:val="n"/>
          <w:color w:val="000000"/>
          <w:sz w:val="17"/>
          <w:szCs w:val="17"/>
        </w:rPr>
        <w:t>target</w:t>
      </w:r>
      <w:r>
        <w:rPr>
          <w:rStyle w:val="p"/>
          <w:color w:val="000000"/>
          <w:sz w:val="17"/>
          <w:szCs w:val="17"/>
        </w:rPr>
        <w:t>):</w:t>
      </w:r>
      <w:r>
        <w:rPr>
          <w:color w:val="000000"/>
          <w:sz w:val="17"/>
          <w:szCs w:val="17"/>
        </w:rPr>
        <w:br/>
      </w:r>
      <w:r>
        <w:rPr>
          <w:rStyle w:val="lineno"/>
          <w:color w:val="000000"/>
          <w:sz w:val="17"/>
          <w:szCs w:val="17"/>
          <w:shd w:val="clear" w:color="auto" w:fill="CFCFCF"/>
        </w:rPr>
        <w:t xml:space="preserve"> 4</w:t>
      </w:r>
      <w:r>
        <w:rPr>
          <w:color w:val="000000"/>
          <w:sz w:val="17"/>
          <w:szCs w:val="17"/>
        </w:rPr>
        <w:t xml:space="preserve">        </w:t>
      </w:r>
      <w:r>
        <w:rPr>
          <w:rStyle w:val="c"/>
          <w:i/>
          <w:iCs/>
          <w:color w:val="008800"/>
          <w:sz w:val="17"/>
          <w:szCs w:val="17"/>
        </w:rPr>
        <w:t># Do something with the target function</w:t>
      </w:r>
      <w:r>
        <w:rPr>
          <w:color w:val="000000"/>
          <w:sz w:val="17"/>
          <w:szCs w:val="17"/>
        </w:rPr>
        <w:br/>
      </w:r>
      <w:r>
        <w:rPr>
          <w:rStyle w:val="lineno"/>
          <w:color w:val="000000"/>
          <w:sz w:val="17"/>
          <w:szCs w:val="17"/>
          <w:shd w:val="clear" w:color="auto" w:fill="CFCFCF"/>
        </w:rPr>
        <w:t xml:space="preserve"> 5</w:t>
      </w:r>
      <w:r>
        <w:rPr>
          <w:color w:val="000000"/>
          <w:sz w:val="17"/>
          <w:szCs w:val="17"/>
        </w:rPr>
        <w:t xml:space="preserve">        </w:t>
      </w:r>
      <w:r>
        <w:rPr>
          <w:rStyle w:val="n"/>
          <w:color w:val="000000"/>
          <w:sz w:val="17"/>
          <w:szCs w:val="17"/>
        </w:rPr>
        <w:t>target</w:t>
      </w:r>
      <w:r>
        <w:rPr>
          <w:rStyle w:val="o"/>
          <w:color w:val="666666"/>
          <w:sz w:val="17"/>
          <w:szCs w:val="17"/>
        </w:rPr>
        <w:t>.</w:t>
      </w:r>
      <w:r>
        <w:rPr>
          <w:rStyle w:val="n"/>
          <w:color w:val="000000"/>
          <w:sz w:val="17"/>
          <w:szCs w:val="17"/>
        </w:rPr>
        <w:t>attribute</w:t>
      </w:r>
      <w:r>
        <w:rPr>
          <w:color w:val="000000"/>
          <w:sz w:val="17"/>
          <w:szCs w:val="17"/>
        </w:rPr>
        <w:t xml:space="preserve"> </w:t>
      </w:r>
      <w:r>
        <w:rPr>
          <w:rStyle w:val="o"/>
          <w:color w:val="666666"/>
          <w:sz w:val="17"/>
          <w:szCs w:val="17"/>
        </w:rPr>
        <w:t>=</w:t>
      </w:r>
      <w:r>
        <w:rPr>
          <w:color w:val="000000"/>
          <w:sz w:val="17"/>
          <w:szCs w:val="17"/>
        </w:rPr>
        <w:t xml:space="preserve"> </w:t>
      </w:r>
      <w:r>
        <w:rPr>
          <w:rStyle w:val="n"/>
          <w:color w:val="000000"/>
          <w:sz w:val="17"/>
          <w:szCs w:val="17"/>
        </w:rPr>
        <w:t>value</w:t>
      </w:r>
      <w:r>
        <w:rPr>
          <w:color w:val="000000"/>
          <w:sz w:val="17"/>
          <w:szCs w:val="17"/>
        </w:rPr>
        <w:br/>
      </w:r>
      <w:r>
        <w:rPr>
          <w:rStyle w:val="lineno"/>
          <w:color w:val="000000"/>
          <w:sz w:val="17"/>
          <w:szCs w:val="17"/>
          <w:shd w:val="clear" w:color="auto" w:fill="CFCFCF"/>
        </w:rPr>
        <w:t xml:space="preserve"> 6</w:t>
      </w:r>
      <w:r>
        <w:rPr>
          <w:color w:val="000000"/>
          <w:sz w:val="17"/>
          <w:szCs w:val="17"/>
        </w:rPr>
        <w:t xml:space="preserve">        </w:t>
      </w:r>
      <w:r>
        <w:rPr>
          <w:rStyle w:val="k"/>
          <w:b/>
          <w:bCs/>
          <w:color w:val="0000FF"/>
          <w:sz w:val="17"/>
          <w:szCs w:val="17"/>
        </w:rPr>
        <w:t>return</w:t>
      </w:r>
      <w:r>
        <w:rPr>
          <w:color w:val="000000"/>
          <w:sz w:val="17"/>
          <w:szCs w:val="17"/>
        </w:rPr>
        <w:t xml:space="preserve"> </w:t>
      </w:r>
      <w:r>
        <w:rPr>
          <w:rStyle w:val="n"/>
          <w:color w:val="000000"/>
          <w:sz w:val="17"/>
          <w:szCs w:val="17"/>
        </w:rPr>
        <w:t>target</w:t>
      </w:r>
      <w:r>
        <w:rPr>
          <w:color w:val="000000"/>
          <w:sz w:val="17"/>
          <w:szCs w:val="17"/>
        </w:rPr>
        <w:br/>
      </w:r>
      <w:r>
        <w:rPr>
          <w:rStyle w:val="lineno"/>
          <w:color w:val="000000"/>
          <w:sz w:val="17"/>
          <w:szCs w:val="17"/>
          <w:shd w:val="clear" w:color="auto" w:fill="CFCFCF"/>
        </w:rPr>
        <w:t xml:space="preserve"> 7</w:t>
      </w:r>
      <w:r>
        <w:rPr>
          <w:color w:val="000000"/>
          <w:sz w:val="17"/>
          <w:szCs w:val="17"/>
        </w:rPr>
        <w:t xml:space="preserve">    </w:t>
      </w:r>
      <w:r>
        <w:rPr>
          <w:rStyle w:val="k"/>
          <w:b/>
          <w:bCs/>
          <w:color w:val="0000FF"/>
          <w:sz w:val="17"/>
          <w:szCs w:val="17"/>
        </w:rPr>
        <w:t>return</w:t>
      </w:r>
      <w:r>
        <w:rPr>
          <w:color w:val="000000"/>
          <w:sz w:val="17"/>
          <w:szCs w:val="17"/>
        </w:rPr>
        <w:t xml:space="preserve"> </w:t>
      </w:r>
      <w:r>
        <w:rPr>
          <w:rStyle w:val="n"/>
          <w:color w:val="000000"/>
          <w:sz w:val="17"/>
          <w:szCs w:val="17"/>
        </w:rPr>
        <w:t>decorator</w:t>
      </w:r>
      <w:r>
        <w:rPr>
          <w:color w:val="000000"/>
          <w:sz w:val="17"/>
          <w:szCs w:val="17"/>
        </w:rPr>
        <w:br/>
      </w:r>
      <w:r>
        <w:rPr>
          <w:rStyle w:val="lineno"/>
          <w:color w:val="000000"/>
          <w:sz w:val="17"/>
          <w:szCs w:val="17"/>
          <w:shd w:val="clear" w:color="auto" w:fill="CFCFCF"/>
        </w:rPr>
        <w:t xml:space="preserve"> 8</w:t>
      </w:r>
      <w:r>
        <w:rPr>
          <w:color w:val="000000"/>
          <w:sz w:val="17"/>
          <w:szCs w:val="17"/>
        </w:rPr>
        <w:br/>
      </w:r>
      <w:r>
        <w:rPr>
          <w:rStyle w:val="lineno"/>
          <w:color w:val="000000"/>
          <w:sz w:val="17"/>
          <w:szCs w:val="17"/>
          <w:shd w:val="clear" w:color="auto" w:fill="CFCFCF"/>
        </w:rPr>
        <w:t xml:space="preserve"> 9</w:t>
      </w:r>
      <w:r>
        <w:rPr>
          <w:rStyle w:val="nd"/>
          <w:color w:val="AA22FF"/>
          <w:sz w:val="17"/>
          <w:szCs w:val="17"/>
        </w:rPr>
        <w:t>@options</w:t>
      </w:r>
      <w:r>
        <w:rPr>
          <w:rStyle w:val="p"/>
          <w:color w:val="000000"/>
          <w:sz w:val="17"/>
          <w:szCs w:val="17"/>
        </w:rPr>
        <w:t>(</w:t>
      </w:r>
      <w:r>
        <w:rPr>
          <w:rStyle w:val="s"/>
          <w:color w:val="BB4444"/>
          <w:sz w:val="17"/>
          <w:szCs w:val="17"/>
        </w:rPr>
        <w:t>'value'</w:t>
      </w:r>
      <w:r>
        <w:rPr>
          <w:rStyle w:val="p"/>
          <w:color w:val="000000"/>
          <w:sz w:val="17"/>
          <w:szCs w:val="17"/>
        </w:rPr>
        <w:t>)</w:t>
      </w:r>
      <w:r>
        <w:rPr>
          <w:color w:val="000000"/>
          <w:sz w:val="17"/>
          <w:szCs w:val="17"/>
        </w:rPr>
        <w:br/>
      </w:r>
      <w:r>
        <w:rPr>
          <w:rStyle w:val="lineno"/>
          <w:color w:val="000000"/>
          <w:sz w:val="17"/>
          <w:szCs w:val="17"/>
          <w:shd w:val="clear" w:color="auto" w:fill="CFCFCF"/>
        </w:rPr>
        <w:t>10</w:t>
      </w:r>
      <w:r>
        <w:rPr>
          <w:rStyle w:val="k"/>
          <w:b/>
          <w:bCs/>
          <w:color w:val="0000FF"/>
          <w:sz w:val="17"/>
          <w:szCs w:val="17"/>
        </w:rPr>
        <w:t>def</w:t>
      </w:r>
      <w:r>
        <w:rPr>
          <w:color w:val="000000"/>
          <w:sz w:val="17"/>
          <w:szCs w:val="17"/>
        </w:rPr>
        <w:t xml:space="preserve"> </w:t>
      </w:r>
      <w:r>
        <w:rPr>
          <w:rStyle w:val="nf"/>
          <w:color w:val="000000"/>
          <w:sz w:val="17"/>
          <w:szCs w:val="17"/>
        </w:rPr>
        <w:t>target</w:t>
      </w:r>
      <w:r>
        <w:rPr>
          <w:rStyle w:val="p"/>
          <w:color w:val="000000"/>
          <w:sz w:val="17"/>
          <w:szCs w:val="17"/>
        </w:rPr>
        <w:t>(</w:t>
      </w:r>
      <w:r>
        <w:rPr>
          <w:rStyle w:val="n"/>
          <w:color w:val="000000"/>
          <w:sz w:val="17"/>
          <w:szCs w:val="17"/>
        </w:rPr>
        <w:t>a</w:t>
      </w:r>
      <w:r>
        <w:rPr>
          <w:rStyle w:val="p"/>
          <w:color w:val="000000"/>
          <w:sz w:val="17"/>
          <w:szCs w:val="17"/>
        </w:rPr>
        <w:t>,</w:t>
      </w:r>
      <w:r>
        <w:rPr>
          <w:rStyle w:val="n"/>
          <w:color w:val="000000"/>
          <w:sz w:val="17"/>
          <w:szCs w:val="17"/>
        </w:rPr>
        <w:t>b</w:t>
      </w:r>
      <w:r>
        <w:rPr>
          <w:rStyle w:val="p"/>
          <w:color w:val="000000"/>
          <w:sz w:val="17"/>
          <w:szCs w:val="17"/>
        </w:rPr>
        <w:t>):</w:t>
      </w:r>
      <w:r>
        <w:rPr>
          <w:color w:val="000000"/>
          <w:sz w:val="17"/>
          <w:szCs w:val="17"/>
        </w:rPr>
        <w:br/>
      </w:r>
      <w:r>
        <w:rPr>
          <w:rStyle w:val="lineno"/>
          <w:color w:val="000000"/>
          <w:sz w:val="17"/>
          <w:szCs w:val="17"/>
          <w:shd w:val="clear" w:color="auto" w:fill="CFCFCF"/>
        </w:rPr>
        <w:t>11</w:t>
      </w:r>
      <w:r>
        <w:rPr>
          <w:color w:val="000000"/>
          <w:sz w:val="17"/>
          <w:szCs w:val="17"/>
        </w:rPr>
        <w:t xml:space="preserve">    </w:t>
      </w:r>
      <w:r>
        <w:rPr>
          <w:rStyle w:val="k"/>
          <w:b/>
          <w:bCs/>
          <w:color w:val="0000FF"/>
          <w:sz w:val="17"/>
          <w:szCs w:val="17"/>
        </w:rPr>
        <w:t>return</w:t>
      </w:r>
      <w:r>
        <w:rPr>
          <w:color w:val="000000"/>
          <w:sz w:val="17"/>
          <w:szCs w:val="17"/>
        </w:rPr>
        <w:t xml:space="preserve"> </w:t>
      </w:r>
      <w:r>
        <w:rPr>
          <w:rStyle w:val="n"/>
          <w:color w:val="000000"/>
          <w:sz w:val="17"/>
          <w:szCs w:val="17"/>
        </w:rPr>
        <w:t>a</w:t>
      </w:r>
      <w:r>
        <w:rPr>
          <w:color w:val="000000"/>
          <w:sz w:val="17"/>
          <w:szCs w:val="17"/>
        </w:rPr>
        <w:t xml:space="preserve"> </w:t>
      </w:r>
      <w:r>
        <w:rPr>
          <w:rStyle w:val="o"/>
          <w:color w:val="666666"/>
          <w:sz w:val="17"/>
          <w:szCs w:val="17"/>
        </w:rPr>
        <w:t>+</w:t>
      </w:r>
      <w:r>
        <w:rPr>
          <w:color w:val="000000"/>
          <w:sz w:val="17"/>
          <w:szCs w:val="17"/>
        </w:rPr>
        <w:t xml:space="preserve"> </w:t>
      </w:r>
      <w:r>
        <w:rPr>
          <w:rStyle w:val="n"/>
          <w:color w:val="000000"/>
          <w:sz w:val="17"/>
          <w:szCs w:val="17"/>
        </w:rPr>
        <w:t>b</w:t>
      </w:r>
      <w:r>
        <w:rPr>
          <w:color w:val="000000"/>
          <w:sz w:val="17"/>
          <w:szCs w:val="17"/>
        </w:rPr>
        <w:br/>
      </w:r>
      <w:r>
        <w:rPr>
          <w:rStyle w:val="lineno"/>
          <w:color w:val="000000"/>
          <w:sz w:val="17"/>
          <w:szCs w:val="17"/>
          <w:shd w:val="clear" w:color="auto" w:fill="CFCFCF"/>
        </w:rPr>
        <w:t>12</w:t>
      </w:r>
      <w:r>
        <w:rPr>
          <w:color w:val="000000"/>
          <w:sz w:val="17"/>
          <w:szCs w:val="17"/>
        </w:rPr>
        <w:br/>
      </w:r>
      <w:r>
        <w:rPr>
          <w:rStyle w:val="lineno"/>
          <w:color w:val="000000"/>
          <w:sz w:val="17"/>
          <w:szCs w:val="17"/>
          <w:shd w:val="clear" w:color="auto" w:fill="CFCFCF"/>
        </w:rPr>
        <w:t>13</w:t>
      </w:r>
      <w:r>
        <w:rPr>
          <w:rStyle w:val="o"/>
          <w:color w:val="666666"/>
          <w:sz w:val="17"/>
          <w:szCs w:val="17"/>
        </w:rPr>
        <w:t>&gt;&gt;&gt;</w:t>
      </w:r>
      <w:r>
        <w:rPr>
          <w:color w:val="000000"/>
          <w:sz w:val="17"/>
          <w:szCs w:val="17"/>
        </w:rPr>
        <w:t xml:space="preserve"> </w:t>
      </w:r>
      <w:r>
        <w:rPr>
          <w:rStyle w:val="n"/>
          <w:color w:val="000000"/>
          <w:sz w:val="17"/>
          <w:szCs w:val="17"/>
        </w:rPr>
        <w:t>target</w:t>
      </w:r>
      <w:r>
        <w:rPr>
          <w:rStyle w:val="p"/>
          <w:color w:val="000000"/>
          <w:sz w:val="17"/>
          <w:szCs w:val="17"/>
        </w:rPr>
        <w:t>(</w:t>
      </w:r>
      <w:r>
        <w:rPr>
          <w:rStyle w:val="mi"/>
          <w:color w:val="666666"/>
          <w:sz w:val="17"/>
          <w:szCs w:val="17"/>
        </w:rPr>
        <w:t>1</w:t>
      </w:r>
      <w:r>
        <w:rPr>
          <w:rStyle w:val="p"/>
          <w:color w:val="000000"/>
          <w:sz w:val="17"/>
          <w:szCs w:val="17"/>
        </w:rPr>
        <w:t>,</w:t>
      </w:r>
      <w:r>
        <w:rPr>
          <w:rStyle w:val="mi"/>
          <w:color w:val="666666"/>
          <w:sz w:val="17"/>
          <w:szCs w:val="17"/>
        </w:rPr>
        <w:t>2</w:t>
      </w:r>
      <w:r>
        <w:rPr>
          <w:rStyle w:val="p"/>
          <w:color w:val="000000"/>
          <w:sz w:val="17"/>
          <w:szCs w:val="17"/>
        </w:rPr>
        <w:t>)</w:t>
      </w:r>
      <w:r>
        <w:rPr>
          <w:color w:val="000000"/>
          <w:sz w:val="17"/>
          <w:szCs w:val="17"/>
        </w:rPr>
        <w:br/>
      </w:r>
      <w:r>
        <w:rPr>
          <w:rStyle w:val="lineno"/>
          <w:color w:val="000000"/>
          <w:sz w:val="17"/>
          <w:szCs w:val="17"/>
          <w:shd w:val="clear" w:color="auto" w:fill="CFCFCF"/>
        </w:rPr>
        <w:t>14</w:t>
      </w:r>
      <w:r>
        <w:rPr>
          <w:rStyle w:val="mi"/>
          <w:color w:val="666666"/>
          <w:sz w:val="17"/>
          <w:szCs w:val="17"/>
        </w:rPr>
        <w:t>3</w:t>
      </w:r>
      <w:r>
        <w:rPr>
          <w:color w:val="000000"/>
          <w:sz w:val="17"/>
          <w:szCs w:val="17"/>
        </w:rPr>
        <w:br/>
      </w:r>
      <w:r>
        <w:rPr>
          <w:rStyle w:val="lineno"/>
          <w:color w:val="000000"/>
          <w:sz w:val="17"/>
          <w:szCs w:val="17"/>
          <w:shd w:val="clear" w:color="auto" w:fill="CFCFCF"/>
        </w:rPr>
        <w:t>15</w:t>
      </w:r>
      <w:r>
        <w:rPr>
          <w:color w:val="000000"/>
          <w:sz w:val="17"/>
          <w:szCs w:val="17"/>
        </w:rPr>
        <w:br/>
      </w:r>
      <w:r>
        <w:rPr>
          <w:rStyle w:val="lineno"/>
          <w:color w:val="000000"/>
          <w:sz w:val="17"/>
          <w:szCs w:val="17"/>
          <w:shd w:val="clear" w:color="auto" w:fill="CFCFCF"/>
        </w:rPr>
        <w:t>16</w:t>
      </w:r>
      <w:r>
        <w:rPr>
          <w:rStyle w:val="o"/>
          <w:color w:val="666666"/>
          <w:sz w:val="17"/>
          <w:szCs w:val="17"/>
        </w:rPr>
        <w:t>&gt;&gt;&gt;</w:t>
      </w:r>
      <w:r>
        <w:rPr>
          <w:color w:val="000000"/>
          <w:sz w:val="17"/>
          <w:szCs w:val="17"/>
        </w:rPr>
        <w:t xml:space="preserve"> </w:t>
      </w:r>
      <w:r>
        <w:rPr>
          <w:rStyle w:val="n"/>
          <w:color w:val="000000"/>
          <w:sz w:val="17"/>
          <w:szCs w:val="17"/>
        </w:rPr>
        <w:t>target</w:t>
      </w:r>
      <w:r>
        <w:rPr>
          <w:rStyle w:val="o"/>
          <w:color w:val="666666"/>
          <w:sz w:val="17"/>
          <w:szCs w:val="17"/>
        </w:rPr>
        <w:t>.</w:t>
      </w:r>
      <w:r>
        <w:rPr>
          <w:rStyle w:val="n"/>
          <w:color w:val="000000"/>
          <w:sz w:val="17"/>
          <w:szCs w:val="17"/>
        </w:rPr>
        <w:t>attribute</w:t>
      </w:r>
      <w:r>
        <w:rPr>
          <w:color w:val="000000"/>
          <w:sz w:val="17"/>
          <w:szCs w:val="17"/>
        </w:rPr>
        <w:br/>
      </w:r>
      <w:r>
        <w:rPr>
          <w:rStyle w:val="lineno"/>
          <w:color w:val="000000"/>
          <w:sz w:val="17"/>
          <w:szCs w:val="17"/>
          <w:shd w:val="clear" w:color="auto" w:fill="CFCFCF"/>
        </w:rPr>
        <w:t>17</w:t>
      </w:r>
      <w:r>
        <w:rPr>
          <w:rStyle w:val="s"/>
          <w:color w:val="BB4444"/>
          <w:sz w:val="17"/>
          <w:szCs w:val="17"/>
        </w:rPr>
        <w:t>'value'</w:t>
      </w:r>
    </w:p>
    <w:p w:rsidR="00336D82" w:rsidRDefault="00336D82" w:rsidP="00336D82">
      <w:pPr>
        <w:pStyle w:val="NormalWeb"/>
        <w:shd w:val="clear" w:color="auto" w:fill="FFFFFF"/>
        <w:rPr>
          <w:rFonts w:ascii="Trebuchet MS" w:hAnsi="Trebuchet MS"/>
          <w:color w:val="000000"/>
          <w:sz w:val="20"/>
          <w:szCs w:val="20"/>
        </w:rPr>
      </w:pPr>
      <w:r>
        <w:rPr>
          <w:rFonts w:ascii="Trebuchet MS" w:hAnsi="Trebuchet MS"/>
          <w:color w:val="000000"/>
          <w:sz w:val="20"/>
          <w:szCs w:val="20"/>
        </w:rPr>
        <w:t>As you can see, nothing here about the decorator syntax itself has changed. Our</w:t>
      </w:r>
      <w:r>
        <w:rPr>
          <w:rStyle w:val="apple-converted-space"/>
          <w:rFonts w:ascii="Trebuchet MS" w:hAnsi="Trebuchet MS"/>
          <w:color w:val="000000"/>
        </w:rPr>
        <w:t> </w:t>
      </w:r>
      <w:r>
        <w:rPr>
          <w:rStyle w:val="Emphasis"/>
          <w:rFonts w:ascii="Trebuchet MS" w:hAnsi="Trebuchet MS"/>
          <w:color w:val="000000"/>
          <w:sz w:val="20"/>
          <w:szCs w:val="20"/>
        </w:rPr>
        <w:t>decorator function</w:t>
      </w:r>
      <w:r>
        <w:rPr>
          <w:rStyle w:val="apple-converted-space"/>
          <w:rFonts w:ascii="Trebuchet MS" w:hAnsi="Trebuchet MS"/>
          <w:color w:val="000000"/>
        </w:rPr>
        <w:t> </w:t>
      </w:r>
      <w:r>
        <w:rPr>
          <w:rFonts w:ascii="Trebuchet MS" w:hAnsi="Trebuchet MS"/>
          <w:color w:val="000000"/>
          <w:sz w:val="20"/>
          <w:szCs w:val="20"/>
        </w:rPr>
        <w:t>is just in a dynamic scope instead of a static one.</w:t>
      </w:r>
    </w:p>
    <w:p w:rsidR="00336D82" w:rsidRDefault="00041B01" w:rsidP="00336D82">
      <w:pPr>
        <w:pStyle w:val="Heading3"/>
        <w:shd w:val="clear" w:color="auto" w:fill="FFFFFF"/>
        <w:spacing w:before="360" w:after="192"/>
        <w:rPr>
          <w:rFonts w:ascii="Trebuchet MS" w:hAnsi="Trebuchet MS"/>
          <w:b w:val="0"/>
          <w:bCs w:val="0"/>
          <w:color w:val="000000"/>
          <w:sz w:val="24"/>
          <w:szCs w:val="24"/>
        </w:rPr>
      </w:pPr>
      <w:hyperlink r:id="rId28" w:anchor="id11" w:history="1">
        <w:r w:rsidR="00336D82">
          <w:rPr>
            <w:rStyle w:val="Hyperlink"/>
            <w:rFonts w:ascii="Trebuchet MS" w:hAnsi="Trebuchet MS"/>
            <w:b w:val="0"/>
            <w:bCs w:val="0"/>
            <w:color w:val="000000"/>
            <w:sz w:val="24"/>
            <w:szCs w:val="24"/>
            <w:u w:val="none"/>
          </w:rPr>
          <w:t>3.2   Run-Time Tranformations</w:t>
        </w:r>
      </w:hyperlink>
    </w:p>
    <w:p w:rsidR="00336D82" w:rsidRDefault="00336D82" w:rsidP="00336D82">
      <w:pPr>
        <w:pStyle w:val="NormalWeb"/>
        <w:shd w:val="clear" w:color="auto" w:fill="FFFFFF"/>
        <w:rPr>
          <w:rFonts w:ascii="Trebuchet MS" w:hAnsi="Trebuchet MS"/>
          <w:color w:val="000000"/>
          <w:sz w:val="20"/>
          <w:szCs w:val="20"/>
        </w:rPr>
      </w:pPr>
      <w:r>
        <w:rPr>
          <w:rFonts w:ascii="Trebuchet MS" w:hAnsi="Trebuchet MS"/>
          <w:color w:val="000000"/>
          <w:sz w:val="20"/>
          <w:szCs w:val="20"/>
        </w:rPr>
        <w:t>You can do</w:t>
      </w:r>
      <w:r>
        <w:rPr>
          <w:rStyle w:val="apple-converted-space"/>
          <w:rFonts w:ascii="Trebuchet MS" w:hAnsi="Trebuchet MS"/>
          <w:color w:val="000000"/>
        </w:rPr>
        <w:t> </w:t>
      </w:r>
      <w:hyperlink r:id="rId29" w:anchor="run-time-transformations" w:history="1">
        <w:r>
          <w:rPr>
            <w:rStyle w:val="Hyperlink"/>
            <w:rFonts w:ascii="Trebuchet MS" w:hAnsi="Trebuchet MS"/>
            <w:color w:val="0000DD"/>
            <w:sz w:val="20"/>
            <w:szCs w:val="20"/>
            <w:u w:val="none"/>
          </w:rPr>
          <w:t>Run-time Transformations</w:t>
        </w:r>
      </w:hyperlink>
      <w:r>
        <w:rPr>
          <w:rStyle w:val="apple-converted-space"/>
          <w:rFonts w:ascii="Trebuchet MS" w:hAnsi="Trebuchet MS"/>
          <w:color w:val="000000"/>
        </w:rPr>
        <w:t> </w:t>
      </w:r>
      <w:r>
        <w:rPr>
          <w:rFonts w:ascii="Trebuchet MS" w:hAnsi="Trebuchet MS"/>
          <w:color w:val="000000"/>
          <w:sz w:val="20"/>
          <w:szCs w:val="20"/>
        </w:rPr>
        <w:t>by returning a</w:t>
      </w:r>
      <w:r>
        <w:rPr>
          <w:rStyle w:val="apple-converted-space"/>
          <w:rFonts w:ascii="Trebuchet MS" w:hAnsi="Trebuchet MS"/>
          <w:color w:val="000000"/>
        </w:rPr>
        <w:t> </w:t>
      </w:r>
      <w:r>
        <w:rPr>
          <w:rStyle w:val="Emphasis"/>
          <w:rFonts w:ascii="Trebuchet MS" w:hAnsi="Trebuchet MS"/>
          <w:color w:val="000000"/>
          <w:sz w:val="20"/>
          <w:szCs w:val="20"/>
        </w:rPr>
        <w:t>wrapper function</w:t>
      </w:r>
      <w:r>
        <w:rPr>
          <w:rStyle w:val="apple-converted-space"/>
          <w:rFonts w:ascii="Trebuchet MS" w:hAnsi="Trebuchet MS"/>
          <w:color w:val="000000"/>
        </w:rPr>
        <w:t> </w:t>
      </w:r>
      <w:r>
        <w:rPr>
          <w:rFonts w:ascii="Trebuchet MS" w:hAnsi="Trebuchet MS"/>
          <w:color w:val="000000"/>
          <w:sz w:val="20"/>
          <w:szCs w:val="20"/>
        </w:rPr>
        <w:t>from your</w:t>
      </w:r>
      <w:r>
        <w:rPr>
          <w:rStyle w:val="apple-converted-space"/>
          <w:rFonts w:ascii="Trebuchet MS" w:hAnsi="Trebuchet MS"/>
          <w:color w:val="000000"/>
        </w:rPr>
        <w:t> </w:t>
      </w:r>
      <w:r>
        <w:rPr>
          <w:rStyle w:val="Emphasis"/>
          <w:rFonts w:ascii="Trebuchet MS" w:hAnsi="Trebuchet MS"/>
          <w:color w:val="000000"/>
          <w:sz w:val="20"/>
          <w:szCs w:val="20"/>
        </w:rPr>
        <w:t>decorator function</w:t>
      </w:r>
      <w:r>
        <w:rPr>
          <w:rFonts w:ascii="Trebuchet MS" w:hAnsi="Trebuchet MS"/>
          <w:color w:val="000000"/>
          <w:sz w:val="20"/>
          <w:szCs w:val="20"/>
        </w:rPr>
        <w:t>, just like before. For better or worse, though, there now must be</w:t>
      </w:r>
      <w:r>
        <w:rPr>
          <w:rStyle w:val="apple-converted-space"/>
          <w:rFonts w:ascii="Trebuchet MS" w:hAnsi="Trebuchet MS"/>
          <w:color w:val="000000"/>
        </w:rPr>
        <w:t> </w:t>
      </w:r>
      <w:r>
        <w:rPr>
          <w:rStyle w:val="Emphasis"/>
          <w:rFonts w:ascii="Trebuchet MS" w:hAnsi="Trebuchet MS"/>
          <w:color w:val="000000"/>
          <w:sz w:val="20"/>
          <w:szCs w:val="20"/>
        </w:rPr>
        <w:t>three</w:t>
      </w:r>
      <w:r>
        <w:rPr>
          <w:rStyle w:val="apple-converted-space"/>
          <w:rFonts w:ascii="Trebuchet MS" w:hAnsi="Trebuchet MS"/>
          <w:color w:val="000000"/>
        </w:rPr>
        <w:t> </w:t>
      </w:r>
      <w:r>
        <w:rPr>
          <w:rFonts w:ascii="Trebuchet MS" w:hAnsi="Trebuchet MS"/>
          <w:color w:val="000000"/>
          <w:sz w:val="20"/>
          <w:szCs w:val="20"/>
        </w:rPr>
        <w:t>levels of functions:</w:t>
      </w:r>
    </w:p>
    <w:p w:rsidR="00336D82" w:rsidRDefault="00041B01" w:rsidP="00336D82">
      <w:pPr>
        <w:shd w:val="clear" w:color="auto" w:fill="FFFFFF"/>
        <w:rPr>
          <w:rFonts w:ascii="Trebuchet MS" w:hAnsi="Trebuchet MS"/>
          <w:color w:val="000000"/>
          <w:sz w:val="20"/>
          <w:szCs w:val="20"/>
        </w:rPr>
      </w:pPr>
      <w:hyperlink r:id="rId30" w:history="1">
        <w:proofErr w:type="gramStart"/>
        <w:r w:rsidR="00336D82">
          <w:rPr>
            <w:rStyle w:val="Hyperlink"/>
            <w:rFonts w:ascii="Trebuchet MS" w:hAnsi="Trebuchet MS"/>
            <w:color w:val="000000"/>
            <w:sz w:val="20"/>
            <w:szCs w:val="20"/>
            <w:u w:val="none"/>
            <w:bdr w:val="single" w:sz="6" w:space="0" w:color="A1A4A5" w:frame="1"/>
            <w:shd w:val="clear" w:color="auto" w:fill="CFCFCF"/>
          </w:rPr>
          <w:t>#</w:t>
        </w:r>
        <w:r w:rsidR="00336D82">
          <w:rPr>
            <w:rStyle w:val="Hyperlink"/>
            <w:rFonts w:ascii="Arial" w:hAnsi="Arial" w:cs="Arial"/>
            <w:color w:val="000000"/>
            <w:sz w:val="20"/>
            <w:szCs w:val="20"/>
            <w:u w:val="none"/>
            <w:bdr w:val="single" w:sz="6" w:space="0" w:color="A1A4A5" w:frame="1"/>
            <w:shd w:val="clear" w:color="auto" w:fill="CFCFCF"/>
          </w:rPr>
          <w:t> </w:t>
        </w:r>
        <w:r w:rsidR="00336D82">
          <w:rPr>
            <w:rStyle w:val="Hyperlink"/>
            <w:rFonts w:ascii="Trebuchet MS" w:hAnsi="Trebuchet MS"/>
            <w:color w:val="000000"/>
            <w:sz w:val="20"/>
            <w:szCs w:val="20"/>
            <w:u w:val="none"/>
            <w:bdr w:val="single" w:sz="6" w:space="0" w:color="A1A4A5" w:frame="1"/>
            <w:shd w:val="clear" w:color="auto" w:fill="CFCFCF"/>
          </w:rPr>
          <w:t>'s</w:t>
        </w:r>
        <w:proofErr w:type="gramEnd"/>
      </w:hyperlink>
    </w:p>
    <w:p w:rsidR="00336D82" w:rsidRDefault="00336D82" w:rsidP="00336D82">
      <w:pPr>
        <w:pStyle w:val="HTMLPreformatted"/>
        <w:shd w:val="clear" w:color="auto" w:fill="F9F9F9"/>
        <w:rPr>
          <w:color w:val="000000"/>
          <w:sz w:val="17"/>
          <w:szCs w:val="17"/>
        </w:rPr>
      </w:pPr>
      <w:r>
        <w:rPr>
          <w:rStyle w:val="lineno"/>
          <w:color w:val="000000"/>
          <w:sz w:val="17"/>
          <w:szCs w:val="17"/>
          <w:shd w:val="clear" w:color="auto" w:fill="CFCFCF"/>
        </w:rPr>
        <w:t xml:space="preserve"> 1</w:t>
      </w:r>
      <w:r>
        <w:rPr>
          <w:rStyle w:val="k"/>
          <w:b/>
          <w:bCs/>
          <w:color w:val="0000FF"/>
          <w:sz w:val="17"/>
          <w:szCs w:val="17"/>
        </w:rPr>
        <w:t>def</w:t>
      </w:r>
      <w:r>
        <w:rPr>
          <w:color w:val="000000"/>
          <w:sz w:val="17"/>
          <w:szCs w:val="17"/>
        </w:rPr>
        <w:t xml:space="preserve"> </w:t>
      </w:r>
      <w:r>
        <w:rPr>
          <w:rStyle w:val="nf"/>
          <w:color w:val="000000"/>
          <w:sz w:val="17"/>
          <w:szCs w:val="17"/>
        </w:rPr>
        <w:t>options</w:t>
      </w:r>
      <w:r>
        <w:rPr>
          <w:rStyle w:val="p"/>
          <w:color w:val="000000"/>
          <w:sz w:val="17"/>
          <w:szCs w:val="17"/>
        </w:rPr>
        <w:t>(</w:t>
      </w:r>
      <w:r>
        <w:rPr>
          <w:rStyle w:val="n"/>
          <w:color w:val="000000"/>
          <w:sz w:val="17"/>
          <w:szCs w:val="17"/>
        </w:rPr>
        <w:t>debug_level</w:t>
      </w:r>
      <w:r>
        <w:rPr>
          <w:rStyle w:val="p"/>
          <w:color w:val="000000"/>
          <w:sz w:val="17"/>
          <w:szCs w:val="17"/>
        </w:rPr>
        <w:t>):</w:t>
      </w:r>
      <w:r>
        <w:rPr>
          <w:color w:val="000000"/>
          <w:sz w:val="17"/>
          <w:szCs w:val="17"/>
        </w:rPr>
        <w:br/>
      </w:r>
      <w:r>
        <w:rPr>
          <w:rStyle w:val="lineno"/>
          <w:color w:val="000000"/>
          <w:sz w:val="17"/>
          <w:szCs w:val="17"/>
          <w:shd w:val="clear" w:color="auto" w:fill="CFCFCF"/>
        </w:rPr>
        <w:t xml:space="preserve"> 2</w:t>
      </w:r>
      <w:r>
        <w:rPr>
          <w:color w:val="000000"/>
          <w:sz w:val="17"/>
          <w:szCs w:val="17"/>
        </w:rPr>
        <w:br/>
      </w:r>
      <w:r>
        <w:rPr>
          <w:rStyle w:val="lineno"/>
          <w:color w:val="000000"/>
          <w:sz w:val="17"/>
          <w:szCs w:val="17"/>
          <w:shd w:val="clear" w:color="auto" w:fill="CFCFCF"/>
        </w:rPr>
        <w:t xml:space="preserve"> 3</w:t>
      </w:r>
      <w:r>
        <w:rPr>
          <w:color w:val="000000"/>
          <w:sz w:val="17"/>
          <w:szCs w:val="17"/>
        </w:rPr>
        <w:t xml:space="preserve">    </w:t>
      </w:r>
      <w:r>
        <w:rPr>
          <w:rStyle w:val="k"/>
          <w:b/>
          <w:bCs/>
          <w:color w:val="0000FF"/>
          <w:sz w:val="17"/>
          <w:szCs w:val="17"/>
        </w:rPr>
        <w:t>def</w:t>
      </w:r>
      <w:r>
        <w:rPr>
          <w:color w:val="000000"/>
          <w:sz w:val="17"/>
          <w:szCs w:val="17"/>
        </w:rPr>
        <w:t xml:space="preserve"> </w:t>
      </w:r>
      <w:r>
        <w:rPr>
          <w:rStyle w:val="nf"/>
          <w:color w:val="000000"/>
          <w:sz w:val="17"/>
          <w:szCs w:val="17"/>
        </w:rPr>
        <w:t>decorator</w:t>
      </w:r>
      <w:r>
        <w:rPr>
          <w:rStyle w:val="p"/>
          <w:color w:val="000000"/>
          <w:sz w:val="17"/>
          <w:szCs w:val="17"/>
        </w:rPr>
        <w:t>(</w:t>
      </w:r>
      <w:r>
        <w:rPr>
          <w:rStyle w:val="n"/>
          <w:color w:val="000000"/>
          <w:sz w:val="17"/>
          <w:szCs w:val="17"/>
        </w:rPr>
        <w:t>target</w:t>
      </w:r>
      <w:r>
        <w:rPr>
          <w:rStyle w:val="p"/>
          <w:color w:val="000000"/>
          <w:sz w:val="17"/>
          <w:szCs w:val="17"/>
        </w:rPr>
        <w:t>):</w:t>
      </w:r>
      <w:r>
        <w:rPr>
          <w:color w:val="000000"/>
          <w:sz w:val="17"/>
          <w:szCs w:val="17"/>
        </w:rPr>
        <w:br/>
      </w:r>
      <w:r>
        <w:rPr>
          <w:rStyle w:val="lineno"/>
          <w:color w:val="000000"/>
          <w:sz w:val="17"/>
          <w:szCs w:val="17"/>
          <w:shd w:val="clear" w:color="auto" w:fill="CFCFCF"/>
        </w:rPr>
        <w:t xml:space="preserve"> 4</w:t>
      </w:r>
      <w:r>
        <w:rPr>
          <w:color w:val="000000"/>
          <w:sz w:val="17"/>
          <w:szCs w:val="17"/>
        </w:rPr>
        <w:br/>
      </w:r>
      <w:r>
        <w:rPr>
          <w:rStyle w:val="lineno"/>
          <w:color w:val="000000"/>
          <w:sz w:val="17"/>
          <w:szCs w:val="17"/>
          <w:shd w:val="clear" w:color="auto" w:fill="CFCFCF"/>
        </w:rPr>
        <w:t xml:space="preserve"> 5</w:t>
      </w:r>
      <w:r>
        <w:rPr>
          <w:color w:val="000000"/>
          <w:sz w:val="17"/>
          <w:szCs w:val="17"/>
        </w:rPr>
        <w:t xml:space="preserve">        </w:t>
      </w:r>
      <w:r>
        <w:rPr>
          <w:rStyle w:val="k"/>
          <w:b/>
          <w:bCs/>
          <w:color w:val="0000FF"/>
          <w:sz w:val="17"/>
          <w:szCs w:val="17"/>
        </w:rPr>
        <w:t>def</w:t>
      </w:r>
      <w:r>
        <w:rPr>
          <w:color w:val="000000"/>
          <w:sz w:val="17"/>
          <w:szCs w:val="17"/>
        </w:rPr>
        <w:t xml:space="preserve"> </w:t>
      </w:r>
      <w:r>
        <w:rPr>
          <w:rStyle w:val="nf"/>
          <w:color w:val="000000"/>
          <w:sz w:val="17"/>
          <w:szCs w:val="17"/>
        </w:rPr>
        <w:t>wrapper</w:t>
      </w:r>
      <w:r>
        <w:rPr>
          <w:rStyle w:val="p"/>
          <w:color w:val="000000"/>
          <w:sz w:val="17"/>
          <w:szCs w:val="17"/>
        </w:rPr>
        <w:t>(</w:t>
      </w:r>
      <w:r>
        <w:rPr>
          <w:rStyle w:val="o"/>
          <w:color w:val="666666"/>
          <w:sz w:val="17"/>
          <w:szCs w:val="17"/>
        </w:rPr>
        <w:t>*</w:t>
      </w:r>
      <w:r>
        <w:rPr>
          <w:rStyle w:val="n"/>
          <w:color w:val="000000"/>
          <w:sz w:val="17"/>
          <w:szCs w:val="17"/>
        </w:rPr>
        <w:t>args</w:t>
      </w:r>
      <w:r>
        <w:rPr>
          <w:rStyle w:val="p"/>
          <w:color w:val="000000"/>
          <w:sz w:val="17"/>
          <w:szCs w:val="17"/>
        </w:rPr>
        <w:t>,</w:t>
      </w:r>
      <w:r>
        <w:rPr>
          <w:color w:val="000000"/>
          <w:sz w:val="17"/>
          <w:szCs w:val="17"/>
        </w:rPr>
        <w:t xml:space="preserve"> </w:t>
      </w:r>
      <w:r>
        <w:rPr>
          <w:rStyle w:val="o"/>
          <w:color w:val="666666"/>
          <w:sz w:val="17"/>
          <w:szCs w:val="17"/>
        </w:rPr>
        <w:t>**</w:t>
      </w:r>
      <w:r>
        <w:rPr>
          <w:rStyle w:val="n"/>
          <w:color w:val="000000"/>
          <w:sz w:val="17"/>
          <w:szCs w:val="17"/>
        </w:rPr>
        <w:t>kwargs</w:t>
      </w:r>
      <w:r>
        <w:rPr>
          <w:rStyle w:val="p"/>
          <w:color w:val="000000"/>
          <w:sz w:val="17"/>
          <w:szCs w:val="17"/>
        </w:rPr>
        <w:t>):</w:t>
      </w:r>
      <w:r>
        <w:rPr>
          <w:color w:val="000000"/>
          <w:sz w:val="17"/>
          <w:szCs w:val="17"/>
        </w:rPr>
        <w:br/>
      </w:r>
      <w:r>
        <w:rPr>
          <w:rStyle w:val="lineno"/>
          <w:color w:val="000000"/>
          <w:sz w:val="17"/>
          <w:szCs w:val="17"/>
          <w:shd w:val="clear" w:color="auto" w:fill="CFCFCF"/>
        </w:rPr>
        <w:t xml:space="preserve"> 6</w:t>
      </w:r>
      <w:r>
        <w:rPr>
          <w:color w:val="000000"/>
          <w:sz w:val="17"/>
          <w:szCs w:val="17"/>
        </w:rPr>
        <w:t xml:space="preserve">            </w:t>
      </w:r>
      <w:r>
        <w:rPr>
          <w:rStyle w:val="n"/>
          <w:color w:val="000000"/>
          <w:sz w:val="17"/>
          <w:szCs w:val="17"/>
        </w:rPr>
        <w:t>kwargs</w:t>
      </w:r>
      <w:r>
        <w:rPr>
          <w:rStyle w:val="o"/>
          <w:color w:val="666666"/>
          <w:sz w:val="17"/>
          <w:szCs w:val="17"/>
        </w:rPr>
        <w:t>.</w:t>
      </w:r>
      <w:r>
        <w:rPr>
          <w:rStyle w:val="n"/>
          <w:color w:val="000000"/>
          <w:sz w:val="17"/>
          <w:szCs w:val="17"/>
        </w:rPr>
        <w:t>update</w:t>
      </w:r>
      <w:r>
        <w:rPr>
          <w:rStyle w:val="p"/>
          <w:color w:val="000000"/>
          <w:sz w:val="17"/>
          <w:szCs w:val="17"/>
        </w:rPr>
        <w:t>({</w:t>
      </w:r>
      <w:r>
        <w:rPr>
          <w:rStyle w:val="s"/>
          <w:color w:val="BB4444"/>
          <w:sz w:val="17"/>
          <w:szCs w:val="17"/>
        </w:rPr>
        <w:t>'debug_level'</w:t>
      </w:r>
      <w:r>
        <w:rPr>
          <w:rStyle w:val="p"/>
          <w:color w:val="000000"/>
          <w:sz w:val="17"/>
          <w:szCs w:val="17"/>
        </w:rPr>
        <w:t>:</w:t>
      </w:r>
      <w:r>
        <w:rPr>
          <w:color w:val="000000"/>
          <w:sz w:val="17"/>
          <w:szCs w:val="17"/>
        </w:rPr>
        <w:t xml:space="preserve"> </w:t>
      </w:r>
      <w:r>
        <w:rPr>
          <w:rStyle w:val="n"/>
          <w:color w:val="000000"/>
          <w:sz w:val="17"/>
          <w:szCs w:val="17"/>
        </w:rPr>
        <w:t>debug_level</w:t>
      </w:r>
      <w:r>
        <w:rPr>
          <w:rStyle w:val="p"/>
          <w:color w:val="000000"/>
          <w:sz w:val="17"/>
          <w:szCs w:val="17"/>
        </w:rPr>
        <w:t>})</w:t>
      </w:r>
      <w:r>
        <w:rPr>
          <w:color w:val="000000"/>
          <w:sz w:val="17"/>
          <w:szCs w:val="17"/>
        </w:rPr>
        <w:t xml:space="preserve"> </w:t>
      </w:r>
      <w:r>
        <w:rPr>
          <w:rStyle w:val="c"/>
          <w:i/>
          <w:iCs/>
          <w:color w:val="008800"/>
          <w:sz w:val="17"/>
          <w:szCs w:val="17"/>
        </w:rPr>
        <w:t># Edit the keyword arguments</w:t>
      </w:r>
      <w:r>
        <w:rPr>
          <w:color w:val="000000"/>
          <w:sz w:val="17"/>
          <w:szCs w:val="17"/>
        </w:rPr>
        <w:br/>
      </w:r>
      <w:r>
        <w:rPr>
          <w:rStyle w:val="lineno"/>
          <w:color w:val="000000"/>
          <w:sz w:val="17"/>
          <w:szCs w:val="17"/>
          <w:shd w:val="clear" w:color="auto" w:fill="CFCFCF"/>
        </w:rPr>
        <w:t xml:space="preserve"> 7</w:t>
      </w:r>
      <w:r>
        <w:rPr>
          <w:color w:val="000000"/>
          <w:sz w:val="17"/>
          <w:szCs w:val="17"/>
        </w:rPr>
        <w:t xml:space="preserve">                                                        </w:t>
      </w:r>
      <w:r>
        <w:rPr>
          <w:rStyle w:val="c"/>
          <w:i/>
          <w:iCs/>
          <w:color w:val="008800"/>
          <w:sz w:val="17"/>
          <w:szCs w:val="17"/>
        </w:rPr>
        <w:t># here, set debug level to whatever specified in the options</w:t>
      </w:r>
      <w:r>
        <w:rPr>
          <w:color w:val="000000"/>
          <w:sz w:val="17"/>
          <w:szCs w:val="17"/>
        </w:rPr>
        <w:br/>
      </w:r>
      <w:r>
        <w:rPr>
          <w:rStyle w:val="lineno"/>
          <w:color w:val="000000"/>
          <w:sz w:val="17"/>
          <w:szCs w:val="17"/>
          <w:shd w:val="clear" w:color="auto" w:fill="CFCFCF"/>
        </w:rPr>
        <w:t xml:space="preserve"> 8</w:t>
      </w:r>
      <w:r>
        <w:rPr>
          <w:color w:val="000000"/>
          <w:sz w:val="17"/>
          <w:szCs w:val="17"/>
        </w:rPr>
        <w:br/>
      </w:r>
      <w:r>
        <w:rPr>
          <w:rStyle w:val="lineno"/>
          <w:color w:val="000000"/>
          <w:sz w:val="17"/>
          <w:szCs w:val="17"/>
          <w:shd w:val="clear" w:color="auto" w:fill="CFCFCF"/>
        </w:rPr>
        <w:t xml:space="preserve"> 9</w:t>
      </w:r>
      <w:r>
        <w:rPr>
          <w:color w:val="000000"/>
          <w:sz w:val="17"/>
          <w:szCs w:val="17"/>
        </w:rPr>
        <w:t xml:space="preserve">            </w:t>
      </w:r>
      <w:r>
        <w:rPr>
          <w:rStyle w:val="k"/>
          <w:b/>
          <w:bCs/>
          <w:color w:val="0000FF"/>
          <w:sz w:val="17"/>
          <w:szCs w:val="17"/>
        </w:rPr>
        <w:t>print</w:t>
      </w:r>
      <w:r>
        <w:rPr>
          <w:color w:val="000000"/>
          <w:sz w:val="17"/>
          <w:szCs w:val="17"/>
        </w:rPr>
        <w:t xml:space="preserve"> </w:t>
      </w:r>
      <w:r>
        <w:rPr>
          <w:rStyle w:val="s"/>
          <w:color w:val="BB4444"/>
          <w:sz w:val="17"/>
          <w:szCs w:val="17"/>
        </w:rPr>
        <w:t>'Calling function "</w:t>
      </w:r>
      <w:r>
        <w:rPr>
          <w:rStyle w:val="si"/>
          <w:b/>
          <w:bCs/>
          <w:color w:val="BB6688"/>
          <w:sz w:val="17"/>
          <w:szCs w:val="17"/>
        </w:rPr>
        <w:t>%s</w:t>
      </w:r>
      <w:r>
        <w:rPr>
          <w:rStyle w:val="s"/>
          <w:color w:val="BB4444"/>
          <w:sz w:val="17"/>
          <w:szCs w:val="17"/>
        </w:rPr>
        <w:t xml:space="preserve">" with arguments </w:t>
      </w:r>
      <w:r>
        <w:rPr>
          <w:rStyle w:val="si"/>
          <w:b/>
          <w:bCs/>
          <w:color w:val="BB6688"/>
          <w:sz w:val="17"/>
          <w:szCs w:val="17"/>
        </w:rPr>
        <w:t>%s</w:t>
      </w:r>
      <w:r>
        <w:rPr>
          <w:rStyle w:val="s"/>
          <w:color w:val="BB4444"/>
          <w:sz w:val="17"/>
          <w:szCs w:val="17"/>
        </w:rPr>
        <w:t xml:space="preserve"> and keyword arguments </w:t>
      </w:r>
      <w:r>
        <w:rPr>
          <w:rStyle w:val="si"/>
          <w:b/>
          <w:bCs/>
          <w:color w:val="BB6688"/>
          <w:sz w:val="17"/>
          <w:szCs w:val="17"/>
        </w:rPr>
        <w:t>%s</w:t>
      </w:r>
      <w:r>
        <w:rPr>
          <w:rStyle w:val="s"/>
          <w:color w:val="BB4444"/>
          <w:sz w:val="17"/>
          <w:szCs w:val="17"/>
        </w:rPr>
        <w:t>'</w:t>
      </w:r>
      <w:r>
        <w:rPr>
          <w:color w:val="000000"/>
          <w:sz w:val="17"/>
          <w:szCs w:val="17"/>
        </w:rPr>
        <w:t xml:space="preserve"> </w:t>
      </w:r>
      <w:r>
        <w:rPr>
          <w:rStyle w:val="o"/>
          <w:color w:val="666666"/>
          <w:sz w:val="17"/>
          <w:szCs w:val="17"/>
        </w:rPr>
        <w:t>%</w:t>
      </w:r>
      <w:r>
        <w:rPr>
          <w:color w:val="000000"/>
          <w:sz w:val="17"/>
          <w:szCs w:val="17"/>
        </w:rPr>
        <w:t xml:space="preserve"> </w:t>
      </w:r>
      <w:r>
        <w:rPr>
          <w:rStyle w:val="p"/>
          <w:color w:val="000000"/>
          <w:sz w:val="17"/>
          <w:szCs w:val="17"/>
        </w:rPr>
        <w:t>(</w:t>
      </w:r>
      <w:r>
        <w:rPr>
          <w:rStyle w:val="n"/>
          <w:color w:val="000000"/>
          <w:sz w:val="17"/>
          <w:szCs w:val="17"/>
        </w:rPr>
        <w:t>target</w:t>
      </w:r>
      <w:r>
        <w:rPr>
          <w:rStyle w:val="o"/>
          <w:color w:val="666666"/>
          <w:sz w:val="17"/>
          <w:szCs w:val="17"/>
        </w:rPr>
        <w:t>.</w:t>
      </w:r>
      <w:r>
        <w:rPr>
          <w:rStyle w:val="n"/>
          <w:color w:val="000000"/>
          <w:sz w:val="17"/>
          <w:szCs w:val="17"/>
        </w:rPr>
        <w:t>__name__</w:t>
      </w:r>
      <w:r>
        <w:rPr>
          <w:rStyle w:val="p"/>
          <w:color w:val="000000"/>
          <w:sz w:val="17"/>
          <w:szCs w:val="17"/>
        </w:rPr>
        <w:t>,</w:t>
      </w:r>
      <w:r>
        <w:rPr>
          <w:color w:val="000000"/>
          <w:sz w:val="17"/>
          <w:szCs w:val="17"/>
        </w:rPr>
        <w:t xml:space="preserve"> </w:t>
      </w:r>
      <w:r>
        <w:rPr>
          <w:rStyle w:val="n"/>
          <w:color w:val="000000"/>
          <w:sz w:val="17"/>
          <w:szCs w:val="17"/>
        </w:rPr>
        <w:t>args</w:t>
      </w:r>
      <w:r>
        <w:rPr>
          <w:rStyle w:val="p"/>
          <w:color w:val="000000"/>
          <w:sz w:val="17"/>
          <w:szCs w:val="17"/>
        </w:rPr>
        <w:t>,</w:t>
      </w:r>
      <w:r>
        <w:rPr>
          <w:color w:val="000000"/>
          <w:sz w:val="17"/>
          <w:szCs w:val="17"/>
        </w:rPr>
        <w:t xml:space="preserve"> </w:t>
      </w:r>
      <w:r>
        <w:rPr>
          <w:rStyle w:val="n"/>
          <w:color w:val="000000"/>
          <w:sz w:val="17"/>
          <w:szCs w:val="17"/>
        </w:rPr>
        <w:t>kwargs</w:t>
      </w:r>
      <w:r>
        <w:rPr>
          <w:rStyle w:val="p"/>
          <w:color w:val="000000"/>
          <w:sz w:val="17"/>
          <w:szCs w:val="17"/>
        </w:rPr>
        <w:t>)</w:t>
      </w:r>
      <w:r>
        <w:rPr>
          <w:color w:val="000000"/>
          <w:sz w:val="17"/>
          <w:szCs w:val="17"/>
        </w:rPr>
        <w:br/>
      </w:r>
      <w:r>
        <w:rPr>
          <w:rStyle w:val="lineno"/>
          <w:color w:val="000000"/>
          <w:sz w:val="17"/>
          <w:szCs w:val="17"/>
          <w:shd w:val="clear" w:color="auto" w:fill="CFCFCF"/>
        </w:rPr>
        <w:t>10</w:t>
      </w:r>
      <w:r>
        <w:rPr>
          <w:color w:val="000000"/>
          <w:sz w:val="17"/>
          <w:szCs w:val="17"/>
        </w:rPr>
        <w:t xml:space="preserve">            </w:t>
      </w:r>
      <w:r>
        <w:rPr>
          <w:rStyle w:val="k"/>
          <w:b/>
          <w:bCs/>
          <w:color w:val="0000FF"/>
          <w:sz w:val="17"/>
          <w:szCs w:val="17"/>
        </w:rPr>
        <w:t>return</w:t>
      </w:r>
      <w:r>
        <w:rPr>
          <w:color w:val="000000"/>
          <w:sz w:val="17"/>
          <w:szCs w:val="17"/>
        </w:rPr>
        <w:t xml:space="preserve"> </w:t>
      </w:r>
      <w:r>
        <w:rPr>
          <w:rStyle w:val="n"/>
          <w:color w:val="000000"/>
          <w:sz w:val="17"/>
          <w:szCs w:val="17"/>
        </w:rPr>
        <w:t>target</w:t>
      </w:r>
      <w:r>
        <w:rPr>
          <w:rStyle w:val="p"/>
          <w:color w:val="000000"/>
          <w:sz w:val="17"/>
          <w:szCs w:val="17"/>
        </w:rPr>
        <w:t>(</w:t>
      </w:r>
      <w:r>
        <w:rPr>
          <w:rStyle w:val="o"/>
          <w:color w:val="666666"/>
          <w:sz w:val="17"/>
          <w:szCs w:val="17"/>
        </w:rPr>
        <w:t>*</w:t>
      </w:r>
      <w:r>
        <w:rPr>
          <w:rStyle w:val="n"/>
          <w:color w:val="000000"/>
          <w:sz w:val="17"/>
          <w:szCs w:val="17"/>
        </w:rPr>
        <w:t>args</w:t>
      </w:r>
      <w:r>
        <w:rPr>
          <w:rStyle w:val="p"/>
          <w:color w:val="000000"/>
          <w:sz w:val="17"/>
          <w:szCs w:val="17"/>
        </w:rPr>
        <w:t>,</w:t>
      </w:r>
      <w:r>
        <w:rPr>
          <w:color w:val="000000"/>
          <w:sz w:val="17"/>
          <w:szCs w:val="17"/>
        </w:rPr>
        <w:t xml:space="preserve"> </w:t>
      </w:r>
      <w:r>
        <w:rPr>
          <w:rStyle w:val="o"/>
          <w:color w:val="666666"/>
          <w:sz w:val="17"/>
          <w:szCs w:val="17"/>
        </w:rPr>
        <w:t>**</w:t>
      </w:r>
      <w:r>
        <w:rPr>
          <w:rStyle w:val="n"/>
          <w:color w:val="000000"/>
          <w:sz w:val="17"/>
          <w:szCs w:val="17"/>
        </w:rPr>
        <w:t>kwargs</w:t>
      </w:r>
      <w:r>
        <w:rPr>
          <w:rStyle w:val="p"/>
          <w:color w:val="000000"/>
          <w:sz w:val="17"/>
          <w:szCs w:val="17"/>
        </w:rPr>
        <w:t>)</w:t>
      </w:r>
      <w:r>
        <w:rPr>
          <w:color w:val="000000"/>
          <w:sz w:val="17"/>
          <w:szCs w:val="17"/>
        </w:rPr>
        <w:br/>
      </w:r>
      <w:r>
        <w:rPr>
          <w:rStyle w:val="lineno"/>
          <w:color w:val="000000"/>
          <w:sz w:val="17"/>
          <w:szCs w:val="17"/>
          <w:shd w:val="clear" w:color="auto" w:fill="CFCFCF"/>
        </w:rPr>
        <w:t>11</w:t>
      </w:r>
      <w:r>
        <w:rPr>
          <w:color w:val="000000"/>
          <w:sz w:val="17"/>
          <w:szCs w:val="17"/>
        </w:rPr>
        <w:br/>
      </w:r>
      <w:r>
        <w:rPr>
          <w:rStyle w:val="lineno"/>
          <w:color w:val="000000"/>
          <w:sz w:val="17"/>
          <w:szCs w:val="17"/>
          <w:shd w:val="clear" w:color="auto" w:fill="CFCFCF"/>
        </w:rPr>
        <w:t>12</w:t>
      </w:r>
      <w:r>
        <w:rPr>
          <w:color w:val="000000"/>
          <w:sz w:val="17"/>
          <w:szCs w:val="17"/>
        </w:rPr>
        <w:t xml:space="preserve">        </w:t>
      </w:r>
      <w:r>
        <w:rPr>
          <w:rStyle w:val="k"/>
          <w:b/>
          <w:bCs/>
          <w:color w:val="0000FF"/>
          <w:sz w:val="17"/>
          <w:szCs w:val="17"/>
        </w:rPr>
        <w:t>return</w:t>
      </w:r>
      <w:r>
        <w:rPr>
          <w:color w:val="000000"/>
          <w:sz w:val="17"/>
          <w:szCs w:val="17"/>
        </w:rPr>
        <w:t xml:space="preserve"> </w:t>
      </w:r>
      <w:r>
        <w:rPr>
          <w:rStyle w:val="n"/>
          <w:color w:val="000000"/>
          <w:sz w:val="17"/>
          <w:szCs w:val="17"/>
        </w:rPr>
        <w:t>wrapper</w:t>
      </w:r>
      <w:r>
        <w:rPr>
          <w:color w:val="000000"/>
          <w:sz w:val="17"/>
          <w:szCs w:val="17"/>
        </w:rPr>
        <w:br/>
      </w:r>
      <w:r>
        <w:rPr>
          <w:rStyle w:val="lineno"/>
          <w:color w:val="000000"/>
          <w:sz w:val="17"/>
          <w:szCs w:val="17"/>
          <w:shd w:val="clear" w:color="auto" w:fill="CFCFCF"/>
        </w:rPr>
        <w:t>13</w:t>
      </w:r>
      <w:r>
        <w:rPr>
          <w:color w:val="000000"/>
          <w:sz w:val="17"/>
          <w:szCs w:val="17"/>
        </w:rPr>
        <w:br/>
      </w:r>
      <w:r>
        <w:rPr>
          <w:rStyle w:val="lineno"/>
          <w:color w:val="000000"/>
          <w:sz w:val="17"/>
          <w:szCs w:val="17"/>
          <w:shd w:val="clear" w:color="auto" w:fill="CFCFCF"/>
        </w:rPr>
        <w:t>14</w:t>
      </w:r>
      <w:r>
        <w:rPr>
          <w:color w:val="000000"/>
          <w:sz w:val="17"/>
          <w:szCs w:val="17"/>
        </w:rPr>
        <w:t xml:space="preserve">    </w:t>
      </w:r>
      <w:r>
        <w:rPr>
          <w:rStyle w:val="k"/>
          <w:b/>
          <w:bCs/>
          <w:color w:val="0000FF"/>
          <w:sz w:val="17"/>
          <w:szCs w:val="17"/>
        </w:rPr>
        <w:t>return</w:t>
      </w:r>
      <w:r>
        <w:rPr>
          <w:color w:val="000000"/>
          <w:sz w:val="17"/>
          <w:szCs w:val="17"/>
        </w:rPr>
        <w:t xml:space="preserve"> </w:t>
      </w:r>
      <w:r>
        <w:rPr>
          <w:rStyle w:val="n"/>
          <w:color w:val="000000"/>
          <w:sz w:val="17"/>
          <w:szCs w:val="17"/>
        </w:rPr>
        <w:t>decorator</w:t>
      </w:r>
      <w:r>
        <w:rPr>
          <w:color w:val="000000"/>
          <w:sz w:val="17"/>
          <w:szCs w:val="17"/>
        </w:rPr>
        <w:br/>
      </w:r>
      <w:r>
        <w:rPr>
          <w:rStyle w:val="lineno"/>
          <w:color w:val="000000"/>
          <w:sz w:val="17"/>
          <w:szCs w:val="17"/>
          <w:shd w:val="clear" w:color="auto" w:fill="CFCFCF"/>
        </w:rPr>
        <w:t>15</w:t>
      </w:r>
      <w:r>
        <w:rPr>
          <w:color w:val="000000"/>
          <w:sz w:val="17"/>
          <w:szCs w:val="17"/>
        </w:rPr>
        <w:br/>
      </w:r>
      <w:r>
        <w:rPr>
          <w:rStyle w:val="lineno"/>
          <w:color w:val="000000"/>
          <w:sz w:val="17"/>
          <w:szCs w:val="17"/>
          <w:shd w:val="clear" w:color="auto" w:fill="CFCFCF"/>
        </w:rPr>
        <w:t>16</w:t>
      </w:r>
      <w:r>
        <w:rPr>
          <w:rStyle w:val="nd"/>
          <w:color w:val="AA22FF"/>
          <w:sz w:val="17"/>
          <w:szCs w:val="17"/>
        </w:rPr>
        <w:t>@options</w:t>
      </w:r>
      <w:r>
        <w:rPr>
          <w:rStyle w:val="p"/>
          <w:color w:val="000000"/>
          <w:sz w:val="17"/>
          <w:szCs w:val="17"/>
        </w:rPr>
        <w:t>(</w:t>
      </w:r>
      <w:r>
        <w:rPr>
          <w:rStyle w:val="mi"/>
          <w:color w:val="666666"/>
          <w:sz w:val="17"/>
          <w:szCs w:val="17"/>
        </w:rPr>
        <w:t>5</w:t>
      </w:r>
      <w:r>
        <w:rPr>
          <w:rStyle w:val="p"/>
          <w:color w:val="000000"/>
          <w:sz w:val="17"/>
          <w:szCs w:val="17"/>
        </w:rPr>
        <w:t>)</w:t>
      </w:r>
      <w:r>
        <w:rPr>
          <w:color w:val="000000"/>
          <w:sz w:val="17"/>
          <w:szCs w:val="17"/>
        </w:rPr>
        <w:br/>
      </w:r>
      <w:r>
        <w:rPr>
          <w:rStyle w:val="lineno"/>
          <w:color w:val="000000"/>
          <w:sz w:val="17"/>
          <w:szCs w:val="17"/>
          <w:shd w:val="clear" w:color="auto" w:fill="CFCFCF"/>
        </w:rPr>
        <w:t>17</w:t>
      </w:r>
      <w:r>
        <w:rPr>
          <w:rStyle w:val="k"/>
          <w:b/>
          <w:bCs/>
          <w:color w:val="0000FF"/>
          <w:sz w:val="17"/>
          <w:szCs w:val="17"/>
        </w:rPr>
        <w:t>def</w:t>
      </w:r>
      <w:r>
        <w:rPr>
          <w:color w:val="000000"/>
          <w:sz w:val="17"/>
          <w:szCs w:val="17"/>
        </w:rPr>
        <w:t xml:space="preserve"> </w:t>
      </w:r>
      <w:r>
        <w:rPr>
          <w:rStyle w:val="nf"/>
          <w:color w:val="000000"/>
          <w:sz w:val="17"/>
          <w:szCs w:val="17"/>
        </w:rPr>
        <w:t>target</w:t>
      </w:r>
      <w:r>
        <w:rPr>
          <w:rStyle w:val="p"/>
          <w:color w:val="000000"/>
          <w:sz w:val="17"/>
          <w:szCs w:val="17"/>
        </w:rPr>
        <w:t>(</w:t>
      </w:r>
      <w:r>
        <w:rPr>
          <w:rStyle w:val="n"/>
          <w:color w:val="000000"/>
          <w:sz w:val="17"/>
          <w:szCs w:val="17"/>
        </w:rPr>
        <w:t>a</w:t>
      </w:r>
      <w:r>
        <w:rPr>
          <w:rStyle w:val="p"/>
          <w:color w:val="000000"/>
          <w:sz w:val="17"/>
          <w:szCs w:val="17"/>
        </w:rPr>
        <w:t>,</w:t>
      </w:r>
      <w:r>
        <w:rPr>
          <w:color w:val="000000"/>
          <w:sz w:val="17"/>
          <w:szCs w:val="17"/>
        </w:rPr>
        <w:t xml:space="preserve"> </w:t>
      </w:r>
      <w:r>
        <w:rPr>
          <w:rStyle w:val="n"/>
          <w:color w:val="000000"/>
          <w:sz w:val="17"/>
          <w:szCs w:val="17"/>
        </w:rPr>
        <w:t>b</w:t>
      </w:r>
      <w:r>
        <w:rPr>
          <w:rStyle w:val="p"/>
          <w:color w:val="000000"/>
          <w:sz w:val="17"/>
          <w:szCs w:val="17"/>
        </w:rPr>
        <w:t>,</w:t>
      </w:r>
      <w:r>
        <w:rPr>
          <w:color w:val="000000"/>
          <w:sz w:val="17"/>
          <w:szCs w:val="17"/>
        </w:rPr>
        <w:t xml:space="preserve"> </w:t>
      </w:r>
      <w:r>
        <w:rPr>
          <w:rStyle w:val="n"/>
          <w:color w:val="000000"/>
          <w:sz w:val="17"/>
          <w:szCs w:val="17"/>
        </w:rPr>
        <w:t>debug_level</w:t>
      </w:r>
      <w:r>
        <w:rPr>
          <w:rStyle w:val="o"/>
          <w:color w:val="666666"/>
          <w:sz w:val="17"/>
          <w:szCs w:val="17"/>
        </w:rPr>
        <w:t>=</w:t>
      </w:r>
      <w:r>
        <w:rPr>
          <w:rStyle w:val="mi"/>
          <w:color w:val="666666"/>
          <w:sz w:val="17"/>
          <w:szCs w:val="17"/>
        </w:rPr>
        <w:t>0</w:t>
      </w:r>
      <w:r>
        <w:rPr>
          <w:rStyle w:val="p"/>
          <w:color w:val="000000"/>
          <w:sz w:val="17"/>
          <w:szCs w:val="17"/>
        </w:rPr>
        <w:t>):</w:t>
      </w:r>
      <w:r>
        <w:rPr>
          <w:color w:val="000000"/>
          <w:sz w:val="17"/>
          <w:szCs w:val="17"/>
        </w:rPr>
        <w:br/>
      </w:r>
      <w:r>
        <w:rPr>
          <w:rStyle w:val="lineno"/>
          <w:color w:val="000000"/>
          <w:sz w:val="17"/>
          <w:szCs w:val="17"/>
          <w:shd w:val="clear" w:color="auto" w:fill="CFCFCF"/>
        </w:rPr>
        <w:t>18</w:t>
      </w:r>
      <w:r>
        <w:rPr>
          <w:color w:val="000000"/>
          <w:sz w:val="17"/>
          <w:szCs w:val="17"/>
        </w:rPr>
        <w:t xml:space="preserve">    </w:t>
      </w:r>
      <w:r>
        <w:rPr>
          <w:rStyle w:val="k"/>
          <w:b/>
          <w:bCs/>
          <w:color w:val="0000FF"/>
          <w:sz w:val="17"/>
          <w:szCs w:val="17"/>
        </w:rPr>
        <w:t>if</w:t>
      </w:r>
      <w:r>
        <w:rPr>
          <w:color w:val="000000"/>
          <w:sz w:val="17"/>
          <w:szCs w:val="17"/>
        </w:rPr>
        <w:t xml:space="preserve"> </w:t>
      </w:r>
      <w:r>
        <w:rPr>
          <w:rStyle w:val="n"/>
          <w:color w:val="000000"/>
          <w:sz w:val="17"/>
          <w:szCs w:val="17"/>
        </w:rPr>
        <w:t>debug_level</w:t>
      </w:r>
      <w:r>
        <w:rPr>
          <w:rStyle w:val="p"/>
          <w:color w:val="000000"/>
          <w:sz w:val="17"/>
          <w:szCs w:val="17"/>
        </w:rPr>
        <w:t>:</w:t>
      </w:r>
      <w:r>
        <w:rPr>
          <w:color w:val="000000"/>
          <w:sz w:val="17"/>
          <w:szCs w:val="17"/>
        </w:rPr>
        <w:t xml:space="preserve"> </w:t>
      </w:r>
      <w:r>
        <w:rPr>
          <w:rStyle w:val="k"/>
          <w:b/>
          <w:bCs/>
          <w:color w:val="0000FF"/>
          <w:sz w:val="17"/>
          <w:szCs w:val="17"/>
        </w:rPr>
        <w:t>print</w:t>
      </w:r>
      <w:r>
        <w:rPr>
          <w:color w:val="000000"/>
          <w:sz w:val="17"/>
          <w:szCs w:val="17"/>
        </w:rPr>
        <w:t xml:space="preserve"> </w:t>
      </w:r>
      <w:r>
        <w:rPr>
          <w:rStyle w:val="s"/>
          <w:color w:val="BB4444"/>
          <w:sz w:val="17"/>
          <w:szCs w:val="17"/>
        </w:rPr>
        <w:t xml:space="preserve">'[Debug Level </w:t>
      </w:r>
      <w:r>
        <w:rPr>
          <w:rStyle w:val="si"/>
          <w:b/>
          <w:bCs/>
          <w:color w:val="BB6688"/>
          <w:sz w:val="17"/>
          <w:szCs w:val="17"/>
        </w:rPr>
        <w:t>%s</w:t>
      </w:r>
      <w:r>
        <w:rPr>
          <w:rStyle w:val="s"/>
          <w:color w:val="BB4444"/>
          <w:sz w:val="17"/>
          <w:szCs w:val="17"/>
        </w:rPr>
        <w:t>] I am the target function'</w:t>
      </w:r>
      <w:r>
        <w:rPr>
          <w:color w:val="000000"/>
          <w:sz w:val="17"/>
          <w:szCs w:val="17"/>
        </w:rPr>
        <w:t xml:space="preserve"> </w:t>
      </w:r>
      <w:r>
        <w:rPr>
          <w:rStyle w:val="o"/>
          <w:color w:val="666666"/>
          <w:sz w:val="17"/>
          <w:szCs w:val="17"/>
        </w:rPr>
        <w:t>%</w:t>
      </w:r>
      <w:r>
        <w:rPr>
          <w:color w:val="000000"/>
          <w:sz w:val="17"/>
          <w:szCs w:val="17"/>
        </w:rPr>
        <w:t xml:space="preserve"> </w:t>
      </w:r>
      <w:r>
        <w:rPr>
          <w:rStyle w:val="n"/>
          <w:color w:val="000000"/>
          <w:sz w:val="17"/>
          <w:szCs w:val="17"/>
        </w:rPr>
        <w:t>debug_level</w:t>
      </w:r>
      <w:r>
        <w:rPr>
          <w:color w:val="000000"/>
          <w:sz w:val="17"/>
          <w:szCs w:val="17"/>
        </w:rPr>
        <w:br/>
      </w:r>
      <w:r>
        <w:rPr>
          <w:rStyle w:val="lineno"/>
          <w:color w:val="000000"/>
          <w:sz w:val="17"/>
          <w:szCs w:val="17"/>
          <w:shd w:val="clear" w:color="auto" w:fill="CFCFCF"/>
        </w:rPr>
        <w:t>19</w:t>
      </w:r>
      <w:r>
        <w:rPr>
          <w:color w:val="000000"/>
          <w:sz w:val="17"/>
          <w:szCs w:val="17"/>
        </w:rPr>
        <w:t xml:space="preserve">    </w:t>
      </w:r>
      <w:r>
        <w:rPr>
          <w:rStyle w:val="k"/>
          <w:b/>
          <w:bCs/>
          <w:color w:val="0000FF"/>
          <w:sz w:val="17"/>
          <w:szCs w:val="17"/>
        </w:rPr>
        <w:t>return</w:t>
      </w:r>
      <w:r>
        <w:rPr>
          <w:color w:val="000000"/>
          <w:sz w:val="17"/>
          <w:szCs w:val="17"/>
        </w:rPr>
        <w:t xml:space="preserve"> </w:t>
      </w:r>
      <w:r>
        <w:rPr>
          <w:rStyle w:val="n"/>
          <w:color w:val="000000"/>
          <w:sz w:val="17"/>
          <w:szCs w:val="17"/>
        </w:rPr>
        <w:t>a</w:t>
      </w:r>
      <w:r>
        <w:rPr>
          <w:rStyle w:val="o"/>
          <w:color w:val="666666"/>
          <w:sz w:val="17"/>
          <w:szCs w:val="17"/>
        </w:rPr>
        <w:t>+</w:t>
      </w:r>
      <w:r>
        <w:rPr>
          <w:rStyle w:val="n"/>
          <w:color w:val="000000"/>
          <w:sz w:val="17"/>
          <w:szCs w:val="17"/>
        </w:rPr>
        <w:t>b</w:t>
      </w:r>
      <w:r>
        <w:rPr>
          <w:color w:val="000000"/>
          <w:sz w:val="17"/>
          <w:szCs w:val="17"/>
        </w:rPr>
        <w:br/>
      </w:r>
      <w:r>
        <w:rPr>
          <w:rStyle w:val="lineno"/>
          <w:color w:val="000000"/>
          <w:sz w:val="17"/>
          <w:szCs w:val="17"/>
          <w:shd w:val="clear" w:color="auto" w:fill="CFCFCF"/>
        </w:rPr>
        <w:t>20</w:t>
      </w:r>
      <w:r>
        <w:rPr>
          <w:color w:val="000000"/>
          <w:sz w:val="17"/>
          <w:szCs w:val="17"/>
        </w:rPr>
        <w:br/>
      </w:r>
      <w:r>
        <w:rPr>
          <w:rStyle w:val="lineno"/>
          <w:color w:val="000000"/>
          <w:sz w:val="17"/>
          <w:szCs w:val="17"/>
          <w:shd w:val="clear" w:color="auto" w:fill="CFCFCF"/>
        </w:rPr>
        <w:t>21</w:t>
      </w:r>
      <w:r>
        <w:rPr>
          <w:rStyle w:val="o"/>
          <w:color w:val="666666"/>
          <w:sz w:val="17"/>
          <w:szCs w:val="17"/>
        </w:rPr>
        <w:t>&gt;&gt;&gt;</w:t>
      </w:r>
      <w:r>
        <w:rPr>
          <w:color w:val="000000"/>
          <w:sz w:val="17"/>
          <w:szCs w:val="17"/>
        </w:rPr>
        <w:t xml:space="preserve"> </w:t>
      </w:r>
      <w:r>
        <w:rPr>
          <w:rStyle w:val="n"/>
          <w:color w:val="000000"/>
          <w:sz w:val="17"/>
          <w:szCs w:val="17"/>
        </w:rPr>
        <w:t>target</w:t>
      </w:r>
      <w:r>
        <w:rPr>
          <w:rStyle w:val="p"/>
          <w:color w:val="000000"/>
          <w:sz w:val="17"/>
          <w:szCs w:val="17"/>
        </w:rPr>
        <w:t>(</w:t>
      </w:r>
      <w:r>
        <w:rPr>
          <w:rStyle w:val="mi"/>
          <w:color w:val="666666"/>
          <w:sz w:val="17"/>
          <w:szCs w:val="17"/>
        </w:rPr>
        <w:t>1</w:t>
      </w:r>
      <w:r>
        <w:rPr>
          <w:rStyle w:val="p"/>
          <w:color w:val="000000"/>
          <w:sz w:val="17"/>
          <w:szCs w:val="17"/>
        </w:rPr>
        <w:t>,</w:t>
      </w:r>
      <w:r>
        <w:rPr>
          <w:rStyle w:val="mi"/>
          <w:color w:val="666666"/>
          <w:sz w:val="17"/>
          <w:szCs w:val="17"/>
        </w:rPr>
        <w:t>2</w:t>
      </w:r>
      <w:r>
        <w:rPr>
          <w:rStyle w:val="p"/>
          <w:color w:val="000000"/>
          <w:sz w:val="17"/>
          <w:szCs w:val="17"/>
        </w:rPr>
        <w:t>)</w:t>
      </w:r>
      <w:r>
        <w:rPr>
          <w:color w:val="000000"/>
          <w:sz w:val="17"/>
          <w:szCs w:val="17"/>
        </w:rPr>
        <w:br/>
      </w:r>
      <w:r>
        <w:rPr>
          <w:rStyle w:val="lineno"/>
          <w:color w:val="000000"/>
          <w:sz w:val="17"/>
          <w:szCs w:val="17"/>
          <w:shd w:val="clear" w:color="auto" w:fill="CFCFCF"/>
        </w:rPr>
        <w:t>22</w:t>
      </w:r>
      <w:r>
        <w:rPr>
          <w:rStyle w:val="n"/>
          <w:color w:val="000000"/>
          <w:sz w:val="17"/>
          <w:szCs w:val="17"/>
        </w:rPr>
        <w:t>Calling</w:t>
      </w:r>
      <w:r>
        <w:rPr>
          <w:color w:val="000000"/>
          <w:sz w:val="17"/>
          <w:szCs w:val="17"/>
        </w:rPr>
        <w:t xml:space="preserve"> </w:t>
      </w:r>
      <w:r>
        <w:rPr>
          <w:rStyle w:val="n"/>
          <w:color w:val="000000"/>
          <w:sz w:val="17"/>
          <w:szCs w:val="17"/>
        </w:rPr>
        <w:t>function</w:t>
      </w:r>
      <w:r>
        <w:rPr>
          <w:color w:val="000000"/>
          <w:sz w:val="17"/>
          <w:szCs w:val="17"/>
        </w:rPr>
        <w:t xml:space="preserve"> </w:t>
      </w:r>
      <w:r>
        <w:rPr>
          <w:rStyle w:val="s"/>
          <w:color w:val="BB4444"/>
          <w:sz w:val="17"/>
          <w:szCs w:val="17"/>
        </w:rPr>
        <w:t>"target"</w:t>
      </w:r>
      <w:r>
        <w:rPr>
          <w:color w:val="000000"/>
          <w:sz w:val="17"/>
          <w:szCs w:val="17"/>
        </w:rPr>
        <w:t xml:space="preserve"> </w:t>
      </w:r>
      <w:r>
        <w:rPr>
          <w:rStyle w:val="k"/>
          <w:b/>
          <w:bCs/>
          <w:color w:val="0000FF"/>
          <w:sz w:val="17"/>
          <w:szCs w:val="17"/>
        </w:rPr>
        <w:t>with</w:t>
      </w:r>
      <w:r>
        <w:rPr>
          <w:color w:val="000000"/>
          <w:sz w:val="17"/>
          <w:szCs w:val="17"/>
        </w:rPr>
        <w:t xml:space="preserve"> </w:t>
      </w:r>
      <w:r>
        <w:rPr>
          <w:rStyle w:val="n"/>
          <w:color w:val="000000"/>
          <w:sz w:val="17"/>
          <w:szCs w:val="17"/>
        </w:rPr>
        <w:t>arguments</w:t>
      </w:r>
      <w:r>
        <w:rPr>
          <w:color w:val="000000"/>
          <w:sz w:val="17"/>
          <w:szCs w:val="17"/>
        </w:rPr>
        <w:t xml:space="preserve"> </w:t>
      </w:r>
      <w:r>
        <w:rPr>
          <w:rStyle w:val="p"/>
          <w:color w:val="000000"/>
          <w:sz w:val="17"/>
          <w:szCs w:val="17"/>
        </w:rPr>
        <w:t>(</w:t>
      </w:r>
      <w:r>
        <w:rPr>
          <w:rStyle w:val="mi"/>
          <w:color w:val="666666"/>
          <w:sz w:val="17"/>
          <w:szCs w:val="17"/>
        </w:rPr>
        <w:t>1</w:t>
      </w:r>
      <w:r>
        <w:rPr>
          <w:rStyle w:val="p"/>
          <w:color w:val="000000"/>
          <w:sz w:val="17"/>
          <w:szCs w:val="17"/>
        </w:rPr>
        <w:t>,</w:t>
      </w:r>
      <w:r>
        <w:rPr>
          <w:color w:val="000000"/>
          <w:sz w:val="17"/>
          <w:szCs w:val="17"/>
        </w:rPr>
        <w:t xml:space="preserve"> </w:t>
      </w:r>
      <w:r>
        <w:rPr>
          <w:rStyle w:val="mi"/>
          <w:color w:val="666666"/>
          <w:sz w:val="17"/>
          <w:szCs w:val="17"/>
        </w:rPr>
        <w:t>2</w:t>
      </w:r>
      <w:r>
        <w:rPr>
          <w:rStyle w:val="p"/>
          <w:color w:val="000000"/>
          <w:sz w:val="17"/>
          <w:szCs w:val="17"/>
        </w:rPr>
        <w:t>)</w:t>
      </w:r>
      <w:r>
        <w:rPr>
          <w:color w:val="000000"/>
          <w:sz w:val="17"/>
          <w:szCs w:val="17"/>
        </w:rPr>
        <w:t xml:space="preserve"> </w:t>
      </w:r>
      <w:r>
        <w:rPr>
          <w:rStyle w:val="ow"/>
          <w:b/>
          <w:bCs/>
          <w:color w:val="AA22FF"/>
          <w:sz w:val="17"/>
          <w:szCs w:val="17"/>
        </w:rPr>
        <w:t>and</w:t>
      </w:r>
      <w:r>
        <w:rPr>
          <w:color w:val="000000"/>
          <w:sz w:val="17"/>
          <w:szCs w:val="17"/>
        </w:rPr>
        <w:t xml:space="preserve"> </w:t>
      </w:r>
      <w:r>
        <w:rPr>
          <w:rStyle w:val="n"/>
          <w:color w:val="000000"/>
          <w:sz w:val="17"/>
          <w:szCs w:val="17"/>
        </w:rPr>
        <w:t>keyword</w:t>
      </w:r>
      <w:r>
        <w:rPr>
          <w:color w:val="000000"/>
          <w:sz w:val="17"/>
          <w:szCs w:val="17"/>
        </w:rPr>
        <w:t xml:space="preserve"> </w:t>
      </w:r>
      <w:r>
        <w:rPr>
          <w:rStyle w:val="n"/>
          <w:color w:val="000000"/>
          <w:sz w:val="17"/>
          <w:szCs w:val="17"/>
        </w:rPr>
        <w:t>arguments</w:t>
      </w:r>
      <w:r>
        <w:rPr>
          <w:color w:val="000000"/>
          <w:sz w:val="17"/>
          <w:szCs w:val="17"/>
        </w:rPr>
        <w:t xml:space="preserve"> </w:t>
      </w:r>
      <w:r>
        <w:rPr>
          <w:rStyle w:val="p"/>
          <w:color w:val="000000"/>
          <w:sz w:val="17"/>
          <w:szCs w:val="17"/>
        </w:rPr>
        <w:t>{</w:t>
      </w:r>
      <w:r>
        <w:rPr>
          <w:rStyle w:val="s"/>
          <w:color w:val="BB4444"/>
          <w:sz w:val="17"/>
          <w:szCs w:val="17"/>
        </w:rPr>
        <w:t>'debug_level'</w:t>
      </w:r>
      <w:r>
        <w:rPr>
          <w:rStyle w:val="p"/>
          <w:color w:val="000000"/>
          <w:sz w:val="17"/>
          <w:szCs w:val="17"/>
        </w:rPr>
        <w:t>:</w:t>
      </w:r>
      <w:r>
        <w:rPr>
          <w:color w:val="000000"/>
          <w:sz w:val="17"/>
          <w:szCs w:val="17"/>
        </w:rPr>
        <w:t xml:space="preserve"> </w:t>
      </w:r>
      <w:r>
        <w:rPr>
          <w:rStyle w:val="mi"/>
          <w:color w:val="666666"/>
          <w:sz w:val="17"/>
          <w:szCs w:val="17"/>
        </w:rPr>
        <w:t>5</w:t>
      </w:r>
      <w:r>
        <w:rPr>
          <w:rStyle w:val="p"/>
          <w:color w:val="000000"/>
          <w:sz w:val="17"/>
          <w:szCs w:val="17"/>
        </w:rPr>
        <w:t>}</w:t>
      </w:r>
      <w:r>
        <w:rPr>
          <w:color w:val="000000"/>
          <w:sz w:val="17"/>
          <w:szCs w:val="17"/>
        </w:rPr>
        <w:br/>
      </w:r>
      <w:r>
        <w:rPr>
          <w:rStyle w:val="lineno"/>
          <w:color w:val="000000"/>
          <w:sz w:val="17"/>
          <w:szCs w:val="17"/>
          <w:shd w:val="clear" w:color="auto" w:fill="CFCFCF"/>
        </w:rPr>
        <w:lastRenderedPageBreak/>
        <w:t>23</w:t>
      </w:r>
      <w:r>
        <w:rPr>
          <w:rStyle w:val="p"/>
          <w:color w:val="000000"/>
          <w:sz w:val="17"/>
          <w:szCs w:val="17"/>
        </w:rPr>
        <w:t>[</w:t>
      </w:r>
      <w:r>
        <w:rPr>
          <w:rStyle w:val="n"/>
          <w:color w:val="000000"/>
          <w:sz w:val="17"/>
          <w:szCs w:val="17"/>
        </w:rPr>
        <w:t>Debug</w:t>
      </w:r>
      <w:r>
        <w:rPr>
          <w:color w:val="000000"/>
          <w:sz w:val="17"/>
          <w:szCs w:val="17"/>
        </w:rPr>
        <w:t xml:space="preserve"> </w:t>
      </w:r>
      <w:r>
        <w:rPr>
          <w:rStyle w:val="n"/>
          <w:color w:val="000000"/>
          <w:sz w:val="17"/>
          <w:szCs w:val="17"/>
        </w:rPr>
        <w:t>Level</w:t>
      </w:r>
      <w:r>
        <w:rPr>
          <w:color w:val="000000"/>
          <w:sz w:val="17"/>
          <w:szCs w:val="17"/>
        </w:rPr>
        <w:t xml:space="preserve"> </w:t>
      </w:r>
      <w:r>
        <w:rPr>
          <w:rStyle w:val="mi"/>
          <w:color w:val="666666"/>
          <w:sz w:val="17"/>
          <w:szCs w:val="17"/>
        </w:rPr>
        <w:t>5</w:t>
      </w:r>
      <w:r>
        <w:rPr>
          <w:rStyle w:val="p"/>
          <w:color w:val="000000"/>
          <w:sz w:val="17"/>
          <w:szCs w:val="17"/>
        </w:rPr>
        <w:t>]</w:t>
      </w:r>
      <w:r>
        <w:rPr>
          <w:color w:val="000000"/>
          <w:sz w:val="17"/>
          <w:szCs w:val="17"/>
        </w:rPr>
        <w:t xml:space="preserve"> </w:t>
      </w:r>
      <w:r>
        <w:rPr>
          <w:rStyle w:val="n"/>
          <w:color w:val="000000"/>
          <w:sz w:val="17"/>
          <w:szCs w:val="17"/>
        </w:rPr>
        <w:t>I</w:t>
      </w:r>
      <w:r>
        <w:rPr>
          <w:color w:val="000000"/>
          <w:sz w:val="17"/>
          <w:szCs w:val="17"/>
        </w:rPr>
        <w:t xml:space="preserve"> </w:t>
      </w:r>
      <w:r>
        <w:rPr>
          <w:rStyle w:val="n"/>
          <w:color w:val="000000"/>
          <w:sz w:val="17"/>
          <w:szCs w:val="17"/>
        </w:rPr>
        <w:t>am</w:t>
      </w:r>
      <w:r>
        <w:rPr>
          <w:color w:val="000000"/>
          <w:sz w:val="17"/>
          <w:szCs w:val="17"/>
        </w:rPr>
        <w:t xml:space="preserve"> </w:t>
      </w:r>
      <w:r>
        <w:rPr>
          <w:rStyle w:val="n"/>
          <w:color w:val="000000"/>
          <w:sz w:val="17"/>
          <w:szCs w:val="17"/>
        </w:rPr>
        <w:t>the</w:t>
      </w:r>
      <w:r>
        <w:rPr>
          <w:color w:val="000000"/>
          <w:sz w:val="17"/>
          <w:szCs w:val="17"/>
        </w:rPr>
        <w:t xml:space="preserve"> </w:t>
      </w:r>
      <w:r>
        <w:rPr>
          <w:rStyle w:val="n"/>
          <w:color w:val="000000"/>
          <w:sz w:val="17"/>
          <w:szCs w:val="17"/>
        </w:rPr>
        <w:t>target</w:t>
      </w:r>
      <w:r>
        <w:rPr>
          <w:color w:val="000000"/>
          <w:sz w:val="17"/>
          <w:szCs w:val="17"/>
        </w:rPr>
        <w:t xml:space="preserve"> </w:t>
      </w:r>
      <w:r>
        <w:rPr>
          <w:rStyle w:val="n"/>
          <w:color w:val="000000"/>
          <w:sz w:val="17"/>
          <w:szCs w:val="17"/>
        </w:rPr>
        <w:t>function</w:t>
      </w:r>
      <w:r>
        <w:rPr>
          <w:color w:val="000000"/>
          <w:sz w:val="17"/>
          <w:szCs w:val="17"/>
        </w:rPr>
        <w:br/>
      </w:r>
      <w:r>
        <w:rPr>
          <w:rStyle w:val="lineno"/>
          <w:color w:val="000000"/>
          <w:sz w:val="17"/>
          <w:szCs w:val="17"/>
          <w:shd w:val="clear" w:color="auto" w:fill="CFCFCF"/>
        </w:rPr>
        <w:t>24</w:t>
      </w:r>
      <w:r>
        <w:rPr>
          <w:rStyle w:val="mi"/>
          <w:color w:val="666666"/>
          <w:sz w:val="17"/>
          <w:szCs w:val="17"/>
        </w:rPr>
        <w:t>3</w:t>
      </w:r>
    </w:p>
    <w:p w:rsidR="00336D82" w:rsidRDefault="00041B01" w:rsidP="00336D82">
      <w:pPr>
        <w:pStyle w:val="Heading2"/>
        <w:shd w:val="clear" w:color="auto" w:fill="FFFFFF"/>
        <w:spacing w:before="360" w:after="144"/>
        <w:rPr>
          <w:rFonts w:ascii="Trebuchet MS" w:hAnsi="Trebuchet MS"/>
          <w:b w:val="0"/>
          <w:bCs w:val="0"/>
          <w:color w:val="000000"/>
          <w:sz w:val="27"/>
          <w:szCs w:val="27"/>
        </w:rPr>
      </w:pPr>
      <w:hyperlink r:id="rId31" w:anchor="id12" w:history="1">
        <w:r w:rsidR="00336D82">
          <w:rPr>
            <w:rStyle w:val="Hyperlink"/>
            <w:rFonts w:ascii="Trebuchet MS" w:hAnsi="Trebuchet MS"/>
            <w:b w:val="0"/>
            <w:bCs w:val="0"/>
            <w:color w:val="000000"/>
            <w:sz w:val="27"/>
            <w:szCs w:val="27"/>
            <w:u w:val="none"/>
          </w:rPr>
          <w:t>4   Caveat: Function Signatures</w:t>
        </w:r>
      </w:hyperlink>
    </w:p>
    <w:p w:rsidR="00336D82" w:rsidRDefault="00336D82" w:rsidP="00336D82">
      <w:pPr>
        <w:pStyle w:val="NormalWeb"/>
        <w:shd w:val="clear" w:color="auto" w:fill="FFFFFF"/>
        <w:rPr>
          <w:rFonts w:ascii="Trebuchet MS" w:hAnsi="Trebuchet MS"/>
          <w:color w:val="000000"/>
          <w:sz w:val="20"/>
          <w:szCs w:val="20"/>
        </w:rPr>
      </w:pPr>
      <w:r>
        <w:rPr>
          <w:rFonts w:ascii="Trebuchet MS" w:hAnsi="Trebuchet MS"/>
          <w:color w:val="000000"/>
          <w:sz w:val="20"/>
          <w:szCs w:val="20"/>
        </w:rPr>
        <w:t>Phew. Understand everything you can do with decorators now? Good :). However, there is one drawback that must be mentioned.</w:t>
      </w:r>
    </w:p>
    <w:p w:rsidR="00336D82" w:rsidRDefault="00336D82" w:rsidP="00336D82">
      <w:pPr>
        <w:pStyle w:val="NormalWeb"/>
        <w:shd w:val="clear" w:color="auto" w:fill="FFFFFF"/>
        <w:rPr>
          <w:rFonts w:ascii="Trebuchet MS" w:hAnsi="Trebuchet MS"/>
          <w:color w:val="000000"/>
          <w:sz w:val="20"/>
          <w:szCs w:val="20"/>
        </w:rPr>
      </w:pPr>
      <w:r>
        <w:rPr>
          <w:rFonts w:ascii="Trebuchet MS" w:hAnsi="Trebuchet MS"/>
          <w:color w:val="000000"/>
          <w:sz w:val="20"/>
          <w:szCs w:val="20"/>
        </w:rPr>
        <w:t>The function returned from the</w:t>
      </w:r>
      <w:r>
        <w:rPr>
          <w:rStyle w:val="apple-converted-space"/>
          <w:rFonts w:ascii="Trebuchet MS" w:hAnsi="Trebuchet MS"/>
          <w:color w:val="000000"/>
        </w:rPr>
        <w:t> </w:t>
      </w:r>
      <w:r>
        <w:rPr>
          <w:rStyle w:val="Emphasis"/>
          <w:rFonts w:ascii="Trebuchet MS" w:hAnsi="Trebuchet MS"/>
          <w:color w:val="000000"/>
          <w:sz w:val="20"/>
          <w:szCs w:val="20"/>
        </w:rPr>
        <w:t>decorator function</w:t>
      </w:r>
      <w:r>
        <w:rPr>
          <w:rStyle w:val="apple-converted-space"/>
          <w:rFonts w:ascii="Trebuchet MS" w:hAnsi="Trebuchet MS"/>
          <w:color w:val="000000"/>
        </w:rPr>
        <w:t> </w:t>
      </w:r>
      <w:r>
        <w:rPr>
          <w:rFonts w:ascii="Trebuchet MS" w:hAnsi="Trebuchet MS"/>
          <w:color w:val="000000"/>
          <w:sz w:val="20"/>
          <w:szCs w:val="20"/>
        </w:rPr>
        <w:t>-- usually a</w:t>
      </w:r>
      <w:r>
        <w:rPr>
          <w:rStyle w:val="apple-converted-space"/>
          <w:rFonts w:ascii="Trebuchet MS" w:hAnsi="Trebuchet MS"/>
          <w:color w:val="000000"/>
        </w:rPr>
        <w:t> </w:t>
      </w:r>
      <w:r>
        <w:rPr>
          <w:rStyle w:val="Emphasis"/>
          <w:rFonts w:ascii="Trebuchet MS" w:hAnsi="Trebuchet MS"/>
          <w:color w:val="000000"/>
          <w:sz w:val="20"/>
          <w:szCs w:val="20"/>
        </w:rPr>
        <w:t>wrapper function</w:t>
      </w:r>
      <w:r>
        <w:rPr>
          <w:rStyle w:val="apple-converted-space"/>
          <w:rFonts w:ascii="Trebuchet MS" w:hAnsi="Trebuchet MS"/>
          <w:color w:val="000000"/>
        </w:rPr>
        <w:t> </w:t>
      </w:r>
      <w:r>
        <w:rPr>
          <w:rFonts w:ascii="Trebuchet MS" w:hAnsi="Trebuchet MS"/>
          <w:color w:val="000000"/>
          <w:sz w:val="20"/>
          <w:szCs w:val="20"/>
        </w:rPr>
        <w:t>-- replaces the</w:t>
      </w:r>
      <w:r>
        <w:rPr>
          <w:rStyle w:val="apple-converted-space"/>
          <w:rFonts w:ascii="Trebuchet MS" w:hAnsi="Trebuchet MS"/>
          <w:color w:val="000000"/>
        </w:rPr>
        <w:t> </w:t>
      </w:r>
      <w:r>
        <w:rPr>
          <w:rStyle w:val="Emphasis"/>
          <w:rFonts w:ascii="Trebuchet MS" w:hAnsi="Trebuchet MS"/>
          <w:color w:val="000000"/>
          <w:sz w:val="20"/>
          <w:szCs w:val="20"/>
        </w:rPr>
        <w:t>target function</w:t>
      </w:r>
      <w:r>
        <w:rPr>
          <w:rStyle w:val="apple-converted-space"/>
          <w:rFonts w:ascii="Trebuchet MS" w:hAnsi="Trebuchet MS"/>
          <w:color w:val="000000"/>
        </w:rPr>
        <w:t> </w:t>
      </w:r>
      <w:r>
        <w:rPr>
          <w:rFonts w:ascii="Trebuchet MS" w:hAnsi="Trebuchet MS"/>
          <w:color w:val="000000"/>
          <w:sz w:val="20"/>
          <w:szCs w:val="20"/>
        </w:rPr>
        <w:t>completely. Any later introspection into what appears to be the</w:t>
      </w:r>
      <w:r>
        <w:rPr>
          <w:rStyle w:val="apple-converted-space"/>
          <w:rFonts w:ascii="Trebuchet MS" w:hAnsi="Trebuchet MS"/>
          <w:color w:val="000000"/>
        </w:rPr>
        <w:t> </w:t>
      </w:r>
      <w:r>
        <w:rPr>
          <w:rStyle w:val="Emphasis"/>
          <w:rFonts w:ascii="Trebuchet MS" w:hAnsi="Trebuchet MS"/>
          <w:color w:val="000000"/>
          <w:sz w:val="20"/>
          <w:szCs w:val="20"/>
        </w:rPr>
        <w:t>target function</w:t>
      </w:r>
      <w:r>
        <w:rPr>
          <w:rStyle w:val="apple-converted-space"/>
          <w:rFonts w:ascii="Trebuchet MS" w:hAnsi="Trebuchet MS"/>
          <w:color w:val="000000"/>
        </w:rPr>
        <w:t> </w:t>
      </w:r>
      <w:r>
        <w:rPr>
          <w:rFonts w:ascii="Trebuchet MS" w:hAnsi="Trebuchet MS"/>
          <w:color w:val="000000"/>
          <w:sz w:val="20"/>
          <w:szCs w:val="20"/>
        </w:rPr>
        <w:t>will actually be into the</w:t>
      </w:r>
      <w:r>
        <w:rPr>
          <w:rStyle w:val="apple-converted-space"/>
          <w:rFonts w:ascii="Trebuchet MS" w:hAnsi="Trebuchet MS"/>
          <w:color w:val="000000"/>
        </w:rPr>
        <w:t> </w:t>
      </w:r>
      <w:r>
        <w:rPr>
          <w:rStyle w:val="Emphasis"/>
          <w:rFonts w:ascii="Trebuchet MS" w:hAnsi="Trebuchet MS"/>
          <w:color w:val="000000"/>
          <w:sz w:val="20"/>
          <w:szCs w:val="20"/>
        </w:rPr>
        <w:t>wrapper function</w:t>
      </w:r>
      <w:r>
        <w:rPr>
          <w:rFonts w:ascii="Trebuchet MS" w:hAnsi="Trebuchet MS"/>
          <w:color w:val="000000"/>
          <w:sz w:val="20"/>
          <w:szCs w:val="20"/>
        </w:rPr>
        <w:t>.</w:t>
      </w:r>
    </w:p>
    <w:p w:rsidR="00336D82" w:rsidRDefault="00336D82" w:rsidP="00336D82">
      <w:pPr>
        <w:pStyle w:val="NormalWeb"/>
        <w:shd w:val="clear" w:color="auto" w:fill="FFFFFF"/>
        <w:rPr>
          <w:rFonts w:ascii="Trebuchet MS" w:hAnsi="Trebuchet MS"/>
          <w:color w:val="000000"/>
          <w:sz w:val="20"/>
          <w:szCs w:val="20"/>
        </w:rPr>
      </w:pPr>
      <w:r>
        <w:rPr>
          <w:rStyle w:val="Strong"/>
          <w:rFonts w:ascii="Trebuchet MS" w:eastAsiaTheme="majorEastAsia" w:hAnsi="Trebuchet MS"/>
          <w:color w:val="000000"/>
          <w:sz w:val="20"/>
          <w:szCs w:val="20"/>
        </w:rPr>
        <w:t>Most of the time, this is okay</w:t>
      </w:r>
      <w:r>
        <w:rPr>
          <w:rFonts w:ascii="Trebuchet MS" w:hAnsi="Trebuchet MS"/>
          <w:color w:val="000000"/>
          <w:sz w:val="20"/>
          <w:szCs w:val="20"/>
        </w:rPr>
        <w:t>. Generally you just call a function with some options. Your program doesn't check to see what the function's</w:t>
      </w:r>
      <w:r>
        <w:rPr>
          <w:rStyle w:val="apple-converted-space"/>
          <w:rFonts w:ascii="Trebuchet MS" w:hAnsi="Trebuchet MS"/>
          <w:color w:val="000000"/>
        </w:rPr>
        <w:t> </w:t>
      </w:r>
      <w:r>
        <w:rPr>
          <w:rStyle w:val="HTMLTypewriter"/>
          <w:color w:val="000000"/>
        </w:rPr>
        <w:t>__name__</w:t>
      </w:r>
      <w:r>
        <w:rPr>
          <w:rStyle w:val="apple-converted-space"/>
          <w:rFonts w:ascii="Trebuchet MS" w:hAnsi="Trebuchet MS"/>
          <w:color w:val="000000"/>
        </w:rPr>
        <w:t> </w:t>
      </w:r>
      <w:r>
        <w:rPr>
          <w:rFonts w:ascii="Trebuchet MS" w:hAnsi="Trebuchet MS"/>
          <w:color w:val="000000"/>
          <w:sz w:val="20"/>
          <w:szCs w:val="20"/>
        </w:rPr>
        <w:t>or what arguments it accepts. So usually this problem won't be a problem.</w:t>
      </w:r>
    </w:p>
    <w:p w:rsidR="00336D82" w:rsidRDefault="00336D82" w:rsidP="00336D82">
      <w:pPr>
        <w:pStyle w:val="NormalWeb"/>
        <w:shd w:val="clear" w:color="auto" w:fill="FFFFFF"/>
        <w:rPr>
          <w:rFonts w:ascii="Trebuchet MS" w:hAnsi="Trebuchet MS"/>
          <w:color w:val="000000"/>
          <w:sz w:val="20"/>
          <w:szCs w:val="20"/>
        </w:rPr>
      </w:pPr>
      <w:r>
        <w:rPr>
          <w:rFonts w:ascii="Trebuchet MS" w:hAnsi="Trebuchet MS"/>
          <w:color w:val="000000"/>
          <w:sz w:val="20"/>
          <w:szCs w:val="20"/>
        </w:rPr>
        <w:t>However sometimes you care if the function you are calling supports a certain option, supports arbitrary options, or, perhaps, what its</w:t>
      </w:r>
      <w:r>
        <w:rPr>
          <w:rStyle w:val="apple-converted-space"/>
          <w:rFonts w:ascii="Trebuchet MS" w:hAnsi="Trebuchet MS"/>
          <w:color w:val="000000"/>
        </w:rPr>
        <w:t> </w:t>
      </w:r>
      <w:r>
        <w:rPr>
          <w:rStyle w:val="HTMLTypewriter"/>
          <w:color w:val="000000"/>
        </w:rPr>
        <w:t>__name__</w:t>
      </w:r>
      <w:r>
        <w:rPr>
          <w:rStyle w:val="apple-converted-space"/>
          <w:rFonts w:ascii="Trebuchet MS" w:hAnsi="Trebuchet MS"/>
          <w:color w:val="000000"/>
        </w:rPr>
        <w:t> </w:t>
      </w:r>
      <w:r>
        <w:rPr>
          <w:rFonts w:ascii="Trebuchet MS" w:hAnsi="Trebuchet MS"/>
          <w:color w:val="000000"/>
          <w:sz w:val="20"/>
          <w:szCs w:val="20"/>
        </w:rPr>
        <w:t>is. Or maybe you are interested in one if the function's attributes. If you look at a function that has been decorated, you will actually be looking at the</w:t>
      </w:r>
      <w:r>
        <w:rPr>
          <w:rStyle w:val="apple-converted-space"/>
          <w:rFonts w:ascii="Trebuchet MS" w:hAnsi="Trebuchet MS"/>
          <w:color w:val="000000"/>
        </w:rPr>
        <w:t> </w:t>
      </w:r>
      <w:r>
        <w:rPr>
          <w:rStyle w:val="Emphasis"/>
          <w:rFonts w:ascii="Trebuchet MS" w:hAnsi="Trebuchet MS"/>
          <w:color w:val="000000"/>
          <w:sz w:val="20"/>
          <w:szCs w:val="20"/>
        </w:rPr>
        <w:t>wrapper function</w:t>
      </w:r>
      <w:r>
        <w:rPr>
          <w:rFonts w:ascii="Trebuchet MS" w:hAnsi="Trebuchet MS"/>
          <w:color w:val="000000"/>
          <w:sz w:val="20"/>
          <w:szCs w:val="20"/>
        </w:rPr>
        <w:t>.</w:t>
      </w:r>
    </w:p>
    <w:p w:rsidR="00336D82" w:rsidRDefault="00336D82" w:rsidP="00336D82">
      <w:pPr>
        <w:pStyle w:val="NormalWeb"/>
        <w:shd w:val="clear" w:color="auto" w:fill="FFFFFF"/>
        <w:rPr>
          <w:rFonts w:ascii="Trebuchet MS" w:hAnsi="Trebuchet MS"/>
          <w:color w:val="000000"/>
          <w:sz w:val="20"/>
          <w:szCs w:val="20"/>
        </w:rPr>
      </w:pPr>
      <w:r>
        <w:rPr>
          <w:rFonts w:ascii="Trebuchet MS" w:hAnsi="Trebuchet MS"/>
          <w:color w:val="000000"/>
          <w:sz w:val="20"/>
          <w:szCs w:val="20"/>
        </w:rPr>
        <w:t>In the example below, note that the</w:t>
      </w:r>
      <w:r>
        <w:rPr>
          <w:rStyle w:val="apple-converted-space"/>
          <w:rFonts w:ascii="Trebuchet MS" w:hAnsi="Trebuchet MS"/>
          <w:color w:val="000000"/>
        </w:rPr>
        <w:t> </w:t>
      </w:r>
      <w:r>
        <w:rPr>
          <w:rStyle w:val="HTMLTypewriter"/>
          <w:color w:val="000000"/>
        </w:rPr>
        <w:t>getargspec</w:t>
      </w:r>
      <w:r>
        <w:rPr>
          <w:rStyle w:val="apple-converted-space"/>
          <w:rFonts w:ascii="Trebuchet MS" w:hAnsi="Trebuchet MS"/>
          <w:color w:val="000000"/>
        </w:rPr>
        <w:t> </w:t>
      </w:r>
      <w:r>
        <w:rPr>
          <w:rFonts w:ascii="Trebuchet MS" w:hAnsi="Trebuchet MS"/>
          <w:color w:val="000000"/>
          <w:sz w:val="20"/>
          <w:szCs w:val="20"/>
        </w:rPr>
        <w:t>function of the</w:t>
      </w:r>
      <w:r>
        <w:rPr>
          <w:rStyle w:val="apple-converted-space"/>
          <w:rFonts w:ascii="Trebuchet MS" w:hAnsi="Trebuchet MS"/>
          <w:color w:val="000000"/>
        </w:rPr>
        <w:t> </w:t>
      </w:r>
      <w:hyperlink r:id="rId32" w:history="1">
        <w:r>
          <w:rPr>
            <w:rStyle w:val="Hyperlink"/>
            <w:rFonts w:ascii="Trebuchet MS" w:hAnsi="Trebuchet MS"/>
            <w:color w:val="0000DD"/>
            <w:sz w:val="20"/>
            <w:szCs w:val="20"/>
            <w:u w:val="none"/>
          </w:rPr>
          <w:t>inspect</w:t>
        </w:r>
      </w:hyperlink>
      <w:r>
        <w:rPr>
          <w:rStyle w:val="apple-converted-space"/>
          <w:rFonts w:ascii="Trebuchet MS" w:hAnsi="Trebuchet MS"/>
          <w:color w:val="000000"/>
        </w:rPr>
        <w:t> </w:t>
      </w:r>
      <w:r>
        <w:rPr>
          <w:rFonts w:ascii="Trebuchet MS" w:hAnsi="Trebuchet MS"/>
          <w:color w:val="000000"/>
          <w:sz w:val="20"/>
          <w:szCs w:val="20"/>
        </w:rPr>
        <w:t>module gets the names and default values of a function's arguments.</w:t>
      </w:r>
    </w:p>
    <w:p w:rsidR="00336D82" w:rsidRDefault="00041B01" w:rsidP="00336D82">
      <w:pPr>
        <w:shd w:val="clear" w:color="auto" w:fill="FFFFFF"/>
        <w:rPr>
          <w:rFonts w:ascii="Trebuchet MS" w:hAnsi="Trebuchet MS"/>
          <w:color w:val="000000"/>
          <w:sz w:val="20"/>
          <w:szCs w:val="20"/>
        </w:rPr>
      </w:pPr>
      <w:hyperlink r:id="rId33" w:history="1">
        <w:proofErr w:type="gramStart"/>
        <w:r w:rsidR="00336D82">
          <w:rPr>
            <w:rStyle w:val="Hyperlink"/>
            <w:rFonts w:ascii="Trebuchet MS" w:hAnsi="Trebuchet MS"/>
            <w:color w:val="000000"/>
            <w:sz w:val="20"/>
            <w:szCs w:val="20"/>
            <w:u w:val="none"/>
            <w:bdr w:val="single" w:sz="6" w:space="0" w:color="A1A4A5" w:frame="1"/>
            <w:shd w:val="clear" w:color="auto" w:fill="CFCFCF"/>
          </w:rPr>
          <w:t>#</w:t>
        </w:r>
        <w:r w:rsidR="00336D82">
          <w:rPr>
            <w:rStyle w:val="Hyperlink"/>
            <w:rFonts w:ascii="Arial" w:hAnsi="Arial" w:cs="Arial"/>
            <w:color w:val="000000"/>
            <w:sz w:val="20"/>
            <w:szCs w:val="20"/>
            <w:u w:val="none"/>
            <w:bdr w:val="single" w:sz="6" w:space="0" w:color="A1A4A5" w:frame="1"/>
            <w:shd w:val="clear" w:color="auto" w:fill="CFCFCF"/>
          </w:rPr>
          <w:t> </w:t>
        </w:r>
        <w:r w:rsidR="00336D82">
          <w:rPr>
            <w:rStyle w:val="Hyperlink"/>
            <w:rFonts w:ascii="Trebuchet MS" w:hAnsi="Trebuchet MS"/>
            <w:color w:val="000000"/>
            <w:sz w:val="20"/>
            <w:szCs w:val="20"/>
            <w:u w:val="none"/>
            <w:bdr w:val="single" w:sz="6" w:space="0" w:color="A1A4A5" w:frame="1"/>
            <w:shd w:val="clear" w:color="auto" w:fill="CFCFCF"/>
          </w:rPr>
          <w:t>'s</w:t>
        </w:r>
        <w:proofErr w:type="gramEnd"/>
      </w:hyperlink>
    </w:p>
    <w:p w:rsidR="00336D82" w:rsidRDefault="00336D82" w:rsidP="00336D82">
      <w:pPr>
        <w:pStyle w:val="HTMLPreformatted"/>
        <w:shd w:val="clear" w:color="auto" w:fill="F9F9F9"/>
        <w:rPr>
          <w:color w:val="000000"/>
          <w:sz w:val="17"/>
          <w:szCs w:val="17"/>
        </w:rPr>
      </w:pPr>
      <w:r>
        <w:rPr>
          <w:rStyle w:val="lineno"/>
          <w:color w:val="000000"/>
          <w:sz w:val="17"/>
          <w:szCs w:val="17"/>
          <w:shd w:val="clear" w:color="auto" w:fill="CFCFCF"/>
        </w:rPr>
        <w:t xml:space="preserve"> 1</w:t>
      </w:r>
      <w:r>
        <w:rPr>
          <w:rStyle w:val="c"/>
          <w:i/>
          <w:iCs/>
          <w:color w:val="008800"/>
          <w:sz w:val="17"/>
          <w:szCs w:val="17"/>
        </w:rPr>
        <w:t># This function is the same as the function 'target', except for the name</w:t>
      </w:r>
      <w:r>
        <w:rPr>
          <w:color w:val="000000"/>
          <w:sz w:val="17"/>
          <w:szCs w:val="17"/>
        </w:rPr>
        <w:br/>
      </w:r>
      <w:r>
        <w:rPr>
          <w:rStyle w:val="lineno"/>
          <w:color w:val="000000"/>
          <w:sz w:val="17"/>
          <w:szCs w:val="17"/>
          <w:shd w:val="clear" w:color="auto" w:fill="CFCFCF"/>
        </w:rPr>
        <w:t xml:space="preserve"> 2</w:t>
      </w:r>
      <w:r>
        <w:rPr>
          <w:rStyle w:val="k"/>
          <w:b/>
          <w:bCs/>
          <w:color w:val="0000FF"/>
          <w:sz w:val="17"/>
          <w:szCs w:val="17"/>
        </w:rPr>
        <w:t>def</w:t>
      </w:r>
      <w:r>
        <w:rPr>
          <w:color w:val="000000"/>
          <w:sz w:val="17"/>
          <w:szCs w:val="17"/>
        </w:rPr>
        <w:t xml:space="preserve"> </w:t>
      </w:r>
      <w:r>
        <w:rPr>
          <w:rStyle w:val="nf"/>
          <w:color w:val="000000"/>
          <w:sz w:val="17"/>
          <w:szCs w:val="17"/>
        </w:rPr>
        <w:t>standalone_function</w:t>
      </w:r>
      <w:r>
        <w:rPr>
          <w:rStyle w:val="p"/>
          <w:color w:val="000000"/>
          <w:sz w:val="17"/>
          <w:szCs w:val="17"/>
        </w:rPr>
        <w:t>(</w:t>
      </w:r>
      <w:r>
        <w:rPr>
          <w:rStyle w:val="n"/>
          <w:color w:val="000000"/>
          <w:sz w:val="17"/>
          <w:szCs w:val="17"/>
        </w:rPr>
        <w:t>a</w:t>
      </w:r>
      <w:r>
        <w:rPr>
          <w:rStyle w:val="p"/>
          <w:color w:val="000000"/>
          <w:sz w:val="17"/>
          <w:szCs w:val="17"/>
        </w:rPr>
        <w:t>,</w:t>
      </w:r>
      <w:r>
        <w:rPr>
          <w:rStyle w:val="n"/>
          <w:color w:val="000000"/>
          <w:sz w:val="17"/>
          <w:szCs w:val="17"/>
        </w:rPr>
        <w:t>b</w:t>
      </w:r>
      <w:r>
        <w:rPr>
          <w:rStyle w:val="p"/>
          <w:color w:val="000000"/>
          <w:sz w:val="17"/>
          <w:szCs w:val="17"/>
        </w:rPr>
        <w:t>):</w:t>
      </w:r>
      <w:r>
        <w:rPr>
          <w:color w:val="000000"/>
          <w:sz w:val="17"/>
          <w:szCs w:val="17"/>
        </w:rPr>
        <w:br/>
      </w:r>
      <w:r>
        <w:rPr>
          <w:rStyle w:val="lineno"/>
          <w:color w:val="000000"/>
          <w:sz w:val="17"/>
          <w:szCs w:val="17"/>
          <w:shd w:val="clear" w:color="auto" w:fill="CFCFCF"/>
        </w:rPr>
        <w:t xml:space="preserve"> 3</w:t>
      </w:r>
      <w:r>
        <w:rPr>
          <w:color w:val="000000"/>
          <w:sz w:val="17"/>
          <w:szCs w:val="17"/>
        </w:rPr>
        <w:t xml:space="preserve">    </w:t>
      </w:r>
      <w:r>
        <w:rPr>
          <w:rStyle w:val="k"/>
          <w:b/>
          <w:bCs/>
          <w:color w:val="0000FF"/>
          <w:sz w:val="17"/>
          <w:szCs w:val="17"/>
        </w:rPr>
        <w:t>return</w:t>
      </w:r>
      <w:r>
        <w:rPr>
          <w:color w:val="000000"/>
          <w:sz w:val="17"/>
          <w:szCs w:val="17"/>
        </w:rPr>
        <w:t xml:space="preserve"> </w:t>
      </w:r>
      <w:r>
        <w:rPr>
          <w:rStyle w:val="n"/>
          <w:color w:val="000000"/>
          <w:sz w:val="17"/>
          <w:szCs w:val="17"/>
        </w:rPr>
        <w:t>a</w:t>
      </w:r>
      <w:r>
        <w:rPr>
          <w:rStyle w:val="o"/>
          <w:color w:val="666666"/>
          <w:sz w:val="17"/>
          <w:szCs w:val="17"/>
        </w:rPr>
        <w:t>+</w:t>
      </w:r>
      <w:r>
        <w:rPr>
          <w:rStyle w:val="n"/>
          <w:color w:val="000000"/>
          <w:sz w:val="17"/>
          <w:szCs w:val="17"/>
        </w:rPr>
        <w:t>b</w:t>
      </w:r>
      <w:r>
        <w:rPr>
          <w:color w:val="000000"/>
          <w:sz w:val="17"/>
          <w:szCs w:val="17"/>
        </w:rPr>
        <w:br/>
      </w:r>
      <w:r>
        <w:rPr>
          <w:rStyle w:val="lineno"/>
          <w:color w:val="000000"/>
          <w:sz w:val="17"/>
          <w:szCs w:val="17"/>
          <w:shd w:val="clear" w:color="auto" w:fill="CFCFCF"/>
        </w:rPr>
        <w:t xml:space="preserve"> 4</w:t>
      </w:r>
      <w:r>
        <w:rPr>
          <w:color w:val="000000"/>
          <w:sz w:val="17"/>
          <w:szCs w:val="17"/>
        </w:rPr>
        <w:br/>
      </w:r>
      <w:r>
        <w:rPr>
          <w:rStyle w:val="lineno"/>
          <w:color w:val="000000"/>
          <w:sz w:val="17"/>
          <w:szCs w:val="17"/>
          <w:shd w:val="clear" w:color="auto" w:fill="CFCFCF"/>
        </w:rPr>
        <w:t xml:space="preserve"> 5</w:t>
      </w:r>
      <w:r>
        <w:rPr>
          <w:rStyle w:val="k"/>
          <w:b/>
          <w:bCs/>
          <w:color w:val="0000FF"/>
          <w:sz w:val="17"/>
          <w:szCs w:val="17"/>
        </w:rPr>
        <w:t>def</w:t>
      </w:r>
      <w:r>
        <w:rPr>
          <w:color w:val="000000"/>
          <w:sz w:val="17"/>
          <w:szCs w:val="17"/>
        </w:rPr>
        <w:t xml:space="preserve"> </w:t>
      </w:r>
      <w:r>
        <w:rPr>
          <w:rStyle w:val="nf"/>
          <w:color w:val="000000"/>
          <w:sz w:val="17"/>
          <w:szCs w:val="17"/>
        </w:rPr>
        <w:t>decorator</w:t>
      </w:r>
      <w:r>
        <w:rPr>
          <w:rStyle w:val="p"/>
          <w:color w:val="000000"/>
          <w:sz w:val="17"/>
          <w:szCs w:val="17"/>
        </w:rPr>
        <w:t>(</w:t>
      </w:r>
      <w:r>
        <w:rPr>
          <w:rStyle w:val="n"/>
          <w:color w:val="000000"/>
          <w:sz w:val="17"/>
          <w:szCs w:val="17"/>
        </w:rPr>
        <w:t>target</w:t>
      </w:r>
      <w:r>
        <w:rPr>
          <w:rStyle w:val="p"/>
          <w:color w:val="000000"/>
          <w:sz w:val="17"/>
          <w:szCs w:val="17"/>
        </w:rPr>
        <w:t>):</w:t>
      </w:r>
      <w:r>
        <w:rPr>
          <w:color w:val="000000"/>
          <w:sz w:val="17"/>
          <w:szCs w:val="17"/>
        </w:rPr>
        <w:br/>
      </w:r>
      <w:r>
        <w:rPr>
          <w:rStyle w:val="lineno"/>
          <w:color w:val="000000"/>
          <w:sz w:val="17"/>
          <w:szCs w:val="17"/>
          <w:shd w:val="clear" w:color="auto" w:fill="CFCFCF"/>
        </w:rPr>
        <w:t xml:space="preserve"> 6</w:t>
      </w:r>
      <w:r>
        <w:rPr>
          <w:color w:val="000000"/>
          <w:sz w:val="17"/>
          <w:szCs w:val="17"/>
        </w:rPr>
        <w:br/>
      </w:r>
      <w:r>
        <w:rPr>
          <w:rStyle w:val="lineno"/>
          <w:color w:val="000000"/>
          <w:sz w:val="17"/>
          <w:szCs w:val="17"/>
          <w:shd w:val="clear" w:color="auto" w:fill="CFCFCF"/>
        </w:rPr>
        <w:t xml:space="preserve"> 7</w:t>
      </w:r>
      <w:r>
        <w:rPr>
          <w:color w:val="000000"/>
          <w:sz w:val="17"/>
          <w:szCs w:val="17"/>
        </w:rPr>
        <w:t xml:space="preserve">    </w:t>
      </w:r>
      <w:r>
        <w:rPr>
          <w:rStyle w:val="k"/>
          <w:b/>
          <w:bCs/>
          <w:color w:val="0000FF"/>
          <w:sz w:val="17"/>
          <w:szCs w:val="17"/>
        </w:rPr>
        <w:t>def</w:t>
      </w:r>
      <w:r>
        <w:rPr>
          <w:color w:val="000000"/>
          <w:sz w:val="17"/>
          <w:szCs w:val="17"/>
        </w:rPr>
        <w:t xml:space="preserve"> </w:t>
      </w:r>
      <w:r>
        <w:rPr>
          <w:rStyle w:val="nf"/>
          <w:color w:val="000000"/>
          <w:sz w:val="17"/>
          <w:szCs w:val="17"/>
        </w:rPr>
        <w:t>wrapper</w:t>
      </w:r>
      <w:r>
        <w:rPr>
          <w:rStyle w:val="p"/>
          <w:color w:val="000000"/>
          <w:sz w:val="17"/>
          <w:szCs w:val="17"/>
        </w:rPr>
        <w:t>(</w:t>
      </w:r>
      <w:r>
        <w:rPr>
          <w:rStyle w:val="o"/>
          <w:color w:val="666666"/>
          <w:sz w:val="17"/>
          <w:szCs w:val="17"/>
        </w:rPr>
        <w:t>*</w:t>
      </w:r>
      <w:r>
        <w:rPr>
          <w:rStyle w:val="n"/>
          <w:color w:val="000000"/>
          <w:sz w:val="17"/>
          <w:szCs w:val="17"/>
        </w:rPr>
        <w:t>args</w:t>
      </w:r>
      <w:r>
        <w:rPr>
          <w:rStyle w:val="p"/>
          <w:color w:val="000000"/>
          <w:sz w:val="17"/>
          <w:szCs w:val="17"/>
        </w:rPr>
        <w:t>,</w:t>
      </w:r>
      <w:r>
        <w:rPr>
          <w:color w:val="000000"/>
          <w:sz w:val="17"/>
          <w:szCs w:val="17"/>
        </w:rPr>
        <w:t xml:space="preserve"> </w:t>
      </w:r>
      <w:r>
        <w:rPr>
          <w:rStyle w:val="o"/>
          <w:color w:val="666666"/>
          <w:sz w:val="17"/>
          <w:szCs w:val="17"/>
        </w:rPr>
        <w:t>**</w:t>
      </w:r>
      <w:r>
        <w:rPr>
          <w:rStyle w:val="n"/>
          <w:color w:val="000000"/>
          <w:sz w:val="17"/>
          <w:szCs w:val="17"/>
        </w:rPr>
        <w:t>kwargs</w:t>
      </w:r>
      <w:r>
        <w:rPr>
          <w:rStyle w:val="p"/>
          <w:color w:val="000000"/>
          <w:sz w:val="17"/>
          <w:szCs w:val="17"/>
        </w:rPr>
        <w:t>):</w:t>
      </w:r>
      <w:r>
        <w:rPr>
          <w:color w:val="000000"/>
          <w:sz w:val="17"/>
          <w:szCs w:val="17"/>
        </w:rPr>
        <w:br/>
      </w:r>
      <w:r>
        <w:rPr>
          <w:rStyle w:val="lineno"/>
          <w:color w:val="000000"/>
          <w:sz w:val="17"/>
          <w:szCs w:val="17"/>
          <w:shd w:val="clear" w:color="auto" w:fill="CFCFCF"/>
        </w:rPr>
        <w:t xml:space="preserve"> 8</w:t>
      </w:r>
      <w:r>
        <w:rPr>
          <w:color w:val="000000"/>
          <w:sz w:val="17"/>
          <w:szCs w:val="17"/>
        </w:rPr>
        <w:t xml:space="preserve">        </w:t>
      </w:r>
      <w:r>
        <w:rPr>
          <w:rStyle w:val="k"/>
          <w:b/>
          <w:bCs/>
          <w:color w:val="0000FF"/>
          <w:sz w:val="17"/>
          <w:szCs w:val="17"/>
        </w:rPr>
        <w:t>return</w:t>
      </w:r>
      <w:r>
        <w:rPr>
          <w:color w:val="000000"/>
          <w:sz w:val="17"/>
          <w:szCs w:val="17"/>
        </w:rPr>
        <w:t xml:space="preserve"> </w:t>
      </w:r>
      <w:r>
        <w:rPr>
          <w:rStyle w:val="n"/>
          <w:color w:val="000000"/>
          <w:sz w:val="17"/>
          <w:szCs w:val="17"/>
        </w:rPr>
        <w:t>target</w:t>
      </w:r>
      <w:r>
        <w:rPr>
          <w:rStyle w:val="p"/>
          <w:color w:val="000000"/>
          <w:sz w:val="17"/>
          <w:szCs w:val="17"/>
        </w:rPr>
        <w:t>()</w:t>
      </w:r>
      <w:r>
        <w:rPr>
          <w:color w:val="000000"/>
          <w:sz w:val="17"/>
          <w:szCs w:val="17"/>
        </w:rPr>
        <w:br/>
      </w:r>
      <w:r>
        <w:rPr>
          <w:rStyle w:val="lineno"/>
          <w:color w:val="000000"/>
          <w:sz w:val="17"/>
          <w:szCs w:val="17"/>
          <w:shd w:val="clear" w:color="auto" w:fill="CFCFCF"/>
        </w:rPr>
        <w:t xml:space="preserve"> 9</w:t>
      </w:r>
      <w:r>
        <w:rPr>
          <w:color w:val="000000"/>
          <w:sz w:val="17"/>
          <w:szCs w:val="17"/>
        </w:rPr>
        <w:br/>
      </w:r>
      <w:r>
        <w:rPr>
          <w:rStyle w:val="lineno"/>
          <w:color w:val="000000"/>
          <w:sz w:val="17"/>
          <w:szCs w:val="17"/>
          <w:shd w:val="clear" w:color="auto" w:fill="CFCFCF"/>
        </w:rPr>
        <w:t>10</w:t>
      </w:r>
      <w:r>
        <w:rPr>
          <w:color w:val="000000"/>
          <w:sz w:val="17"/>
          <w:szCs w:val="17"/>
        </w:rPr>
        <w:t xml:space="preserve">    </w:t>
      </w:r>
      <w:r>
        <w:rPr>
          <w:rStyle w:val="k"/>
          <w:b/>
          <w:bCs/>
          <w:color w:val="0000FF"/>
          <w:sz w:val="17"/>
          <w:szCs w:val="17"/>
        </w:rPr>
        <w:t>return</w:t>
      </w:r>
      <w:r>
        <w:rPr>
          <w:color w:val="000000"/>
          <w:sz w:val="17"/>
          <w:szCs w:val="17"/>
        </w:rPr>
        <w:t xml:space="preserve"> </w:t>
      </w:r>
      <w:r>
        <w:rPr>
          <w:rStyle w:val="n"/>
          <w:color w:val="000000"/>
          <w:sz w:val="17"/>
          <w:szCs w:val="17"/>
        </w:rPr>
        <w:t>wrapper</w:t>
      </w:r>
      <w:r>
        <w:rPr>
          <w:color w:val="000000"/>
          <w:sz w:val="17"/>
          <w:szCs w:val="17"/>
        </w:rPr>
        <w:br/>
      </w:r>
      <w:r>
        <w:rPr>
          <w:rStyle w:val="lineno"/>
          <w:color w:val="000000"/>
          <w:sz w:val="17"/>
          <w:szCs w:val="17"/>
          <w:shd w:val="clear" w:color="auto" w:fill="CFCFCF"/>
        </w:rPr>
        <w:t>11</w:t>
      </w:r>
      <w:r>
        <w:rPr>
          <w:color w:val="000000"/>
          <w:sz w:val="17"/>
          <w:szCs w:val="17"/>
        </w:rPr>
        <w:br/>
      </w:r>
      <w:r>
        <w:rPr>
          <w:rStyle w:val="lineno"/>
          <w:color w:val="000000"/>
          <w:sz w:val="17"/>
          <w:szCs w:val="17"/>
          <w:shd w:val="clear" w:color="auto" w:fill="CFCFCF"/>
        </w:rPr>
        <w:t>12</w:t>
      </w:r>
      <w:r>
        <w:rPr>
          <w:rStyle w:val="nd"/>
          <w:color w:val="AA22FF"/>
          <w:sz w:val="17"/>
          <w:szCs w:val="17"/>
        </w:rPr>
        <w:t>@decorator</w:t>
      </w:r>
      <w:r>
        <w:rPr>
          <w:color w:val="000000"/>
          <w:sz w:val="17"/>
          <w:szCs w:val="17"/>
        </w:rPr>
        <w:br/>
      </w:r>
      <w:r>
        <w:rPr>
          <w:rStyle w:val="lineno"/>
          <w:color w:val="000000"/>
          <w:sz w:val="17"/>
          <w:szCs w:val="17"/>
          <w:shd w:val="clear" w:color="auto" w:fill="CFCFCF"/>
        </w:rPr>
        <w:t>13</w:t>
      </w:r>
      <w:r>
        <w:rPr>
          <w:rStyle w:val="k"/>
          <w:b/>
          <w:bCs/>
          <w:color w:val="0000FF"/>
          <w:sz w:val="17"/>
          <w:szCs w:val="17"/>
        </w:rPr>
        <w:t>def</w:t>
      </w:r>
      <w:r>
        <w:rPr>
          <w:color w:val="000000"/>
          <w:sz w:val="17"/>
          <w:szCs w:val="17"/>
        </w:rPr>
        <w:t xml:space="preserve"> </w:t>
      </w:r>
      <w:r>
        <w:rPr>
          <w:rStyle w:val="nf"/>
          <w:color w:val="000000"/>
          <w:sz w:val="17"/>
          <w:szCs w:val="17"/>
        </w:rPr>
        <w:t>target</w:t>
      </w:r>
      <w:r>
        <w:rPr>
          <w:rStyle w:val="p"/>
          <w:color w:val="000000"/>
          <w:sz w:val="17"/>
          <w:szCs w:val="17"/>
        </w:rPr>
        <w:t>(</w:t>
      </w:r>
      <w:r>
        <w:rPr>
          <w:rStyle w:val="n"/>
          <w:color w:val="000000"/>
          <w:sz w:val="17"/>
          <w:szCs w:val="17"/>
        </w:rPr>
        <w:t>a</w:t>
      </w:r>
      <w:r>
        <w:rPr>
          <w:rStyle w:val="p"/>
          <w:color w:val="000000"/>
          <w:sz w:val="17"/>
          <w:szCs w:val="17"/>
        </w:rPr>
        <w:t>,</w:t>
      </w:r>
      <w:r>
        <w:rPr>
          <w:rStyle w:val="n"/>
          <w:color w:val="000000"/>
          <w:sz w:val="17"/>
          <w:szCs w:val="17"/>
        </w:rPr>
        <w:t>b</w:t>
      </w:r>
      <w:r>
        <w:rPr>
          <w:rStyle w:val="p"/>
          <w:color w:val="000000"/>
          <w:sz w:val="17"/>
          <w:szCs w:val="17"/>
        </w:rPr>
        <w:t>):</w:t>
      </w:r>
      <w:r>
        <w:rPr>
          <w:color w:val="000000"/>
          <w:sz w:val="17"/>
          <w:szCs w:val="17"/>
        </w:rPr>
        <w:br/>
      </w:r>
      <w:r>
        <w:rPr>
          <w:rStyle w:val="lineno"/>
          <w:color w:val="000000"/>
          <w:sz w:val="17"/>
          <w:szCs w:val="17"/>
          <w:shd w:val="clear" w:color="auto" w:fill="CFCFCF"/>
        </w:rPr>
        <w:t>14</w:t>
      </w:r>
      <w:r>
        <w:rPr>
          <w:color w:val="000000"/>
          <w:sz w:val="17"/>
          <w:szCs w:val="17"/>
        </w:rPr>
        <w:t xml:space="preserve">    </w:t>
      </w:r>
      <w:r>
        <w:rPr>
          <w:rStyle w:val="k"/>
          <w:b/>
          <w:bCs/>
          <w:color w:val="0000FF"/>
          <w:sz w:val="17"/>
          <w:szCs w:val="17"/>
        </w:rPr>
        <w:t>return</w:t>
      </w:r>
      <w:r>
        <w:rPr>
          <w:color w:val="000000"/>
          <w:sz w:val="17"/>
          <w:szCs w:val="17"/>
        </w:rPr>
        <w:t xml:space="preserve"> </w:t>
      </w:r>
      <w:r>
        <w:rPr>
          <w:rStyle w:val="n"/>
          <w:color w:val="000000"/>
          <w:sz w:val="17"/>
          <w:szCs w:val="17"/>
        </w:rPr>
        <w:t>a</w:t>
      </w:r>
      <w:r>
        <w:rPr>
          <w:rStyle w:val="o"/>
          <w:color w:val="666666"/>
          <w:sz w:val="17"/>
          <w:szCs w:val="17"/>
        </w:rPr>
        <w:t>+</w:t>
      </w:r>
      <w:r>
        <w:rPr>
          <w:rStyle w:val="n"/>
          <w:color w:val="000000"/>
          <w:sz w:val="17"/>
          <w:szCs w:val="17"/>
        </w:rPr>
        <w:t>b</w:t>
      </w:r>
      <w:r>
        <w:rPr>
          <w:color w:val="000000"/>
          <w:sz w:val="17"/>
          <w:szCs w:val="17"/>
        </w:rPr>
        <w:br/>
      </w:r>
      <w:r>
        <w:rPr>
          <w:rStyle w:val="lineno"/>
          <w:color w:val="000000"/>
          <w:sz w:val="17"/>
          <w:szCs w:val="17"/>
          <w:shd w:val="clear" w:color="auto" w:fill="CFCFCF"/>
        </w:rPr>
        <w:t>15</w:t>
      </w:r>
      <w:r>
        <w:rPr>
          <w:color w:val="000000"/>
          <w:sz w:val="17"/>
          <w:szCs w:val="17"/>
        </w:rPr>
        <w:br/>
      </w:r>
      <w:r>
        <w:rPr>
          <w:rStyle w:val="lineno"/>
          <w:color w:val="000000"/>
          <w:sz w:val="17"/>
          <w:szCs w:val="17"/>
          <w:shd w:val="clear" w:color="auto" w:fill="CFCFCF"/>
        </w:rPr>
        <w:t>16</w:t>
      </w:r>
      <w:r>
        <w:rPr>
          <w:rStyle w:val="o"/>
          <w:color w:val="666666"/>
          <w:sz w:val="17"/>
          <w:szCs w:val="17"/>
        </w:rPr>
        <w:t>&gt;&gt;&gt;</w:t>
      </w:r>
      <w:r>
        <w:rPr>
          <w:color w:val="000000"/>
          <w:sz w:val="17"/>
          <w:szCs w:val="17"/>
        </w:rPr>
        <w:t xml:space="preserve"> </w:t>
      </w:r>
      <w:r>
        <w:rPr>
          <w:rStyle w:val="kn"/>
          <w:color w:val="000000"/>
          <w:sz w:val="17"/>
          <w:szCs w:val="17"/>
        </w:rPr>
        <w:t>from</w:t>
      </w:r>
      <w:r>
        <w:rPr>
          <w:color w:val="000000"/>
          <w:sz w:val="17"/>
          <w:szCs w:val="17"/>
        </w:rPr>
        <w:t xml:space="preserve"> </w:t>
      </w:r>
      <w:r>
        <w:rPr>
          <w:rStyle w:val="nn"/>
          <w:b/>
          <w:bCs/>
          <w:color w:val="000000"/>
          <w:sz w:val="17"/>
          <w:szCs w:val="17"/>
        </w:rPr>
        <w:t>inspect</w:t>
      </w:r>
      <w:r>
        <w:rPr>
          <w:color w:val="000000"/>
          <w:sz w:val="17"/>
          <w:szCs w:val="17"/>
        </w:rPr>
        <w:t xml:space="preserve"> </w:t>
      </w:r>
      <w:r>
        <w:rPr>
          <w:rStyle w:val="kn"/>
          <w:color w:val="000000"/>
          <w:sz w:val="17"/>
          <w:szCs w:val="17"/>
        </w:rPr>
        <w:t>import</w:t>
      </w:r>
      <w:r>
        <w:rPr>
          <w:color w:val="000000"/>
          <w:sz w:val="17"/>
          <w:szCs w:val="17"/>
        </w:rPr>
        <w:t xml:space="preserve"> </w:t>
      </w:r>
      <w:r>
        <w:rPr>
          <w:rStyle w:val="n"/>
          <w:color w:val="000000"/>
          <w:sz w:val="17"/>
          <w:szCs w:val="17"/>
        </w:rPr>
        <w:t>getargspec</w:t>
      </w:r>
      <w:r>
        <w:rPr>
          <w:color w:val="000000"/>
          <w:sz w:val="17"/>
          <w:szCs w:val="17"/>
        </w:rPr>
        <w:br/>
      </w:r>
      <w:r>
        <w:rPr>
          <w:rStyle w:val="lineno"/>
          <w:color w:val="000000"/>
          <w:sz w:val="17"/>
          <w:szCs w:val="17"/>
          <w:shd w:val="clear" w:color="auto" w:fill="CFCFCF"/>
        </w:rPr>
        <w:t>17</w:t>
      </w:r>
      <w:r>
        <w:rPr>
          <w:color w:val="000000"/>
          <w:sz w:val="17"/>
          <w:szCs w:val="17"/>
        </w:rPr>
        <w:br/>
      </w:r>
      <w:r>
        <w:rPr>
          <w:rStyle w:val="lineno"/>
          <w:color w:val="000000"/>
          <w:sz w:val="17"/>
          <w:szCs w:val="17"/>
          <w:shd w:val="clear" w:color="auto" w:fill="CFCFCF"/>
        </w:rPr>
        <w:t>18</w:t>
      </w:r>
      <w:r>
        <w:rPr>
          <w:rStyle w:val="o"/>
          <w:color w:val="666666"/>
          <w:sz w:val="17"/>
          <w:szCs w:val="17"/>
        </w:rPr>
        <w:t>&gt;&gt;&gt;</w:t>
      </w:r>
      <w:r>
        <w:rPr>
          <w:color w:val="000000"/>
          <w:sz w:val="17"/>
          <w:szCs w:val="17"/>
        </w:rPr>
        <w:t xml:space="preserve"> </w:t>
      </w:r>
      <w:r>
        <w:rPr>
          <w:rStyle w:val="n"/>
          <w:color w:val="000000"/>
          <w:sz w:val="17"/>
          <w:szCs w:val="17"/>
        </w:rPr>
        <w:t>standalone_function</w:t>
      </w:r>
      <w:r>
        <w:rPr>
          <w:rStyle w:val="o"/>
          <w:color w:val="666666"/>
          <w:sz w:val="17"/>
          <w:szCs w:val="17"/>
        </w:rPr>
        <w:t>.</w:t>
      </w:r>
      <w:r>
        <w:rPr>
          <w:rStyle w:val="n"/>
          <w:color w:val="000000"/>
          <w:sz w:val="17"/>
          <w:szCs w:val="17"/>
        </w:rPr>
        <w:t>__name__</w:t>
      </w:r>
      <w:r>
        <w:rPr>
          <w:color w:val="000000"/>
          <w:sz w:val="17"/>
          <w:szCs w:val="17"/>
        </w:rPr>
        <w:br/>
      </w:r>
      <w:r>
        <w:rPr>
          <w:rStyle w:val="lineno"/>
          <w:color w:val="000000"/>
          <w:sz w:val="17"/>
          <w:szCs w:val="17"/>
          <w:shd w:val="clear" w:color="auto" w:fill="CFCFCF"/>
        </w:rPr>
        <w:t>19</w:t>
      </w:r>
      <w:r>
        <w:rPr>
          <w:rStyle w:val="s"/>
          <w:color w:val="BB4444"/>
          <w:sz w:val="17"/>
          <w:szCs w:val="17"/>
        </w:rPr>
        <w:t>'standalone_function'</w:t>
      </w:r>
      <w:r>
        <w:rPr>
          <w:color w:val="000000"/>
          <w:sz w:val="17"/>
          <w:szCs w:val="17"/>
        </w:rPr>
        <w:br/>
      </w:r>
      <w:r>
        <w:rPr>
          <w:rStyle w:val="lineno"/>
          <w:color w:val="000000"/>
          <w:sz w:val="17"/>
          <w:szCs w:val="17"/>
          <w:shd w:val="clear" w:color="auto" w:fill="CFCFCF"/>
        </w:rPr>
        <w:t>20</w:t>
      </w:r>
      <w:r>
        <w:rPr>
          <w:color w:val="000000"/>
          <w:sz w:val="17"/>
          <w:szCs w:val="17"/>
        </w:rPr>
        <w:br/>
      </w:r>
      <w:r>
        <w:rPr>
          <w:rStyle w:val="lineno"/>
          <w:color w:val="000000"/>
          <w:sz w:val="17"/>
          <w:szCs w:val="17"/>
          <w:shd w:val="clear" w:color="auto" w:fill="CFCFCF"/>
        </w:rPr>
        <w:t>21</w:t>
      </w:r>
      <w:r>
        <w:rPr>
          <w:rStyle w:val="o"/>
          <w:color w:val="666666"/>
          <w:sz w:val="17"/>
          <w:szCs w:val="17"/>
        </w:rPr>
        <w:t>&gt;&gt;&gt;</w:t>
      </w:r>
      <w:r>
        <w:rPr>
          <w:color w:val="000000"/>
          <w:sz w:val="17"/>
          <w:szCs w:val="17"/>
        </w:rPr>
        <w:t xml:space="preserve"> </w:t>
      </w:r>
      <w:r>
        <w:rPr>
          <w:rStyle w:val="n"/>
          <w:color w:val="000000"/>
          <w:sz w:val="17"/>
          <w:szCs w:val="17"/>
        </w:rPr>
        <w:t>getargspec</w:t>
      </w:r>
      <w:r>
        <w:rPr>
          <w:rStyle w:val="p"/>
          <w:color w:val="000000"/>
          <w:sz w:val="17"/>
          <w:szCs w:val="17"/>
        </w:rPr>
        <w:t>(</w:t>
      </w:r>
      <w:r>
        <w:rPr>
          <w:rStyle w:val="n"/>
          <w:color w:val="000000"/>
          <w:sz w:val="17"/>
          <w:szCs w:val="17"/>
        </w:rPr>
        <w:t>standalone_function</w:t>
      </w:r>
      <w:r>
        <w:rPr>
          <w:rStyle w:val="p"/>
          <w:color w:val="000000"/>
          <w:sz w:val="17"/>
          <w:szCs w:val="17"/>
        </w:rPr>
        <w:t>)</w:t>
      </w:r>
      <w:r>
        <w:rPr>
          <w:color w:val="000000"/>
          <w:sz w:val="17"/>
          <w:szCs w:val="17"/>
        </w:rPr>
        <w:br/>
      </w:r>
      <w:r>
        <w:rPr>
          <w:rStyle w:val="lineno"/>
          <w:color w:val="000000"/>
          <w:sz w:val="17"/>
          <w:szCs w:val="17"/>
          <w:shd w:val="clear" w:color="auto" w:fill="CFCFCF"/>
        </w:rPr>
        <w:t>22</w:t>
      </w:r>
      <w:r>
        <w:rPr>
          <w:rStyle w:val="p"/>
          <w:color w:val="000000"/>
          <w:sz w:val="17"/>
          <w:szCs w:val="17"/>
        </w:rPr>
        <w:t>([</w:t>
      </w:r>
      <w:r>
        <w:rPr>
          <w:rStyle w:val="s"/>
          <w:color w:val="BB4444"/>
          <w:sz w:val="17"/>
          <w:szCs w:val="17"/>
        </w:rPr>
        <w:t>'a'</w:t>
      </w:r>
      <w:r>
        <w:rPr>
          <w:rStyle w:val="p"/>
          <w:color w:val="000000"/>
          <w:sz w:val="17"/>
          <w:szCs w:val="17"/>
        </w:rPr>
        <w:t>,</w:t>
      </w:r>
      <w:r>
        <w:rPr>
          <w:color w:val="000000"/>
          <w:sz w:val="17"/>
          <w:szCs w:val="17"/>
        </w:rPr>
        <w:t xml:space="preserve"> </w:t>
      </w:r>
      <w:r>
        <w:rPr>
          <w:rStyle w:val="s"/>
          <w:color w:val="BB4444"/>
          <w:sz w:val="17"/>
          <w:szCs w:val="17"/>
        </w:rPr>
        <w:t>'b'</w:t>
      </w:r>
      <w:r>
        <w:rPr>
          <w:rStyle w:val="p"/>
          <w:color w:val="000000"/>
          <w:sz w:val="17"/>
          <w:szCs w:val="17"/>
        </w:rPr>
        <w:t>],</w:t>
      </w:r>
      <w:r>
        <w:rPr>
          <w:color w:val="000000"/>
          <w:sz w:val="17"/>
          <w:szCs w:val="17"/>
        </w:rPr>
        <w:t xml:space="preserve"> </w:t>
      </w:r>
      <w:r>
        <w:rPr>
          <w:rStyle w:val="bp"/>
          <w:color w:val="AA22FF"/>
          <w:sz w:val="17"/>
          <w:szCs w:val="17"/>
        </w:rPr>
        <w:t>None</w:t>
      </w:r>
      <w:r>
        <w:rPr>
          <w:rStyle w:val="p"/>
          <w:color w:val="000000"/>
          <w:sz w:val="17"/>
          <w:szCs w:val="17"/>
        </w:rPr>
        <w:t>,</w:t>
      </w:r>
      <w:r>
        <w:rPr>
          <w:color w:val="000000"/>
          <w:sz w:val="17"/>
          <w:szCs w:val="17"/>
        </w:rPr>
        <w:t xml:space="preserve"> </w:t>
      </w:r>
      <w:r>
        <w:rPr>
          <w:rStyle w:val="bp"/>
          <w:color w:val="AA22FF"/>
          <w:sz w:val="17"/>
          <w:szCs w:val="17"/>
        </w:rPr>
        <w:t>None</w:t>
      </w:r>
      <w:r>
        <w:rPr>
          <w:rStyle w:val="p"/>
          <w:color w:val="000000"/>
          <w:sz w:val="17"/>
          <w:szCs w:val="17"/>
        </w:rPr>
        <w:t>,</w:t>
      </w:r>
      <w:r>
        <w:rPr>
          <w:color w:val="000000"/>
          <w:sz w:val="17"/>
          <w:szCs w:val="17"/>
        </w:rPr>
        <w:t xml:space="preserve"> </w:t>
      </w:r>
      <w:r>
        <w:rPr>
          <w:rStyle w:val="bp"/>
          <w:color w:val="AA22FF"/>
          <w:sz w:val="17"/>
          <w:szCs w:val="17"/>
        </w:rPr>
        <w:t>None</w:t>
      </w:r>
      <w:r>
        <w:rPr>
          <w:rStyle w:val="p"/>
          <w:color w:val="000000"/>
          <w:sz w:val="17"/>
          <w:szCs w:val="17"/>
        </w:rPr>
        <w:t>)</w:t>
      </w:r>
      <w:r>
        <w:rPr>
          <w:color w:val="000000"/>
          <w:sz w:val="17"/>
          <w:szCs w:val="17"/>
        </w:rPr>
        <w:br/>
      </w:r>
      <w:r>
        <w:rPr>
          <w:rStyle w:val="lineno"/>
          <w:color w:val="000000"/>
          <w:sz w:val="17"/>
          <w:szCs w:val="17"/>
          <w:shd w:val="clear" w:color="auto" w:fill="CFCFCF"/>
        </w:rPr>
        <w:t>23</w:t>
      </w:r>
      <w:r>
        <w:rPr>
          <w:color w:val="000000"/>
          <w:sz w:val="17"/>
          <w:szCs w:val="17"/>
        </w:rPr>
        <w:br/>
      </w:r>
      <w:r>
        <w:rPr>
          <w:rStyle w:val="lineno"/>
          <w:color w:val="000000"/>
          <w:sz w:val="17"/>
          <w:szCs w:val="17"/>
          <w:shd w:val="clear" w:color="auto" w:fill="CFCFCF"/>
        </w:rPr>
        <w:t>24</w:t>
      </w:r>
      <w:r>
        <w:rPr>
          <w:rStyle w:val="o"/>
          <w:color w:val="666666"/>
          <w:sz w:val="17"/>
          <w:szCs w:val="17"/>
        </w:rPr>
        <w:t>&gt;&gt;&gt;</w:t>
      </w:r>
      <w:r>
        <w:rPr>
          <w:color w:val="000000"/>
          <w:sz w:val="17"/>
          <w:szCs w:val="17"/>
        </w:rPr>
        <w:t xml:space="preserve"> </w:t>
      </w:r>
      <w:r>
        <w:rPr>
          <w:rStyle w:val="n"/>
          <w:color w:val="000000"/>
          <w:sz w:val="17"/>
          <w:szCs w:val="17"/>
        </w:rPr>
        <w:t>target</w:t>
      </w:r>
      <w:r>
        <w:rPr>
          <w:rStyle w:val="o"/>
          <w:color w:val="666666"/>
          <w:sz w:val="17"/>
          <w:szCs w:val="17"/>
        </w:rPr>
        <w:t>.</w:t>
      </w:r>
      <w:r>
        <w:rPr>
          <w:rStyle w:val="n"/>
          <w:color w:val="000000"/>
          <w:sz w:val="17"/>
          <w:szCs w:val="17"/>
        </w:rPr>
        <w:t>__name__</w:t>
      </w:r>
      <w:r>
        <w:rPr>
          <w:color w:val="000000"/>
          <w:sz w:val="17"/>
          <w:szCs w:val="17"/>
        </w:rPr>
        <w:br/>
      </w:r>
      <w:r>
        <w:rPr>
          <w:rStyle w:val="lineno"/>
          <w:color w:val="000000"/>
          <w:sz w:val="17"/>
          <w:szCs w:val="17"/>
          <w:shd w:val="clear" w:color="auto" w:fill="CFCFCF"/>
        </w:rPr>
        <w:t>25</w:t>
      </w:r>
      <w:r>
        <w:rPr>
          <w:rStyle w:val="s"/>
          <w:color w:val="BB4444"/>
          <w:sz w:val="17"/>
          <w:szCs w:val="17"/>
        </w:rPr>
        <w:t>'wrapper'</w:t>
      </w:r>
      <w:r>
        <w:rPr>
          <w:color w:val="000000"/>
          <w:sz w:val="17"/>
          <w:szCs w:val="17"/>
        </w:rPr>
        <w:br/>
      </w:r>
      <w:r>
        <w:rPr>
          <w:rStyle w:val="lineno"/>
          <w:color w:val="000000"/>
          <w:sz w:val="17"/>
          <w:szCs w:val="17"/>
          <w:shd w:val="clear" w:color="auto" w:fill="CFCFCF"/>
        </w:rPr>
        <w:t>26</w:t>
      </w:r>
      <w:r>
        <w:rPr>
          <w:color w:val="000000"/>
          <w:sz w:val="17"/>
          <w:szCs w:val="17"/>
        </w:rPr>
        <w:br/>
      </w:r>
      <w:r>
        <w:rPr>
          <w:rStyle w:val="lineno"/>
          <w:color w:val="000000"/>
          <w:sz w:val="17"/>
          <w:szCs w:val="17"/>
          <w:shd w:val="clear" w:color="auto" w:fill="CFCFCF"/>
        </w:rPr>
        <w:t>27</w:t>
      </w:r>
      <w:r>
        <w:rPr>
          <w:rStyle w:val="o"/>
          <w:color w:val="666666"/>
          <w:sz w:val="17"/>
          <w:szCs w:val="17"/>
        </w:rPr>
        <w:t>&gt;&gt;&gt;</w:t>
      </w:r>
      <w:r>
        <w:rPr>
          <w:color w:val="000000"/>
          <w:sz w:val="17"/>
          <w:szCs w:val="17"/>
        </w:rPr>
        <w:t xml:space="preserve"> </w:t>
      </w:r>
      <w:r>
        <w:rPr>
          <w:rStyle w:val="n"/>
          <w:color w:val="000000"/>
          <w:sz w:val="17"/>
          <w:szCs w:val="17"/>
        </w:rPr>
        <w:t>getargspec</w:t>
      </w:r>
      <w:r>
        <w:rPr>
          <w:rStyle w:val="p"/>
          <w:color w:val="000000"/>
          <w:sz w:val="17"/>
          <w:szCs w:val="17"/>
        </w:rPr>
        <w:t>(</w:t>
      </w:r>
      <w:r>
        <w:rPr>
          <w:rStyle w:val="n"/>
          <w:color w:val="000000"/>
          <w:sz w:val="17"/>
          <w:szCs w:val="17"/>
        </w:rPr>
        <w:t>target</w:t>
      </w:r>
      <w:r>
        <w:rPr>
          <w:rStyle w:val="p"/>
          <w:color w:val="000000"/>
          <w:sz w:val="17"/>
          <w:szCs w:val="17"/>
        </w:rPr>
        <w:t>)</w:t>
      </w:r>
      <w:r>
        <w:rPr>
          <w:color w:val="000000"/>
          <w:sz w:val="17"/>
          <w:szCs w:val="17"/>
        </w:rPr>
        <w:br/>
      </w:r>
      <w:r>
        <w:rPr>
          <w:rStyle w:val="lineno"/>
          <w:color w:val="000000"/>
          <w:sz w:val="17"/>
          <w:szCs w:val="17"/>
          <w:shd w:val="clear" w:color="auto" w:fill="CFCFCF"/>
        </w:rPr>
        <w:t>28</w:t>
      </w:r>
      <w:r>
        <w:rPr>
          <w:rStyle w:val="p"/>
          <w:color w:val="000000"/>
          <w:sz w:val="17"/>
          <w:szCs w:val="17"/>
        </w:rPr>
        <w:t>([],</w:t>
      </w:r>
      <w:r>
        <w:rPr>
          <w:color w:val="000000"/>
          <w:sz w:val="17"/>
          <w:szCs w:val="17"/>
        </w:rPr>
        <w:t xml:space="preserve"> </w:t>
      </w:r>
      <w:r>
        <w:rPr>
          <w:rStyle w:val="s"/>
          <w:color w:val="BB4444"/>
          <w:sz w:val="17"/>
          <w:szCs w:val="17"/>
        </w:rPr>
        <w:t>'args'</w:t>
      </w:r>
      <w:r>
        <w:rPr>
          <w:rStyle w:val="p"/>
          <w:color w:val="000000"/>
          <w:sz w:val="17"/>
          <w:szCs w:val="17"/>
        </w:rPr>
        <w:t>,</w:t>
      </w:r>
      <w:r>
        <w:rPr>
          <w:color w:val="000000"/>
          <w:sz w:val="17"/>
          <w:szCs w:val="17"/>
        </w:rPr>
        <w:t xml:space="preserve"> </w:t>
      </w:r>
      <w:r>
        <w:rPr>
          <w:rStyle w:val="s"/>
          <w:color w:val="BB4444"/>
          <w:sz w:val="17"/>
          <w:szCs w:val="17"/>
        </w:rPr>
        <w:t>'kwargs'</w:t>
      </w:r>
      <w:r>
        <w:rPr>
          <w:rStyle w:val="p"/>
          <w:color w:val="000000"/>
          <w:sz w:val="17"/>
          <w:szCs w:val="17"/>
        </w:rPr>
        <w:t>,</w:t>
      </w:r>
      <w:r>
        <w:rPr>
          <w:color w:val="000000"/>
          <w:sz w:val="17"/>
          <w:szCs w:val="17"/>
        </w:rPr>
        <w:t xml:space="preserve"> </w:t>
      </w:r>
      <w:r>
        <w:rPr>
          <w:rStyle w:val="bp"/>
          <w:color w:val="AA22FF"/>
          <w:sz w:val="17"/>
          <w:szCs w:val="17"/>
        </w:rPr>
        <w:t>None</w:t>
      </w:r>
      <w:r>
        <w:rPr>
          <w:rStyle w:val="p"/>
          <w:color w:val="000000"/>
          <w:sz w:val="17"/>
          <w:szCs w:val="17"/>
        </w:rPr>
        <w:t>)</w:t>
      </w:r>
    </w:p>
    <w:p w:rsidR="00336D82" w:rsidRDefault="00336D82" w:rsidP="00336D82">
      <w:pPr>
        <w:pStyle w:val="NormalWeb"/>
        <w:shd w:val="clear" w:color="auto" w:fill="FFFFFF"/>
        <w:rPr>
          <w:rFonts w:ascii="Trebuchet MS" w:hAnsi="Trebuchet MS"/>
          <w:color w:val="000000"/>
          <w:sz w:val="20"/>
          <w:szCs w:val="20"/>
        </w:rPr>
      </w:pPr>
      <w:r>
        <w:rPr>
          <w:rFonts w:ascii="Trebuchet MS" w:hAnsi="Trebuchet MS"/>
          <w:color w:val="000000"/>
          <w:sz w:val="20"/>
          <w:szCs w:val="20"/>
        </w:rPr>
        <w:t>As you can see, the</w:t>
      </w:r>
      <w:r>
        <w:rPr>
          <w:rStyle w:val="apple-converted-space"/>
          <w:rFonts w:ascii="Trebuchet MS" w:hAnsi="Trebuchet MS"/>
          <w:color w:val="000000"/>
        </w:rPr>
        <w:t> </w:t>
      </w:r>
      <w:r>
        <w:rPr>
          <w:rStyle w:val="Emphasis"/>
          <w:rFonts w:ascii="Trebuchet MS" w:hAnsi="Trebuchet MS"/>
          <w:color w:val="000000"/>
          <w:sz w:val="20"/>
          <w:szCs w:val="20"/>
        </w:rPr>
        <w:t>wrapper function</w:t>
      </w:r>
      <w:r>
        <w:rPr>
          <w:rStyle w:val="apple-converted-space"/>
          <w:rFonts w:ascii="Trebuchet MS" w:hAnsi="Trebuchet MS"/>
          <w:color w:val="000000"/>
        </w:rPr>
        <w:t> </w:t>
      </w:r>
      <w:r>
        <w:rPr>
          <w:rFonts w:ascii="Trebuchet MS" w:hAnsi="Trebuchet MS"/>
          <w:color w:val="000000"/>
          <w:sz w:val="20"/>
          <w:szCs w:val="20"/>
        </w:rPr>
        <w:t>reports that it accepts different arguments than the original</w:t>
      </w:r>
      <w:r>
        <w:rPr>
          <w:rStyle w:val="apple-converted-space"/>
          <w:rFonts w:ascii="Trebuchet MS" w:hAnsi="Trebuchet MS"/>
          <w:color w:val="000000"/>
        </w:rPr>
        <w:t> </w:t>
      </w:r>
      <w:r>
        <w:rPr>
          <w:rStyle w:val="Emphasis"/>
          <w:rFonts w:ascii="Trebuchet MS" w:hAnsi="Trebuchet MS"/>
          <w:color w:val="000000"/>
          <w:sz w:val="20"/>
          <w:szCs w:val="20"/>
        </w:rPr>
        <w:t>target function</w:t>
      </w:r>
      <w:r>
        <w:rPr>
          <w:rStyle w:val="apple-converted-space"/>
          <w:rFonts w:ascii="Trebuchet MS" w:hAnsi="Trebuchet MS"/>
          <w:color w:val="000000"/>
        </w:rPr>
        <w:t> </w:t>
      </w:r>
      <w:proofErr w:type="gramStart"/>
      <w:r>
        <w:rPr>
          <w:rFonts w:ascii="Trebuchet MS" w:hAnsi="Trebuchet MS"/>
          <w:color w:val="000000"/>
          <w:sz w:val="20"/>
          <w:szCs w:val="20"/>
        </w:rPr>
        <w:t>Its</w:t>
      </w:r>
      <w:proofErr w:type="gramEnd"/>
      <w:r>
        <w:rPr>
          <w:rStyle w:val="apple-converted-space"/>
          <w:rFonts w:ascii="Trebuchet MS" w:hAnsi="Trebuchet MS"/>
          <w:color w:val="000000"/>
        </w:rPr>
        <w:t> </w:t>
      </w:r>
      <w:r>
        <w:rPr>
          <w:rStyle w:val="Emphasis"/>
          <w:rFonts w:ascii="Trebuchet MS" w:hAnsi="Trebuchet MS"/>
          <w:color w:val="000000"/>
          <w:sz w:val="20"/>
          <w:szCs w:val="20"/>
        </w:rPr>
        <w:t>call signature</w:t>
      </w:r>
      <w:r>
        <w:rPr>
          <w:rStyle w:val="apple-converted-space"/>
          <w:rFonts w:ascii="Trebuchet MS" w:hAnsi="Trebuchet MS"/>
          <w:color w:val="000000"/>
        </w:rPr>
        <w:t> </w:t>
      </w:r>
      <w:r>
        <w:rPr>
          <w:rFonts w:ascii="Trebuchet MS" w:hAnsi="Trebuchet MS"/>
          <w:color w:val="000000"/>
          <w:sz w:val="20"/>
          <w:szCs w:val="20"/>
        </w:rPr>
        <w:t>has changed.</w:t>
      </w:r>
    </w:p>
    <w:p w:rsidR="00336D82" w:rsidRDefault="00041B01" w:rsidP="00336D82">
      <w:pPr>
        <w:pStyle w:val="Heading3"/>
        <w:shd w:val="clear" w:color="auto" w:fill="FFFFFF"/>
        <w:spacing w:before="360" w:after="192"/>
        <w:rPr>
          <w:rFonts w:ascii="Trebuchet MS" w:hAnsi="Trebuchet MS"/>
          <w:b w:val="0"/>
          <w:bCs w:val="0"/>
          <w:color w:val="000000"/>
          <w:sz w:val="24"/>
          <w:szCs w:val="24"/>
        </w:rPr>
      </w:pPr>
      <w:hyperlink r:id="rId34" w:anchor="id13" w:history="1">
        <w:r w:rsidR="00336D82">
          <w:rPr>
            <w:rStyle w:val="Hyperlink"/>
            <w:rFonts w:ascii="Trebuchet MS" w:hAnsi="Trebuchet MS"/>
            <w:b w:val="0"/>
            <w:bCs w:val="0"/>
            <w:color w:val="000000"/>
            <w:sz w:val="24"/>
            <w:szCs w:val="24"/>
            <w:u w:val="none"/>
          </w:rPr>
          <w:t>4.1   A Solution</w:t>
        </w:r>
      </w:hyperlink>
    </w:p>
    <w:p w:rsidR="00336D82" w:rsidRDefault="00336D82" w:rsidP="00336D82">
      <w:pPr>
        <w:pStyle w:val="NormalWeb"/>
        <w:shd w:val="clear" w:color="auto" w:fill="FFFFFF"/>
        <w:rPr>
          <w:rFonts w:ascii="Trebuchet MS" w:hAnsi="Trebuchet MS"/>
          <w:color w:val="000000"/>
          <w:sz w:val="20"/>
          <w:szCs w:val="20"/>
        </w:rPr>
      </w:pPr>
      <w:r>
        <w:rPr>
          <w:rFonts w:ascii="Trebuchet MS" w:hAnsi="Trebuchet MS"/>
          <w:color w:val="000000"/>
          <w:sz w:val="20"/>
          <w:szCs w:val="20"/>
        </w:rPr>
        <w:t>This is not an easy problem to solve. The</w:t>
      </w:r>
      <w:r>
        <w:rPr>
          <w:rStyle w:val="apple-converted-space"/>
          <w:rFonts w:ascii="Trebuchet MS" w:hAnsi="Trebuchet MS"/>
          <w:color w:val="000000"/>
        </w:rPr>
        <w:t> </w:t>
      </w:r>
      <w:r>
        <w:rPr>
          <w:rStyle w:val="HTMLTypewriter"/>
          <w:color w:val="000000"/>
        </w:rPr>
        <w:t>update_wrapper</w:t>
      </w:r>
      <w:r>
        <w:rPr>
          <w:rStyle w:val="apple-converted-space"/>
          <w:rFonts w:ascii="Trebuchet MS" w:hAnsi="Trebuchet MS"/>
          <w:color w:val="000000"/>
        </w:rPr>
        <w:t> </w:t>
      </w:r>
      <w:r>
        <w:rPr>
          <w:rFonts w:ascii="Trebuchet MS" w:hAnsi="Trebuchet MS"/>
          <w:color w:val="000000"/>
          <w:sz w:val="20"/>
          <w:szCs w:val="20"/>
        </w:rPr>
        <w:t>method of the</w:t>
      </w:r>
      <w:r>
        <w:rPr>
          <w:rStyle w:val="apple-converted-space"/>
          <w:rFonts w:ascii="Trebuchet MS" w:hAnsi="Trebuchet MS"/>
          <w:color w:val="000000"/>
        </w:rPr>
        <w:t> </w:t>
      </w:r>
      <w:hyperlink r:id="rId35" w:history="1">
        <w:r>
          <w:rPr>
            <w:rStyle w:val="Hyperlink"/>
            <w:rFonts w:ascii="Trebuchet MS" w:hAnsi="Trebuchet MS"/>
            <w:color w:val="0000DD"/>
            <w:sz w:val="20"/>
            <w:szCs w:val="20"/>
            <w:u w:val="none"/>
          </w:rPr>
          <w:t>functools module</w:t>
        </w:r>
      </w:hyperlink>
      <w:r>
        <w:rPr>
          <w:rStyle w:val="apple-converted-space"/>
          <w:rFonts w:ascii="Trebuchet MS" w:hAnsi="Trebuchet MS"/>
          <w:color w:val="000000"/>
        </w:rPr>
        <w:t> </w:t>
      </w:r>
      <w:r>
        <w:rPr>
          <w:rFonts w:ascii="Trebuchet MS" w:hAnsi="Trebuchet MS"/>
          <w:color w:val="000000"/>
          <w:sz w:val="20"/>
          <w:szCs w:val="20"/>
        </w:rPr>
        <w:t>provides a partial solution, copying the</w:t>
      </w:r>
      <w:r>
        <w:rPr>
          <w:rStyle w:val="apple-converted-space"/>
          <w:rFonts w:ascii="Trebuchet MS" w:hAnsi="Trebuchet MS"/>
          <w:color w:val="000000"/>
        </w:rPr>
        <w:t> </w:t>
      </w:r>
      <w:r>
        <w:rPr>
          <w:rStyle w:val="HTMLTypewriter"/>
          <w:color w:val="000000"/>
        </w:rPr>
        <w:t>__name__</w:t>
      </w:r>
      <w:r>
        <w:rPr>
          <w:rStyle w:val="apple-converted-space"/>
          <w:rFonts w:ascii="Trebuchet MS" w:hAnsi="Trebuchet MS"/>
          <w:color w:val="000000"/>
        </w:rPr>
        <w:t> </w:t>
      </w:r>
      <w:r>
        <w:rPr>
          <w:rFonts w:ascii="Trebuchet MS" w:hAnsi="Trebuchet MS"/>
          <w:color w:val="000000"/>
          <w:sz w:val="20"/>
          <w:szCs w:val="20"/>
        </w:rPr>
        <w:t>and other attributes from one function to another. But it does not solve what might be the largest problem of all: the changed</w:t>
      </w:r>
      <w:r>
        <w:rPr>
          <w:rStyle w:val="apple-converted-space"/>
          <w:rFonts w:ascii="Trebuchet MS" w:hAnsi="Trebuchet MS"/>
          <w:color w:val="000000"/>
        </w:rPr>
        <w:t> </w:t>
      </w:r>
      <w:r>
        <w:rPr>
          <w:rStyle w:val="Emphasis"/>
          <w:rFonts w:ascii="Trebuchet MS" w:hAnsi="Trebuchet MS"/>
          <w:color w:val="000000"/>
          <w:sz w:val="20"/>
          <w:szCs w:val="20"/>
        </w:rPr>
        <w:t>call signature</w:t>
      </w:r>
      <w:r>
        <w:rPr>
          <w:rFonts w:ascii="Trebuchet MS" w:hAnsi="Trebuchet MS"/>
          <w:color w:val="000000"/>
          <w:sz w:val="20"/>
          <w:szCs w:val="20"/>
        </w:rPr>
        <w:t>.</w:t>
      </w:r>
    </w:p>
    <w:p w:rsidR="00336D82" w:rsidRDefault="00336D82" w:rsidP="00336D82">
      <w:pPr>
        <w:pStyle w:val="NormalWeb"/>
        <w:shd w:val="clear" w:color="auto" w:fill="FFFFFF"/>
        <w:rPr>
          <w:rFonts w:ascii="Trebuchet MS" w:hAnsi="Trebuchet MS"/>
          <w:color w:val="000000"/>
          <w:sz w:val="20"/>
          <w:szCs w:val="20"/>
        </w:rPr>
      </w:pPr>
      <w:r>
        <w:rPr>
          <w:rFonts w:ascii="Trebuchet MS" w:hAnsi="Trebuchet MS"/>
          <w:color w:val="000000"/>
          <w:sz w:val="20"/>
          <w:szCs w:val="20"/>
        </w:rPr>
        <w:t>The</w:t>
      </w:r>
      <w:r>
        <w:rPr>
          <w:rStyle w:val="apple-converted-space"/>
          <w:rFonts w:ascii="Trebuchet MS" w:hAnsi="Trebuchet MS"/>
          <w:color w:val="000000"/>
        </w:rPr>
        <w:t> </w:t>
      </w:r>
      <w:r>
        <w:rPr>
          <w:rStyle w:val="HTMLTypewriter"/>
          <w:color w:val="000000"/>
        </w:rPr>
        <w:t>decorator</w:t>
      </w:r>
      <w:r>
        <w:rPr>
          <w:rStyle w:val="apple-converted-space"/>
          <w:rFonts w:ascii="Trebuchet MS" w:hAnsi="Trebuchet MS"/>
          <w:color w:val="000000"/>
        </w:rPr>
        <w:t> </w:t>
      </w:r>
      <w:r>
        <w:rPr>
          <w:rFonts w:ascii="Trebuchet MS" w:hAnsi="Trebuchet MS"/>
          <w:color w:val="000000"/>
          <w:sz w:val="20"/>
          <w:szCs w:val="20"/>
        </w:rPr>
        <w:t>function of the</w:t>
      </w:r>
      <w:r>
        <w:rPr>
          <w:rStyle w:val="apple-converted-space"/>
          <w:rFonts w:ascii="Trebuchet MS" w:hAnsi="Trebuchet MS"/>
          <w:color w:val="000000"/>
        </w:rPr>
        <w:t> </w:t>
      </w:r>
      <w:hyperlink r:id="rId36" w:history="1">
        <w:r>
          <w:rPr>
            <w:rStyle w:val="Hyperlink"/>
            <w:rFonts w:ascii="Trebuchet MS" w:hAnsi="Trebuchet MS"/>
            <w:color w:val="0000DD"/>
            <w:sz w:val="20"/>
            <w:szCs w:val="20"/>
            <w:u w:val="none"/>
          </w:rPr>
          <w:t>decorator module</w:t>
        </w:r>
      </w:hyperlink>
      <w:r>
        <w:rPr>
          <w:rStyle w:val="apple-converted-space"/>
          <w:rFonts w:ascii="Trebuchet MS" w:hAnsi="Trebuchet MS"/>
          <w:color w:val="000000"/>
        </w:rPr>
        <w:t> </w:t>
      </w:r>
      <w:r>
        <w:rPr>
          <w:rFonts w:ascii="Trebuchet MS" w:hAnsi="Trebuchet MS"/>
          <w:color w:val="000000"/>
          <w:sz w:val="20"/>
          <w:szCs w:val="20"/>
        </w:rPr>
        <w:t>provides the best solution: it can wrap your</w:t>
      </w:r>
      <w:r>
        <w:rPr>
          <w:rStyle w:val="apple-converted-space"/>
          <w:rFonts w:ascii="Trebuchet MS" w:hAnsi="Trebuchet MS"/>
          <w:color w:val="000000"/>
        </w:rPr>
        <w:t> </w:t>
      </w:r>
      <w:r>
        <w:rPr>
          <w:rStyle w:val="Emphasis"/>
          <w:rFonts w:ascii="Trebuchet MS" w:hAnsi="Trebuchet MS"/>
          <w:color w:val="000000"/>
          <w:sz w:val="20"/>
          <w:szCs w:val="20"/>
        </w:rPr>
        <w:t>wrapper function</w:t>
      </w:r>
      <w:r>
        <w:rPr>
          <w:rStyle w:val="apple-converted-space"/>
          <w:rFonts w:ascii="Trebuchet MS" w:hAnsi="Trebuchet MS"/>
          <w:color w:val="000000"/>
        </w:rPr>
        <w:t> </w:t>
      </w:r>
      <w:r>
        <w:rPr>
          <w:rFonts w:ascii="Trebuchet MS" w:hAnsi="Trebuchet MS"/>
          <w:color w:val="000000"/>
          <w:sz w:val="20"/>
          <w:szCs w:val="20"/>
        </w:rPr>
        <w:t>in a dynamically-evaluated function with the correct arguments, restoring the original</w:t>
      </w:r>
      <w:r>
        <w:rPr>
          <w:rStyle w:val="apple-converted-space"/>
          <w:rFonts w:ascii="Trebuchet MS" w:hAnsi="Trebuchet MS"/>
          <w:color w:val="000000"/>
        </w:rPr>
        <w:t> </w:t>
      </w:r>
      <w:r>
        <w:rPr>
          <w:rStyle w:val="Emphasis"/>
          <w:rFonts w:ascii="Trebuchet MS" w:hAnsi="Trebuchet MS"/>
          <w:color w:val="000000"/>
          <w:sz w:val="20"/>
          <w:szCs w:val="20"/>
        </w:rPr>
        <w:t>call signature</w:t>
      </w:r>
      <w:r>
        <w:rPr>
          <w:rFonts w:ascii="Trebuchet MS" w:hAnsi="Trebuchet MS"/>
          <w:color w:val="000000"/>
          <w:sz w:val="20"/>
          <w:szCs w:val="20"/>
        </w:rPr>
        <w:t>. Similar to the</w:t>
      </w:r>
      <w:r>
        <w:rPr>
          <w:rStyle w:val="apple-converted-space"/>
          <w:rFonts w:ascii="Trebuchet MS" w:hAnsi="Trebuchet MS"/>
          <w:color w:val="000000"/>
        </w:rPr>
        <w:t> </w:t>
      </w:r>
      <w:r>
        <w:rPr>
          <w:rStyle w:val="HTMLTypewriter"/>
          <w:color w:val="000000"/>
        </w:rPr>
        <w:t>update_wrapper</w:t>
      </w:r>
      <w:r>
        <w:rPr>
          <w:rFonts w:ascii="Trebuchet MS" w:hAnsi="Trebuchet MS"/>
          <w:color w:val="000000"/>
          <w:sz w:val="20"/>
          <w:szCs w:val="20"/>
        </w:rPr>
        <w:t>function, it can also update your</w:t>
      </w:r>
      <w:r>
        <w:rPr>
          <w:rStyle w:val="apple-converted-space"/>
          <w:rFonts w:ascii="Trebuchet MS" w:hAnsi="Trebuchet MS"/>
          <w:color w:val="000000"/>
        </w:rPr>
        <w:t> </w:t>
      </w:r>
      <w:r>
        <w:rPr>
          <w:rStyle w:val="Emphasis"/>
          <w:rFonts w:ascii="Trebuchet MS" w:hAnsi="Trebuchet MS"/>
          <w:color w:val="000000"/>
          <w:sz w:val="20"/>
          <w:szCs w:val="20"/>
        </w:rPr>
        <w:t>wrapper function</w:t>
      </w:r>
      <w:r>
        <w:rPr>
          <w:rStyle w:val="apple-converted-space"/>
          <w:rFonts w:ascii="Trebuchet MS" w:hAnsi="Trebuchet MS"/>
          <w:color w:val="000000"/>
        </w:rPr>
        <w:t> </w:t>
      </w:r>
      <w:r>
        <w:rPr>
          <w:rFonts w:ascii="Trebuchet MS" w:hAnsi="Trebuchet MS"/>
          <w:color w:val="000000"/>
          <w:sz w:val="20"/>
          <w:szCs w:val="20"/>
        </w:rPr>
        <w:t>with the</w:t>
      </w:r>
      <w:r>
        <w:rPr>
          <w:rStyle w:val="apple-converted-space"/>
          <w:rFonts w:ascii="Trebuchet MS" w:hAnsi="Trebuchet MS"/>
          <w:color w:val="000000"/>
        </w:rPr>
        <w:t> </w:t>
      </w:r>
      <w:r>
        <w:rPr>
          <w:rStyle w:val="HTMLTypewriter"/>
          <w:color w:val="000000"/>
        </w:rPr>
        <w:t>__name__</w:t>
      </w:r>
      <w:r>
        <w:rPr>
          <w:rStyle w:val="apple-converted-space"/>
          <w:rFonts w:ascii="Trebuchet MS" w:hAnsi="Trebuchet MS"/>
          <w:color w:val="000000"/>
        </w:rPr>
        <w:t> </w:t>
      </w:r>
      <w:r>
        <w:rPr>
          <w:rFonts w:ascii="Trebuchet MS" w:hAnsi="Trebuchet MS"/>
          <w:color w:val="000000"/>
          <w:sz w:val="20"/>
          <w:szCs w:val="20"/>
        </w:rPr>
        <w:t>and other attributes from the</w:t>
      </w:r>
      <w:r>
        <w:rPr>
          <w:rStyle w:val="apple-converted-space"/>
          <w:rFonts w:ascii="Trebuchet MS" w:hAnsi="Trebuchet MS"/>
          <w:color w:val="000000"/>
        </w:rPr>
        <w:t> </w:t>
      </w:r>
      <w:r>
        <w:rPr>
          <w:rStyle w:val="Emphasis"/>
          <w:rFonts w:ascii="Trebuchet MS" w:hAnsi="Trebuchet MS"/>
          <w:color w:val="000000"/>
          <w:sz w:val="20"/>
          <w:szCs w:val="20"/>
        </w:rPr>
        <w:t>target function</w:t>
      </w:r>
      <w:r>
        <w:rPr>
          <w:rFonts w:ascii="Trebuchet MS" w:hAnsi="Trebuchet MS"/>
          <w:color w:val="000000"/>
          <w:sz w:val="20"/>
          <w:szCs w:val="20"/>
        </w:rPr>
        <w:t>.</w:t>
      </w:r>
    </w:p>
    <w:p w:rsidR="00336D82" w:rsidRDefault="00336D82" w:rsidP="00336D82">
      <w:pPr>
        <w:pStyle w:val="first"/>
        <w:shd w:val="clear" w:color="auto" w:fill="FFFFFF"/>
        <w:rPr>
          <w:rFonts w:ascii="Arial" w:hAnsi="Arial" w:cs="Arial"/>
          <w:b/>
          <w:bCs/>
          <w:color w:val="000000"/>
          <w:sz w:val="20"/>
          <w:szCs w:val="20"/>
        </w:rPr>
      </w:pPr>
      <w:r>
        <w:rPr>
          <w:rFonts w:ascii="Arial" w:hAnsi="Arial" w:cs="Arial"/>
          <w:b/>
          <w:bCs/>
          <w:color w:val="000000"/>
          <w:sz w:val="20"/>
          <w:szCs w:val="20"/>
        </w:rPr>
        <w:t>Note</w:t>
      </w:r>
    </w:p>
    <w:p w:rsidR="00336D82" w:rsidRDefault="00336D82" w:rsidP="00336D82">
      <w:pPr>
        <w:pStyle w:val="last"/>
        <w:shd w:val="clear" w:color="auto" w:fill="FFFFFF"/>
        <w:rPr>
          <w:rFonts w:ascii="Trebuchet MS" w:hAnsi="Trebuchet MS"/>
          <w:color w:val="000000"/>
          <w:sz w:val="20"/>
          <w:szCs w:val="20"/>
        </w:rPr>
      </w:pPr>
      <w:r>
        <w:rPr>
          <w:rFonts w:ascii="Trebuchet MS" w:hAnsi="Trebuchet MS"/>
          <w:color w:val="000000"/>
          <w:sz w:val="20"/>
          <w:szCs w:val="20"/>
        </w:rPr>
        <w:t>For the remainder of this section, when I speak of the</w:t>
      </w:r>
      <w:r>
        <w:rPr>
          <w:rStyle w:val="apple-converted-space"/>
          <w:rFonts w:ascii="Trebuchet MS" w:hAnsi="Trebuchet MS"/>
          <w:color w:val="000000"/>
        </w:rPr>
        <w:t> </w:t>
      </w:r>
      <w:r>
        <w:rPr>
          <w:rStyle w:val="HTMLTypewriter"/>
          <w:color w:val="000000"/>
        </w:rPr>
        <w:t>decorator</w:t>
      </w:r>
      <w:r>
        <w:rPr>
          <w:rStyle w:val="apple-converted-space"/>
          <w:rFonts w:ascii="Trebuchet MS" w:hAnsi="Trebuchet MS"/>
          <w:color w:val="000000"/>
        </w:rPr>
        <w:t> </w:t>
      </w:r>
      <w:r>
        <w:rPr>
          <w:rFonts w:ascii="Trebuchet MS" w:hAnsi="Trebuchet MS"/>
          <w:color w:val="000000"/>
          <w:sz w:val="20"/>
          <w:szCs w:val="20"/>
        </w:rPr>
        <w:t>function, I mean the one from this module, not one of the</w:t>
      </w:r>
      <w:r>
        <w:rPr>
          <w:rStyle w:val="apple-converted-space"/>
          <w:rFonts w:ascii="Trebuchet MS" w:hAnsi="Trebuchet MS"/>
          <w:color w:val="000000"/>
        </w:rPr>
        <w:t> </w:t>
      </w:r>
      <w:r>
        <w:rPr>
          <w:rStyle w:val="Emphasis"/>
          <w:rFonts w:ascii="Trebuchet MS" w:hAnsi="Trebuchet MS"/>
          <w:color w:val="000000"/>
          <w:sz w:val="20"/>
          <w:szCs w:val="20"/>
        </w:rPr>
        <w:t>decorator functions</w:t>
      </w:r>
      <w:r>
        <w:rPr>
          <w:rStyle w:val="apple-converted-space"/>
          <w:rFonts w:ascii="Trebuchet MS" w:hAnsi="Trebuchet MS"/>
          <w:color w:val="000000"/>
        </w:rPr>
        <w:t> </w:t>
      </w:r>
      <w:r>
        <w:rPr>
          <w:rFonts w:ascii="Trebuchet MS" w:hAnsi="Trebuchet MS"/>
          <w:color w:val="000000"/>
          <w:sz w:val="20"/>
          <w:szCs w:val="20"/>
        </w:rPr>
        <w:t>that we've been using to transform our</w:t>
      </w:r>
      <w:r>
        <w:rPr>
          <w:rStyle w:val="apple-converted-space"/>
          <w:rFonts w:ascii="Trebuchet MS" w:hAnsi="Trebuchet MS"/>
          <w:color w:val="000000"/>
        </w:rPr>
        <w:t> </w:t>
      </w:r>
      <w:r>
        <w:rPr>
          <w:rStyle w:val="Emphasis"/>
          <w:rFonts w:ascii="Trebuchet MS" w:hAnsi="Trebuchet MS"/>
          <w:color w:val="000000"/>
          <w:sz w:val="20"/>
          <w:szCs w:val="20"/>
        </w:rPr>
        <w:t>target functions</w:t>
      </w:r>
      <w:r>
        <w:rPr>
          <w:rFonts w:ascii="Trebuchet MS" w:hAnsi="Trebuchet MS"/>
          <w:color w:val="000000"/>
          <w:sz w:val="20"/>
          <w:szCs w:val="20"/>
        </w:rPr>
        <w:t>.</w:t>
      </w:r>
    </w:p>
    <w:p w:rsidR="00336D82" w:rsidRDefault="00336D82" w:rsidP="00336D82">
      <w:pPr>
        <w:pStyle w:val="first"/>
        <w:shd w:val="clear" w:color="auto" w:fill="FFFFFF"/>
        <w:rPr>
          <w:rFonts w:ascii="Arial" w:hAnsi="Arial" w:cs="Arial"/>
          <w:b/>
          <w:bCs/>
          <w:color w:val="000000"/>
          <w:sz w:val="20"/>
          <w:szCs w:val="20"/>
        </w:rPr>
      </w:pPr>
      <w:r>
        <w:rPr>
          <w:rFonts w:ascii="Arial" w:hAnsi="Arial" w:cs="Arial"/>
          <w:b/>
          <w:bCs/>
          <w:color w:val="000000"/>
          <w:sz w:val="20"/>
          <w:szCs w:val="20"/>
        </w:rPr>
        <w:t>Another way to create decorators</w:t>
      </w:r>
    </w:p>
    <w:p w:rsidR="00336D82" w:rsidRDefault="00336D82" w:rsidP="00336D82">
      <w:pPr>
        <w:pStyle w:val="NormalWeb"/>
        <w:shd w:val="clear" w:color="auto" w:fill="FFFFFF"/>
        <w:rPr>
          <w:rFonts w:ascii="Trebuchet MS" w:hAnsi="Trebuchet MS"/>
          <w:color w:val="000000"/>
          <w:sz w:val="20"/>
          <w:szCs w:val="20"/>
        </w:rPr>
      </w:pPr>
      <w:r>
        <w:rPr>
          <w:rFonts w:ascii="Trebuchet MS" w:hAnsi="Trebuchet MS"/>
          <w:color w:val="000000"/>
          <w:sz w:val="20"/>
          <w:szCs w:val="20"/>
        </w:rPr>
        <w:t>Unfortunately, though, the</w:t>
      </w:r>
      <w:r>
        <w:rPr>
          <w:rStyle w:val="apple-converted-space"/>
          <w:rFonts w:ascii="Trebuchet MS" w:hAnsi="Trebuchet MS"/>
          <w:color w:val="000000"/>
        </w:rPr>
        <w:t> </w:t>
      </w:r>
      <w:r>
        <w:rPr>
          <w:rStyle w:val="HTMLTypewriter"/>
          <w:color w:val="000000"/>
        </w:rPr>
        <w:t>decorator</w:t>
      </w:r>
      <w:r>
        <w:rPr>
          <w:rStyle w:val="apple-converted-space"/>
          <w:rFonts w:ascii="Trebuchet MS" w:hAnsi="Trebuchet MS"/>
          <w:color w:val="000000"/>
        </w:rPr>
        <w:t> </w:t>
      </w:r>
      <w:r>
        <w:rPr>
          <w:rFonts w:ascii="Trebuchet MS" w:hAnsi="Trebuchet MS"/>
          <w:color w:val="000000"/>
          <w:sz w:val="20"/>
          <w:szCs w:val="20"/>
        </w:rPr>
        <w:t>function wasn't written with this use in mind. Instead it was written to turn standalone</w:t>
      </w:r>
      <w:r>
        <w:rPr>
          <w:rStyle w:val="apple-converted-space"/>
          <w:rFonts w:ascii="Trebuchet MS" w:hAnsi="Trebuchet MS"/>
          <w:color w:val="000000"/>
        </w:rPr>
        <w:t> </w:t>
      </w:r>
      <w:r>
        <w:rPr>
          <w:rStyle w:val="Emphasis"/>
          <w:rFonts w:ascii="Trebuchet MS" w:hAnsi="Trebuchet MS"/>
          <w:color w:val="000000"/>
          <w:sz w:val="20"/>
          <w:szCs w:val="20"/>
        </w:rPr>
        <w:t>wrapper functions</w:t>
      </w:r>
      <w:r>
        <w:rPr>
          <w:rStyle w:val="apple-converted-space"/>
          <w:rFonts w:ascii="Trebuchet MS" w:hAnsi="Trebuchet MS"/>
          <w:color w:val="000000"/>
        </w:rPr>
        <w:t> </w:t>
      </w:r>
      <w:r>
        <w:rPr>
          <w:rFonts w:ascii="Trebuchet MS" w:hAnsi="Trebuchet MS"/>
          <w:color w:val="000000"/>
          <w:sz w:val="20"/>
          <w:szCs w:val="20"/>
        </w:rPr>
        <w:t>into full-fledged decorators, without having to worry about the function nesting described in</w:t>
      </w:r>
      <w:r>
        <w:rPr>
          <w:rStyle w:val="apple-converted-space"/>
          <w:rFonts w:ascii="Trebuchet MS" w:hAnsi="Trebuchet MS"/>
          <w:color w:val="000000"/>
        </w:rPr>
        <w:t> </w:t>
      </w:r>
      <w:hyperlink r:id="rId37" w:anchor="run-time-transformations" w:history="1">
        <w:r>
          <w:rPr>
            <w:rStyle w:val="Hyperlink"/>
            <w:rFonts w:ascii="Trebuchet MS" w:hAnsi="Trebuchet MS"/>
            <w:color w:val="0000DD"/>
            <w:sz w:val="20"/>
            <w:szCs w:val="20"/>
            <w:u w:val="none"/>
          </w:rPr>
          <w:t>Run-Time Transformations</w:t>
        </w:r>
      </w:hyperlink>
      <w:r>
        <w:rPr>
          <w:rFonts w:ascii="Trebuchet MS" w:hAnsi="Trebuchet MS"/>
          <w:color w:val="000000"/>
          <w:sz w:val="20"/>
          <w:szCs w:val="20"/>
        </w:rPr>
        <w:t>, above.</w:t>
      </w:r>
    </w:p>
    <w:p w:rsidR="00336D82" w:rsidRDefault="00336D82" w:rsidP="00336D82">
      <w:pPr>
        <w:pStyle w:val="NormalWeb"/>
        <w:shd w:val="clear" w:color="auto" w:fill="FFFFFF"/>
        <w:rPr>
          <w:rFonts w:ascii="Trebuchet MS" w:hAnsi="Trebuchet MS"/>
          <w:color w:val="000000"/>
          <w:sz w:val="20"/>
          <w:szCs w:val="20"/>
        </w:rPr>
      </w:pPr>
      <w:r>
        <w:rPr>
          <w:rFonts w:ascii="Trebuchet MS" w:hAnsi="Trebuchet MS"/>
          <w:color w:val="000000"/>
          <w:sz w:val="20"/>
          <w:szCs w:val="20"/>
        </w:rPr>
        <w:t>While this technique is often useful, it is much less customizable.</w:t>
      </w:r>
      <w:r>
        <w:rPr>
          <w:rStyle w:val="apple-converted-space"/>
          <w:rFonts w:ascii="Trebuchet MS" w:hAnsi="Trebuchet MS"/>
          <w:color w:val="000000"/>
        </w:rPr>
        <w:t> </w:t>
      </w:r>
      <w:r>
        <w:rPr>
          <w:rStyle w:val="Strong"/>
          <w:rFonts w:ascii="Trebuchet MS" w:eastAsiaTheme="majorEastAsia" w:hAnsi="Trebuchet MS"/>
          <w:color w:val="000000"/>
          <w:sz w:val="20"/>
          <w:szCs w:val="20"/>
        </w:rPr>
        <w:t>Everything must be done at run-time</w:t>
      </w:r>
      <w:r>
        <w:rPr>
          <w:rFonts w:ascii="Trebuchet MS" w:hAnsi="Trebuchet MS"/>
          <w:color w:val="000000"/>
          <w:sz w:val="20"/>
          <w:szCs w:val="20"/>
        </w:rPr>
        <w:t>, each time the function is executed. You cannot do</w:t>
      </w:r>
      <w:r>
        <w:rPr>
          <w:rStyle w:val="apple-converted-space"/>
          <w:rFonts w:ascii="Trebuchet MS" w:hAnsi="Trebuchet MS"/>
          <w:color w:val="000000"/>
        </w:rPr>
        <w:t> </w:t>
      </w:r>
      <w:r>
        <w:rPr>
          <w:rStyle w:val="Strong"/>
          <w:rFonts w:ascii="Trebuchet MS" w:eastAsiaTheme="majorEastAsia" w:hAnsi="Trebuchet MS"/>
          <w:color w:val="000000"/>
          <w:sz w:val="20"/>
          <w:szCs w:val="20"/>
        </w:rPr>
        <w:t>any</w:t>
      </w:r>
      <w:r>
        <w:rPr>
          <w:rStyle w:val="apple-converted-space"/>
          <w:rFonts w:ascii="Trebuchet MS" w:hAnsi="Trebuchet MS"/>
          <w:color w:val="000000"/>
        </w:rPr>
        <w:t> </w:t>
      </w:r>
      <w:r>
        <w:rPr>
          <w:rFonts w:ascii="Trebuchet MS" w:hAnsi="Trebuchet MS"/>
          <w:color w:val="000000"/>
          <w:sz w:val="20"/>
          <w:szCs w:val="20"/>
        </w:rPr>
        <w:t>work when the</w:t>
      </w:r>
      <w:r>
        <w:rPr>
          <w:rStyle w:val="apple-converted-space"/>
          <w:rFonts w:ascii="Trebuchet MS" w:hAnsi="Trebuchet MS"/>
          <w:color w:val="000000"/>
        </w:rPr>
        <w:t> </w:t>
      </w:r>
      <w:r>
        <w:rPr>
          <w:rStyle w:val="Emphasis"/>
          <w:rFonts w:ascii="Trebuchet MS" w:hAnsi="Trebuchet MS"/>
          <w:color w:val="000000"/>
          <w:sz w:val="20"/>
          <w:szCs w:val="20"/>
        </w:rPr>
        <w:t>target function</w:t>
      </w:r>
      <w:r>
        <w:rPr>
          <w:rStyle w:val="apple-converted-space"/>
          <w:rFonts w:ascii="Trebuchet MS" w:hAnsi="Trebuchet MS"/>
          <w:color w:val="000000"/>
        </w:rPr>
        <w:t> </w:t>
      </w:r>
      <w:r>
        <w:rPr>
          <w:rFonts w:ascii="Trebuchet MS" w:hAnsi="Trebuchet MS"/>
          <w:color w:val="000000"/>
          <w:sz w:val="20"/>
          <w:szCs w:val="20"/>
        </w:rPr>
        <w:t>is defined, including assigning the</w:t>
      </w:r>
      <w:r>
        <w:rPr>
          <w:rStyle w:val="apple-converted-space"/>
          <w:rFonts w:ascii="Trebuchet MS" w:hAnsi="Trebuchet MS"/>
          <w:color w:val="000000"/>
        </w:rPr>
        <w:t> </w:t>
      </w:r>
      <w:r>
        <w:rPr>
          <w:rStyle w:val="Emphasis"/>
          <w:rFonts w:ascii="Trebuchet MS" w:hAnsi="Trebuchet MS"/>
          <w:color w:val="000000"/>
          <w:sz w:val="20"/>
          <w:szCs w:val="20"/>
        </w:rPr>
        <w:t>target</w:t>
      </w:r>
      <w:r>
        <w:rPr>
          <w:rFonts w:ascii="Trebuchet MS" w:hAnsi="Trebuchet MS"/>
          <w:color w:val="000000"/>
          <w:sz w:val="20"/>
          <w:szCs w:val="20"/>
        </w:rPr>
        <w:t>or</w:t>
      </w:r>
      <w:r>
        <w:rPr>
          <w:rStyle w:val="apple-converted-space"/>
          <w:rFonts w:ascii="Trebuchet MS" w:hAnsi="Trebuchet MS"/>
          <w:color w:val="000000"/>
        </w:rPr>
        <w:t> </w:t>
      </w:r>
      <w:r>
        <w:rPr>
          <w:rStyle w:val="Emphasis"/>
          <w:rFonts w:ascii="Trebuchet MS" w:hAnsi="Trebuchet MS"/>
          <w:color w:val="000000"/>
          <w:sz w:val="20"/>
          <w:szCs w:val="20"/>
        </w:rPr>
        <w:t>wrapper</w:t>
      </w:r>
      <w:r>
        <w:rPr>
          <w:rStyle w:val="apple-converted-space"/>
          <w:rFonts w:ascii="Trebuchet MS" w:hAnsi="Trebuchet MS"/>
          <w:color w:val="000000"/>
        </w:rPr>
        <w:t> </w:t>
      </w:r>
      <w:r>
        <w:rPr>
          <w:rFonts w:ascii="Trebuchet MS" w:hAnsi="Trebuchet MS"/>
          <w:color w:val="000000"/>
          <w:sz w:val="20"/>
          <w:szCs w:val="20"/>
        </w:rPr>
        <w:t>functions attributes or</w:t>
      </w:r>
      <w:r>
        <w:rPr>
          <w:rStyle w:val="apple-converted-space"/>
          <w:rFonts w:ascii="Trebuchet MS" w:hAnsi="Trebuchet MS"/>
          <w:color w:val="000000"/>
        </w:rPr>
        <w:t> </w:t>
      </w:r>
      <w:hyperlink r:id="rId38" w:anchor="passing-options-to-the-decorator" w:history="1">
        <w:r>
          <w:rPr>
            <w:rStyle w:val="Hyperlink"/>
            <w:rFonts w:ascii="Trebuchet MS" w:hAnsi="Trebuchet MS"/>
            <w:color w:val="0000DD"/>
            <w:sz w:val="20"/>
            <w:szCs w:val="20"/>
            <w:u w:val="none"/>
          </w:rPr>
          <w:t>passing options to the decorator</w:t>
        </w:r>
      </w:hyperlink>
      <w:r>
        <w:rPr>
          <w:rFonts w:ascii="Trebuchet MS" w:hAnsi="Trebuchet MS"/>
          <w:color w:val="000000"/>
          <w:sz w:val="20"/>
          <w:szCs w:val="20"/>
        </w:rPr>
        <w:t>.</w:t>
      </w:r>
    </w:p>
    <w:p w:rsidR="00336D82" w:rsidRDefault="00336D82" w:rsidP="00336D82">
      <w:pPr>
        <w:pStyle w:val="NormalWeb"/>
        <w:shd w:val="clear" w:color="auto" w:fill="FFFFFF"/>
        <w:rPr>
          <w:rFonts w:ascii="Trebuchet MS" w:hAnsi="Trebuchet MS"/>
          <w:color w:val="000000"/>
          <w:sz w:val="20"/>
          <w:szCs w:val="20"/>
        </w:rPr>
      </w:pPr>
      <w:r>
        <w:rPr>
          <w:rFonts w:ascii="Trebuchet MS" w:hAnsi="Trebuchet MS"/>
          <w:color w:val="000000"/>
          <w:sz w:val="20"/>
          <w:szCs w:val="20"/>
        </w:rPr>
        <w:t>Also, in this author's opinion it is a bit of a black box; I'd rather know what my decorators are doing even if it is a little messier.</w:t>
      </w:r>
    </w:p>
    <w:p w:rsidR="00336D82" w:rsidRDefault="00336D82" w:rsidP="00336D82">
      <w:pPr>
        <w:pStyle w:val="last"/>
        <w:shd w:val="clear" w:color="auto" w:fill="FFFFFF"/>
        <w:rPr>
          <w:rFonts w:ascii="Trebuchet MS" w:hAnsi="Trebuchet MS"/>
          <w:color w:val="000000"/>
          <w:sz w:val="20"/>
          <w:szCs w:val="20"/>
        </w:rPr>
      </w:pPr>
      <w:r>
        <w:rPr>
          <w:rFonts w:ascii="Trebuchet MS" w:hAnsi="Trebuchet MS"/>
          <w:color w:val="000000"/>
          <w:sz w:val="20"/>
          <w:szCs w:val="20"/>
        </w:rPr>
        <w:t>But we can make it work for us to solve this problem.</w:t>
      </w:r>
    </w:p>
    <w:p w:rsidR="00336D82" w:rsidRDefault="00336D82" w:rsidP="00336D82">
      <w:pPr>
        <w:pStyle w:val="NormalWeb"/>
        <w:shd w:val="clear" w:color="auto" w:fill="FFFFFF"/>
        <w:rPr>
          <w:rFonts w:ascii="Trebuchet MS" w:hAnsi="Trebuchet MS"/>
          <w:color w:val="000000"/>
          <w:sz w:val="20"/>
          <w:szCs w:val="20"/>
        </w:rPr>
      </w:pPr>
      <w:r>
        <w:rPr>
          <w:rFonts w:ascii="Trebuchet MS" w:hAnsi="Trebuchet MS"/>
          <w:color w:val="000000"/>
          <w:sz w:val="20"/>
          <w:szCs w:val="20"/>
        </w:rPr>
        <w:t>Ideally you would just call</w:t>
      </w:r>
      <w:r>
        <w:rPr>
          <w:rStyle w:val="apple-converted-space"/>
          <w:rFonts w:ascii="Trebuchet MS" w:hAnsi="Trebuchet MS"/>
          <w:color w:val="000000"/>
        </w:rPr>
        <w:t> </w:t>
      </w:r>
      <w:proofErr w:type="gramStart"/>
      <w:r>
        <w:rPr>
          <w:rStyle w:val="HTMLTypewriter"/>
          <w:color w:val="000000"/>
        </w:rPr>
        <w:t>decorator(</w:t>
      </w:r>
      <w:proofErr w:type="gramEnd"/>
      <w:r>
        <w:rPr>
          <w:rStyle w:val="HTMLTypewriter"/>
          <w:color w:val="000000"/>
        </w:rPr>
        <w:t>wrapper)</w:t>
      </w:r>
      <w:r>
        <w:rPr>
          <w:rStyle w:val="apple-converted-space"/>
          <w:rFonts w:ascii="Trebuchet MS" w:hAnsi="Trebuchet MS"/>
          <w:color w:val="000000"/>
        </w:rPr>
        <w:t> </w:t>
      </w:r>
      <w:r>
        <w:rPr>
          <w:rFonts w:ascii="Trebuchet MS" w:hAnsi="Trebuchet MS"/>
          <w:color w:val="000000"/>
          <w:sz w:val="20"/>
          <w:szCs w:val="20"/>
        </w:rPr>
        <w:t>and be done with it. However, things are never as simple as we'd like. As described above, the</w:t>
      </w:r>
      <w:r>
        <w:rPr>
          <w:rStyle w:val="apple-converted-space"/>
          <w:rFonts w:ascii="Trebuchet MS" w:hAnsi="Trebuchet MS"/>
          <w:color w:val="000000"/>
        </w:rPr>
        <w:t> </w:t>
      </w:r>
      <w:r>
        <w:rPr>
          <w:rStyle w:val="HTMLTypewriter"/>
          <w:color w:val="000000"/>
        </w:rPr>
        <w:t>decorator</w:t>
      </w:r>
      <w:r>
        <w:rPr>
          <w:rStyle w:val="apple-converted-space"/>
          <w:rFonts w:ascii="Trebuchet MS" w:hAnsi="Trebuchet MS"/>
          <w:color w:val="000000"/>
        </w:rPr>
        <w:t> </w:t>
      </w:r>
      <w:r>
        <w:rPr>
          <w:rFonts w:ascii="Trebuchet MS" w:hAnsi="Trebuchet MS"/>
          <w:color w:val="000000"/>
          <w:sz w:val="20"/>
          <w:szCs w:val="20"/>
        </w:rPr>
        <w:t>function wraps the function passed to it -- our</w:t>
      </w:r>
      <w:r>
        <w:rPr>
          <w:rStyle w:val="apple-converted-space"/>
          <w:rFonts w:ascii="Trebuchet MS" w:hAnsi="Trebuchet MS"/>
          <w:color w:val="000000"/>
        </w:rPr>
        <w:t> </w:t>
      </w:r>
      <w:r>
        <w:rPr>
          <w:rStyle w:val="Emphasis"/>
          <w:rFonts w:ascii="Trebuchet MS" w:hAnsi="Trebuchet MS"/>
          <w:color w:val="000000"/>
          <w:sz w:val="20"/>
          <w:szCs w:val="20"/>
        </w:rPr>
        <w:t>wrapper function</w:t>
      </w:r>
      <w:r>
        <w:rPr>
          <w:rStyle w:val="apple-converted-space"/>
          <w:rFonts w:ascii="Trebuchet MS" w:hAnsi="Trebuchet MS"/>
          <w:color w:val="000000"/>
        </w:rPr>
        <w:t> </w:t>
      </w:r>
      <w:r>
        <w:rPr>
          <w:rFonts w:ascii="Trebuchet MS" w:hAnsi="Trebuchet MS"/>
          <w:color w:val="000000"/>
          <w:sz w:val="20"/>
          <w:szCs w:val="20"/>
        </w:rPr>
        <w:t>-- in a dynamic function to fix the signature. But we still have a few problems:</w:t>
      </w:r>
    </w:p>
    <w:p w:rsidR="00336D82" w:rsidRDefault="00336D82" w:rsidP="00336D82">
      <w:pPr>
        <w:shd w:val="clear" w:color="auto" w:fill="FFFFFF"/>
        <w:rPr>
          <w:rFonts w:ascii="Trebuchet MS" w:hAnsi="Trebuchet MS"/>
          <w:color w:val="000000"/>
          <w:sz w:val="20"/>
          <w:szCs w:val="20"/>
        </w:rPr>
      </w:pPr>
      <w:r>
        <w:rPr>
          <w:rFonts w:ascii="Trebuchet MS" w:hAnsi="Trebuchet MS"/>
          <w:color w:val="000000"/>
          <w:sz w:val="20"/>
          <w:szCs w:val="20"/>
        </w:rPr>
        <w:t>Problem #1:</w:t>
      </w:r>
    </w:p>
    <w:p w:rsidR="00336D82" w:rsidRDefault="00336D82" w:rsidP="00336D82">
      <w:pPr>
        <w:shd w:val="clear" w:color="auto" w:fill="FFFFFF"/>
        <w:spacing w:after="120"/>
        <w:ind w:left="720"/>
        <w:rPr>
          <w:rFonts w:ascii="Trebuchet MS" w:hAnsi="Trebuchet MS"/>
          <w:color w:val="000000"/>
          <w:sz w:val="20"/>
          <w:szCs w:val="20"/>
        </w:rPr>
      </w:pPr>
      <w:r>
        <w:rPr>
          <w:rFonts w:ascii="Trebuchet MS" w:hAnsi="Trebuchet MS"/>
          <w:color w:val="000000"/>
          <w:sz w:val="20"/>
          <w:szCs w:val="20"/>
        </w:rPr>
        <w:t>The dynamic function calls our</w:t>
      </w:r>
      <w:r>
        <w:rPr>
          <w:rStyle w:val="apple-converted-space"/>
          <w:rFonts w:ascii="Trebuchet MS" w:hAnsi="Trebuchet MS"/>
          <w:color w:val="000000"/>
        </w:rPr>
        <w:t> </w:t>
      </w:r>
      <w:r>
        <w:rPr>
          <w:rStyle w:val="Emphasis"/>
          <w:rFonts w:ascii="Trebuchet MS" w:hAnsi="Trebuchet MS"/>
          <w:color w:val="000000"/>
          <w:sz w:val="20"/>
          <w:szCs w:val="20"/>
        </w:rPr>
        <w:t>wrapper function</w:t>
      </w:r>
      <w:r>
        <w:rPr>
          <w:rStyle w:val="apple-converted-space"/>
          <w:rFonts w:ascii="Trebuchet MS" w:hAnsi="Trebuchet MS"/>
          <w:color w:val="000000"/>
        </w:rPr>
        <w:t> </w:t>
      </w:r>
      <w:r>
        <w:rPr>
          <w:rFonts w:ascii="Trebuchet MS" w:hAnsi="Trebuchet MS"/>
          <w:color w:val="000000"/>
          <w:sz w:val="20"/>
          <w:szCs w:val="20"/>
        </w:rPr>
        <w:t>with</w:t>
      </w:r>
      <w:r>
        <w:rPr>
          <w:rStyle w:val="apple-converted-space"/>
          <w:rFonts w:ascii="Trebuchet MS" w:hAnsi="Trebuchet MS"/>
          <w:color w:val="000000"/>
        </w:rPr>
        <w:t> </w:t>
      </w:r>
      <w:r>
        <w:rPr>
          <w:rStyle w:val="HTMLTypewriter"/>
          <w:rFonts w:eastAsiaTheme="minorHAnsi"/>
          <w:color w:val="000000"/>
        </w:rPr>
        <w:t>(func, *args, **kwargs)</w:t>
      </w:r>
    </w:p>
    <w:p w:rsidR="00336D82" w:rsidRDefault="00336D82" w:rsidP="00336D82">
      <w:pPr>
        <w:shd w:val="clear" w:color="auto" w:fill="FFFFFF"/>
        <w:spacing w:after="0"/>
        <w:rPr>
          <w:rFonts w:ascii="Trebuchet MS" w:hAnsi="Trebuchet MS"/>
          <w:color w:val="000000"/>
          <w:sz w:val="20"/>
          <w:szCs w:val="20"/>
        </w:rPr>
      </w:pPr>
      <w:r>
        <w:rPr>
          <w:rFonts w:ascii="Trebuchet MS" w:hAnsi="Trebuchet MS"/>
          <w:color w:val="000000"/>
          <w:sz w:val="20"/>
          <w:szCs w:val="20"/>
        </w:rPr>
        <w:t>Solution #1:</w:t>
      </w:r>
    </w:p>
    <w:p w:rsidR="00336D82" w:rsidRDefault="00336D82" w:rsidP="00336D82">
      <w:pPr>
        <w:shd w:val="clear" w:color="auto" w:fill="FFFFFF"/>
        <w:spacing w:after="120"/>
        <w:ind w:left="720"/>
        <w:rPr>
          <w:rFonts w:ascii="Trebuchet MS" w:hAnsi="Trebuchet MS"/>
          <w:color w:val="000000"/>
          <w:sz w:val="20"/>
          <w:szCs w:val="20"/>
        </w:rPr>
      </w:pPr>
      <w:r>
        <w:rPr>
          <w:rFonts w:ascii="Trebuchet MS" w:hAnsi="Trebuchet MS"/>
          <w:color w:val="000000"/>
          <w:sz w:val="20"/>
          <w:szCs w:val="20"/>
        </w:rPr>
        <w:t>Make our</w:t>
      </w:r>
      <w:r>
        <w:rPr>
          <w:rStyle w:val="apple-converted-space"/>
          <w:rFonts w:ascii="Trebuchet MS" w:hAnsi="Trebuchet MS"/>
          <w:color w:val="000000"/>
        </w:rPr>
        <w:t> </w:t>
      </w:r>
      <w:r>
        <w:rPr>
          <w:rStyle w:val="Emphasis"/>
          <w:rFonts w:ascii="Trebuchet MS" w:hAnsi="Trebuchet MS"/>
          <w:color w:val="000000"/>
          <w:sz w:val="20"/>
          <w:szCs w:val="20"/>
        </w:rPr>
        <w:t>wrapper function</w:t>
      </w:r>
      <w:r>
        <w:rPr>
          <w:rStyle w:val="apple-converted-space"/>
          <w:rFonts w:ascii="Trebuchet MS" w:hAnsi="Trebuchet MS"/>
          <w:color w:val="000000"/>
        </w:rPr>
        <w:t> </w:t>
      </w:r>
      <w:r>
        <w:rPr>
          <w:rFonts w:ascii="Trebuchet MS" w:hAnsi="Trebuchet MS"/>
          <w:color w:val="000000"/>
          <w:sz w:val="20"/>
          <w:szCs w:val="20"/>
        </w:rPr>
        <w:t>accept</w:t>
      </w:r>
      <w:r>
        <w:rPr>
          <w:rStyle w:val="apple-converted-space"/>
          <w:rFonts w:ascii="Trebuchet MS" w:hAnsi="Trebuchet MS"/>
          <w:color w:val="000000"/>
        </w:rPr>
        <w:t> </w:t>
      </w:r>
      <w:r>
        <w:rPr>
          <w:rStyle w:val="HTMLTypewriter"/>
          <w:rFonts w:eastAsiaTheme="minorHAnsi"/>
          <w:color w:val="000000"/>
        </w:rPr>
        <w:t>(func, *args, **kwargs)</w:t>
      </w:r>
      <w:r>
        <w:rPr>
          <w:rStyle w:val="apple-converted-space"/>
          <w:rFonts w:ascii="Trebuchet MS" w:hAnsi="Trebuchet MS"/>
          <w:color w:val="000000"/>
        </w:rPr>
        <w:t> </w:t>
      </w:r>
      <w:r>
        <w:rPr>
          <w:rFonts w:ascii="Trebuchet MS" w:hAnsi="Trebuchet MS"/>
          <w:color w:val="000000"/>
          <w:sz w:val="20"/>
          <w:szCs w:val="20"/>
        </w:rPr>
        <w:t>instead of just</w:t>
      </w:r>
      <w:r>
        <w:rPr>
          <w:rStyle w:val="apple-converted-space"/>
          <w:rFonts w:ascii="Trebuchet MS" w:hAnsi="Trebuchet MS"/>
          <w:color w:val="000000"/>
        </w:rPr>
        <w:t> </w:t>
      </w:r>
      <w:r>
        <w:rPr>
          <w:rStyle w:val="HTMLTypewriter"/>
          <w:rFonts w:eastAsiaTheme="minorHAnsi"/>
          <w:color w:val="000000"/>
        </w:rPr>
        <w:t>(*args, **kwargs)</w:t>
      </w:r>
      <w:r>
        <w:rPr>
          <w:rFonts w:ascii="Trebuchet MS" w:hAnsi="Trebuchet MS"/>
          <w:color w:val="000000"/>
          <w:sz w:val="20"/>
          <w:szCs w:val="20"/>
        </w:rPr>
        <w:t>.</w:t>
      </w:r>
    </w:p>
    <w:p w:rsidR="00336D82" w:rsidRDefault="00336D82" w:rsidP="00336D82">
      <w:pPr>
        <w:shd w:val="clear" w:color="auto" w:fill="FFFFFF"/>
        <w:spacing w:after="0"/>
        <w:rPr>
          <w:rFonts w:ascii="Trebuchet MS" w:hAnsi="Trebuchet MS"/>
          <w:color w:val="000000"/>
          <w:sz w:val="20"/>
          <w:szCs w:val="20"/>
        </w:rPr>
      </w:pPr>
      <w:r>
        <w:rPr>
          <w:rFonts w:ascii="Trebuchet MS" w:hAnsi="Trebuchet MS"/>
          <w:color w:val="000000"/>
          <w:sz w:val="20"/>
          <w:szCs w:val="20"/>
        </w:rPr>
        <w:t>Problem #2:</w:t>
      </w:r>
    </w:p>
    <w:p w:rsidR="00336D82" w:rsidRDefault="00336D82" w:rsidP="00336D82">
      <w:pPr>
        <w:shd w:val="clear" w:color="auto" w:fill="FFFFFF"/>
        <w:spacing w:after="120"/>
        <w:ind w:left="720"/>
        <w:rPr>
          <w:rFonts w:ascii="Trebuchet MS" w:hAnsi="Trebuchet MS"/>
          <w:color w:val="000000"/>
          <w:sz w:val="20"/>
          <w:szCs w:val="20"/>
        </w:rPr>
      </w:pPr>
      <w:r>
        <w:rPr>
          <w:rFonts w:ascii="Trebuchet MS" w:hAnsi="Trebuchet MS"/>
          <w:color w:val="000000"/>
          <w:sz w:val="20"/>
          <w:szCs w:val="20"/>
        </w:rPr>
        <w:t>The dynamic function is then wrapped in another function that expects to be used as an actual decorator -- it expects to be called with the</w:t>
      </w:r>
      <w:r>
        <w:rPr>
          <w:rStyle w:val="apple-converted-space"/>
          <w:rFonts w:ascii="Trebuchet MS" w:hAnsi="Trebuchet MS"/>
          <w:color w:val="000000"/>
        </w:rPr>
        <w:t> </w:t>
      </w:r>
      <w:r>
        <w:rPr>
          <w:rStyle w:val="Emphasis"/>
          <w:rFonts w:ascii="Trebuchet MS" w:hAnsi="Trebuchet MS"/>
          <w:color w:val="000000"/>
          <w:sz w:val="20"/>
          <w:szCs w:val="20"/>
        </w:rPr>
        <w:t>target function</w:t>
      </w:r>
      <w:r>
        <w:rPr>
          <w:rFonts w:ascii="Trebuchet MS" w:hAnsi="Trebuchet MS"/>
          <w:color w:val="000000"/>
          <w:sz w:val="20"/>
          <w:szCs w:val="20"/>
        </w:rPr>
        <w:t>, and will return the wrapper function.</w:t>
      </w:r>
    </w:p>
    <w:p w:rsidR="00336D82" w:rsidRDefault="00336D82" w:rsidP="00336D82">
      <w:pPr>
        <w:shd w:val="clear" w:color="auto" w:fill="FFFFFF"/>
        <w:spacing w:after="0"/>
        <w:rPr>
          <w:rFonts w:ascii="Trebuchet MS" w:hAnsi="Trebuchet MS"/>
          <w:color w:val="000000"/>
          <w:sz w:val="20"/>
          <w:szCs w:val="20"/>
        </w:rPr>
      </w:pPr>
      <w:r>
        <w:rPr>
          <w:rFonts w:ascii="Trebuchet MS" w:hAnsi="Trebuchet MS"/>
          <w:color w:val="000000"/>
          <w:sz w:val="20"/>
          <w:szCs w:val="20"/>
        </w:rPr>
        <w:t>Solution #2:</w:t>
      </w:r>
    </w:p>
    <w:p w:rsidR="00336D82" w:rsidRDefault="00336D82" w:rsidP="00336D82">
      <w:pPr>
        <w:shd w:val="clear" w:color="auto" w:fill="FFFFFF"/>
        <w:spacing w:after="120"/>
        <w:ind w:left="720"/>
        <w:rPr>
          <w:rFonts w:ascii="Trebuchet MS" w:hAnsi="Trebuchet MS"/>
          <w:color w:val="000000"/>
          <w:sz w:val="20"/>
          <w:szCs w:val="20"/>
        </w:rPr>
      </w:pPr>
      <w:r>
        <w:rPr>
          <w:rFonts w:ascii="Trebuchet MS" w:hAnsi="Trebuchet MS"/>
          <w:color w:val="000000"/>
          <w:sz w:val="20"/>
          <w:szCs w:val="20"/>
        </w:rPr>
        <w:lastRenderedPageBreak/>
        <w:t>Call</w:t>
      </w:r>
      <w:r>
        <w:rPr>
          <w:rStyle w:val="apple-converted-space"/>
          <w:rFonts w:ascii="Trebuchet MS" w:hAnsi="Trebuchet MS"/>
          <w:color w:val="000000"/>
        </w:rPr>
        <w:t> </w:t>
      </w:r>
      <w:r>
        <w:rPr>
          <w:rStyle w:val="HTMLTypewriter"/>
          <w:rFonts w:eastAsiaTheme="minorHAnsi"/>
          <w:color w:val="000000"/>
        </w:rPr>
        <w:t>decorator</w:t>
      </w:r>
      <w:r>
        <w:rPr>
          <w:rFonts w:ascii="Trebuchet MS" w:hAnsi="Trebuchet MS"/>
          <w:color w:val="000000"/>
          <w:sz w:val="20"/>
          <w:szCs w:val="20"/>
        </w:rPr>
        <w:t>'s return value with the</w:t>
      </w:r>
      <w:r>
        <w:rPr>
          <w:rStyle w:val="apple-converted-space"/>
          <w:rFonts w:ascii="Trebuchet MS" w:hAnsi="Trebuchet MS"/>
          <w:color w:val="000000"/>
        </w:rPr>
        <w:t> </w:t>
      </w:r>
      <w:r>
        <w:rPr>
          <w:rStyle w:val="Emphasis"/>
          <w:rFonts w:ascii="Trebuchet MS" w:hAnsi="Trebuchet MS"/>
          <w:color w:val="000000"/>
          <w:sz w:val="20"/>
          <w:szCs w:val="20"/>
        </w:rPr>
        <w:t>target function</w:t>
      </w:r>
      <w:r>
        <w:rPr>
          <w:rStyle w:val="apple-converted-space"/>
          <w:rFonts w:ascii="Trebuchet MS" w:hAnsi="Trebuchet MS"/>
          <w:color w:val="000000"/>
        </w:rPr>
        <w:t> </w:t>
      </w:r>
      <w:r>
        <w:rPr>
          <w:rFonts w:ascii="Trebuchet MS" w:hAnsi="Trebuchet MS"/>
          <w:color w:val="000000"/>
          <w:sz w:val="20"/>
          <w:szCs w:val="20"/>
        </w:rPr>
        <w:t>to get back to the dynamic function, which has the right signature.</w:t>
      </w:r>
    </w:p>
    <w:p w:rsidR="00336D82" w:rsidRDefault="00336D82" w:rsidP="00336D82">
      <w:pPr>
        <w:pStyle w:val="NormalWeb"/>
        <w:shd w:val="clear" w:color="auto" w:fill="FFFFFF"/>
        <w:rPr>
          <w:rFonts w:ascii="Trebuchet MS" w:hAnsi="Trebuchet MS"/>
          <w:color w:val="000000"/>
          <w:sz w:val="20"/>
          <w:szCs w:val="20"/>
        </w:rPr>
      </w:pPr>
      <w:r>
        <w:rPr>
          <w:rFonts w:ascii="Trebuchet MS" w:hAnsi="Trebuchet MS"/>
          <w:color w:val="000000"/>
          <w:sz w:val="20"/>
          <w:szCs w:val="20"/>
        </w:rPr>
        <w:t>This technique is a bit of a hack, and is a bit hard to explain, but it is easy to implement and works well.</w:t>
      </w:r>
    </w:p>
    <w:p w:rsidR="00336D82" w:rsidRDefault="00336D82" w:rsidP="00336D82">
      <w:pPr>
        <w:pStyle w:val="NormalWeb"/>
        <w:shd w:val="clear" w:color="auto" w:fill="FFFFFF"/>
        <w:rPr>
          <w:rFonts w:ascii="Trebuchet MS" w:hAnsi="Trebuchet MS"/>
          <w:color w:val="000000"/>
          <w:sz w:val="20"/>
          <w:szCs w:val="20"/>
        </w:rPr>
      </w:pPr>
      <w:r>
        <w:rPr>
          <w:rFonts w:ascii="Trebuchet MS" w:hAnsi="Trebuchet MS"/>
          <w:color w:val="000000"/>
          <w:sz w:val="20"/>
          <w:szCs w:val="20"/>
        </w:rPr>
        <w:t>This is the same example as before, but now with the</w:t>
      </w:r>
      <w:r>
        <w:rPr>
          <w:rStyle w:val="apple-converted-space"/>
          <w:rFonts w:ascii="Trebuchet MS" w:hAnsi="Trebuchet MS"/>
          <w:color w:val="000000"/>
        </w:rPr>
        <w:t> </w:t>
      </w:r>
      <w:r>
        <w:rPr>
          <w:rStyle w:val="HTMLTypewriter"/>
          <w:color w:val="000000"/>
        </w:rPr>
        <w:t>decorator</w:t>
      </w:r>
      <w:r>
        <w:rPr>
          <w:rStyle w:val="apple-converted-space"/>
          <w:rFonts w:ascii="Trebuchet MS" w:hAnsi="Trebuchet MS"/>
          <w:color w:val="000000"/>
        </w:rPr>
        <w:t> </w:t>
      </w:r>
      <w:r>
        <w:rPr>
          <w:rFonts w:ascii="Trebuchet MS" w:hAnsi="Trebuchet MS"/>
          <w:color w:val="000000"/>
          <w:sz w:val="20"/>
          <w:szCs w:val="20"/>
        </w:rPr>
        <w:t>function (and a name change so things don't get too confusing):</w:t>
      </w:r>
    </w:p>
    <w:p w:rsidR="00336D82" w:rsidRDefault="00041B01" w:rsidP="00336D82">
      <w:pPr>
        <w:shd w:val="clear" w:color="auto" w:fill="FFFFFF"/>
        <w:rPr>
          <w:rFonts w:ascii="Trebuchet MS" w:hAnsi="Trebuchet MS"/>
          <w:color w:val="000000"/>
          <w:sz w:val="20"/>
          <w:szCs w:val="20"/>
        </w:rPr>
      </w:pPr>
      <w:hyperlink r:id="rId39" w:history="1">
        <w:proofErr w:type="gramStart"/>
        <w:r w:rsidR="00336D82">
          <w:rPr>
            <w:rStyle w:val="Hyperlink"/>
            <w:rFonts w:ascii="Trebuchet MS" w:hAnsi="Trebuchet MS"/>
            <w:color w:val="000000"/>
            <w:sz w:val="20"/>
            <w:szCs w:val="20"/>
            <w:u w:val="none"/>
            <w:bdr w:val="single" w:sz="6" w:space="0" w:color="A1A4A5" w:frame="1"/>
            <w:shd w:val="clear" w:color="auto" w:fill="CFCFCF"/>
          </w:rPr>
          <w:t>#</w:t>
        </w:r>
        <w:r w:rsidR="00336D82">
          <w:rPr>
            <w:rStyle w:val="Hyperlink"/>
            <w:rFonts w:ascii="Arial" w:hAnsi="Arial" w:cs="Arial"/>
            <w:color w:val="000000"/>
            <w:sz w:val="20"/>
            <w:szCs w:val="20"/>
            <w:u w:val="none"/>
            <w:bdr w:val="single" w:sz="6" w:space="0" w:color="A1A4A5" w:frame="1"/>
            <w:shd w:val="clear" w:color="auto" w:fill="CFCFCF"/>
          </w:rPr>
          <w:t> </w:t>
        </w:r>
        <w:r w:rsidR="00336D82">
          <w:rPr>
            <w:rStyle w:val="Hyperlink"/>
            <w:rFonts w:ascii="Trebuchet MS" w:hAnsi="Trebuchet MS"/>
            <w:color w:val="000000"/>
            <w:sz w:val="20"/>
            <w:szCs w:val="20"/>
            <w:u w:val="none"/>
            <w:bdr w:val="single" w:sz="6" w:space="0" w:color="A1A4A5" w:frame="1"/>
            <w:shd w:val="clear" w:color="auto" w:fill="CFCFCF"/>
          </w:rPr>
          <w:t>'s</w:t>
        </w:r>
        <w:proofErr w:type="gramEnd"/>
      </w:hyperlink>
    </w:p>
    <w:p w:rsidR="00336D82" w:rsidRDefault="00336D82" w:rsidP="00336D82">
      <w:pPr>
        <w:pStyle w:val="HTMLPreformatted"/>
        <w:shd w:val="clear" w:color="auto" w:fill="F9F9F9"/>
        <w:rPr>
          <w:color w:val="000000"/>
          <w:sz w:val="17"/>
          <w:szCs w:val="17"/>
        </w:rPr>
      </w:pPr>
      <w:r>
        <w:rPr>
          <w:rStyle w:val="lineno"/>
          <w:color w:val="000000"/>
          <w:sz w:val="17"/>
          <w:szCs w:val="17"/>
          <w:shd w:val="clear" w:color="auto" w:fill="CFCFCF"/>
        </w:rPr>
        <w:t xml:space="preserve"> 1</w:t>
      </w:r>
      <w:r>
        <w:rPr>
          <w:rStyle w:val="kn"/>
          <w:color w:val="000000"/>
          <w:sz w:val="17"/>
          <w:szCs w:val="17"/>
        </w:rPr>
        <w:t>from</w:t>
      </w:r>
      <w:r>
        <w:rPr>
          <w:color w:val="000000"/>
          <w:sz w:val="17"/>
          <w:szCs w:val="17"/>
        </w:rPr>
        <w:t xml:space="preserve"> </w:t>
      </w:r>
      <w:r>
        <w:rPr>
          <w:rStyle w:val="nn"/>
          <w:b/>
          <w:bCs/>
          <w:color w:val="000000"/>
          <w:sz w:val="17"/>
          <w:szCs w:val="17"/>
        </w:rPr>
        <w:t>decorator</w:t>
      </w:r>
      <w:r>
        <w:rPr>
          <w:color w:val="000000"/>
          <w:sz w:val="17"/>
          <w:szCs w:val="17"/>
        </w:rPr>
        <w:t xml:space="preserve"> </w:t>
      </w:r>
      <w:r>
        <w:rPr>
          <w:rStyle w:val="kn"/>
          <w:color w:val="000000"/>
          <w:sz w:val="17"/>
          <w:szCs w:val="17"/>
        </w:rPr>
        <w:t>import</w:t>
      </w:r>
      <w:r>
        <w:rPr>
          <w:color w:val="000000"/>
          <w:sz w:val="17"/>
          <w:szCs w:val="17"/>
        </w:rPr>
        <w:t xml:space="preserve"> </w:t>
      </w:r>
      <w:r>
        <w:rPr>
          <w:rStyle w:val="n"/>
          <w:color w:val="000000"/>
          <w:sz w:val="17"/>
          <w:szCs w:val="17"/>
        </w:rPr>
        <w:t>decorator</w:t>
      </w:r>
      <w:r>
        <w:rPr>
          <w:color w:val="000000"/>
          <w:sz w:val="17"/>
          <w:szCs w:val="17"/>
        </w:rPr>
        <w:br/>
      </w:r>
      <w:r>
        <w:rPr>
          <w:rStyle w:val="lineno"/>
          <w:color w:val="000000"/>
          <w:sz w:val="17"/>
          <w:szCs w:val="17"/>
          <w:shd w:val="clear" w:color="auto" w:fill="CFCFCF"/>
        </w:rPr>
        <w:t xml:space="preserve"> 2</w:t>
      </w:r>
      <w:r>
        <w:rPr>
          <w:color w:val="000000"/>
          <w:sz w:val="17"/>
          <w:szCs w:val="17"/>
        </w:rPr>
        <w:br/>
      </w:r>
      <w:r>
        <w:rPr>
          <w:rStyle w:val="lineno"/>
          <w:color w:val="000000"/>
          <w:sz w:val="17"/>
          <w:szCs w:val="17"/>
          <w:shd w:val="clear" w:color="auto" w:fill="CFCFCF"/>
        </w:rPr>
        <w:t xml:space="preserve"> 3</w:t>
      </w:r>
      <w:r>
        <w:rPr>
          <w:rStyle w:val="k"/>
          <w:b/>
          <w:bCs/>
          <w:color w:val="0000FF"/>
          <w:sz w:val="17"/>
          <w:szCs w:val="17"/>
        </w:rPr>
        <w:t>def</w:t>
      </w:r>
      <w:r>
        <w:rPr>
          <w:color w:val="000000"/>
          <w:sz w:val="17"/>
          <w:szCs w:val="17"/>
        </w:rPr>
        <w:t xml:space="preserve"> </w:t>
      </w:r>
      <w:r>
        <w:rPr>
          <w:rStyle w:val="nf"/>
          <w:color w:val="000000"/>
          <w:sz w:val="17"/>
          <w:szCs w:val="17"/>
        </w:rPr>
        <w:t>my_decorator</w:t>
      </w:r>
      <w:r>
        <w:rPr>
          <w:rStyle w:val="p"/>
          <w:color w:val="000000"/>
          <w:sz w:val="17"/>
          <w:szCs w:val="17"/>
        </w:rPr>
        <w:t>(</w:t>
      </w:r>
      <w:r>
        <w:rPr>
          <w:rStyle w:val="n"/>
          <w:color w:val="000000"/>
          <w:sz w:val="17"/>
          <w:szCs w:val="17"/>
        </w:rPr>
        <w:t>target</w:t>
      </w:r>
      <w:r>
        <w:rPr>
          <w:rStyle w:val="p"/>
          <w:color w:val="000000"/>
          <w:sz w:val="17"/>
          <w:szCs w:val="17"/>
        </w:rPr>
        <w:t>):</w:t>
      </w:r>
      <w:r>
        <w:rPr>
          <w:color w:val="000000"/>
          <w:sz w:val="17"/>
          <w:szCs w:val="17"/>
        </w:rPr>
        <w:br/>
      </w:r>
      <w:r>
        <w:rPr>
          <w:rStyle w:val="lineno"/>
          <w:color w:val="000000"/>
          <w:sz w:val="17"/>
          <w:szCs w:val="17"/>
          <w:shd w:val="clear" w:color="auto" w:fill="CFCFCF"/>
        </w:rPr>
        <w:t xml:space="preserve"> 4</w:t>
      </w:r>
      <w:r>
        <w:rPr>
          <w:color w:val="000000"/>
          <w:sz w:val="17"/>
          <w:szCs w:val="17"/>
        </w:rPr>
        <w:br/>
      </w:r>
      <w:r>
        <w:rPr>
          <w:rStyle w:val="lineno"/>
          <w:color w:val="000000"/>
          <w:sz w:val="17"/>
          <w:szCs w:val="17"/>
          <w:shd w:val="clear" w:color="auto" w:fill="CFCFCF"/>
        </w:rPr>
        <w:t xml:space="preserve"> 5</w:t>
      </w:r>
      <w:r>
        <w:rPr>
          <w:color w:val="000000"/>
          <w:sz w:val="17"/>
          <w:szCs w:val="17"/>
        </w:rPr>
        <w:t xml:space="preserve">    </w:t>
      </w:r>
      <w:r>
        <w:rPr>
          <w:rStyle w:val="k"/>
          <w:b/>
          <w:bCs/>
          <w:color w:val="0000FF"/>
          <w:sz w:val="17"/>
          <w:szCs w:val="17"/>
        </w:rPr>
        <w:t>def</w:t>
      </w:r>
      <w:r>
        <w:rPr>
          <w:color w:val="000000"/>
          <w:sz w:val="17"/>
          <w:szCs w:val="17"/>
        </w:rPr>
        <w:t xml:space="preserve"> </w:t>
      </w:r>
      <w:r>
        <w:rPr>
          <w:rStyle w:val="nf"/>
          <w:color w:val="000000"/>
          <w:sz w:val="17"/>
          <w:szCs w:val="17"/>
        </w:rPr>
        <w:t>wrapper</w:t>
      </w:r>
      <w:r>
        <w:rPr>
          <w:rStyle w:val="p"/>
          <w:color w:val="000000"/>
          <w:sz w:val="17"/>
          <w:szCs w:val="17"/>
        </w:rPr>
        <w:t>(</w:t>
      </w:r>
      <w:r>
        <w:rPr>
          <w:rStyle w:val="n"/>
          <w:color w:val="000000"/>
          <w:sz w:val="17"/>
          <w:szCs w:val="17"/>
        </w:rPr>
        <w:t>target</w:t>
      </w:r>
      <w:r>
        <w:rPr>
          <w:rStyle w:val="p"/>
          <w:color w:val="000000"/>
          <w:sz w:val="17"/>
          <w:szCs w:val="17"/>
        </w:rPr>
        <w:t>,</w:t>
      </w:r>
      <w:r>
        <w:rPr>
          <w:color w:val="000000"/>
          <w:sz w:val="17"/>
          <w:szCs w:val="17"/>
        </w:rPr>
        <w:t xml:space="preserve"> </w:t>
      </w:r>
      <w:r>
        <w:rPr>
          <w:rStyle w:val="o"/>
          <w:color w:val="666666"/>
          <w:sz w:val="17"/>
          <w:szCs w:val="17"/>
        </w:rPr>
        <w:t>*</w:t>
      </w:r>
      <w:r>
        <w:rPr>
          <w:rStyle w:val="n"/>
          <w:color w:val="000000"/>
          <w:sz w:val="17"/>
          <w:szCs w:val="17"/>
        </w:rPr>
        <w:t>args</w:t>
      </w:r>
      <w:r>
        <w:rPr>
          <w:rStyle w:val="p"/>
          <w:color w:val="000000"/>
          <w:sz w:val="17"/>
          <w:szCs w:val="17"/>
        </w:rPr>
        <w:t>,</w:t>
      </w:r>
      <w:r>
        <w:rPr>
          <w:color w:val="000000"/>
          <w:sz w:val="17"/>
          <w:szCs w:val="17"/>
        </w:rPr>
        <w:t xml:space="preserve"> </w:t>
      </w:r>
      <w:r>
        <w:rPr>
          <w:rStyle w:val="o"/>
          <w:color w:val="666666"/>
          <w:sz w:val="17"/>
          <w:szCs w:val="17"/>
        </w:rPr>
        <w:t>**</w:t>
      </w:r>
      <w:r>
        <w:rPr>
          <w:rStyle w:val="n"/>
          <w:color w:val="000000"/>
          <w:sz w:val="17"/>
          <w:szCs w:val="17"/>
        </w:rPr>
        <w:t>kwargs</w:t>
      </w:r>
      <w:r>
        <w:rPr>
          <w:rStyle w:val="p"/>
          <w:color w:val="000000"/>
          <w:sz w:val="17"/>
          <w:szCs w:val="17"/>
        </w:rPr>
        <w:t>):</w:t>
      </w:r>
      <w:r>
        <w:rPr>
          <w:color w:val="000000"/>
          <w:sz w:val="17"/>
          <w:szCs w:val="17"/>
        </w:rPr>
        <w:t xml:space="preserve"> </w:t>
      </w:r>
      <w:r>
        <w:rPr>
          <w:rStyle w:val="c"/>
          <w:i/>
          <w:iCs/>
          <w:color w:val="008800"/>
          <w:sz w:val="17"/>
          <w:szCs w:val="17"/>
        </w:rPr>
        <w:t># the target function has been prepended to the list of arguments</w:t>
      </w:r>
      <w:r>
        <w:rPr>
          <w:color w:val="000000"/>
          <w:sz w:val="17"/>
          <w:szCs w:val="17"/>
        </w:rPr>
        <w:br/>
      </w:r>
      <w:r>
        <w:rPr>
          <w:rStyle w:val="lineno"/>
          <w:color w:val="000000"/>
          <w:sz w:val="17"/>
          <w:szCs w:val="17"/>
          <w:shd w:val="clear" w:color="auto" w:fill="CFCFCF"/>
        </w:rPr>
        <w:t xml:space="preserve"> 6</w:t>
      </w:r>
      <w:r>
        <w:rPr>
          <w:color w:val="000000"/>
          <w:sz w:val="17"/>
          <w:szCs w:val="17"/>
        </w:rPr>
        <w:t xml:space="preserve">        </w:t>
      </w:r>
      <w:r>
        <w:rPr>
          <w:rStyle w:val="k"/>
          <w:b/>
          <w:bCs/>
          <w:color w:val="0000FF"/>
          <w:sz w:val="17"/>
          <w:szCs w:val="17"/>
        </w:rPr>
        <w:t>return</w:t>
      </w:r>
      <w:r>
        <w:rPr>
          <w:color w:val="000000"/>
          <w:sz w:val="17"/>
          <w:szCs w:val="17"/>
        </w:rPr>
        <w:t xml:space="preserve"> </w:t>
      </w:r>
      <w:r>
        <w:rPr>
          <w:rStyle w:val="n"/>
          <w:color w:val="000000"/>
          <w:sz w:val="17"/>
          <w:szCs w:val="17"/>
        </w:rPr>
        <w:t>target</w:t>
      </w:r>
      <w:r>
        <w:rPr>
          <w:rStyle w:val="p"/>
          <w:color w:val="000000"/>
          <w:sz w:val="17"/>
          <w:szCs w:val="17"/>
        </w:rPr>
        <w:t>(</w:t>
      </w:r>
      <w:r>
        <w:rPr>
          <w:rStyle w:val="o"/>
          <w:color w:val="666666"/>
          <w:sz w:val="17"/>
          <w:szCs w:val="17"/>
        </w:rPr>
        <w:t>*</w:t>
      </w:r>
      <w:r>
        <w:rPr>
          <w:rStyle w:val="n"/>
          <w:color w:val="000000"/>
          <w:sz w:val="17"/>
          <w:szCs w:val="17"/>
        </w:rPr>
        <w:t>args</w:t>
      </w:r>
      <w:r>
        <w:rPr>
          <w:rStyle w:val="p"/>
          <w:color w:val="000000"/>
          <w:sz w:val="17"/>
          <w:szCs w:val="17"/>
        </w:rPr>
        <w:t>,</w:t>
      </w:r>
      <w:r>
        <w:rPr>
          <w:color w:val="000000"/>
          <w:sz w:val="17"/>
          <w:szCs w:val="17"/>
        </w:rPr>
        <w:t xml:space="preserve"> </w:t>
      </w:r>
      <w:r>
        <w:rPr>
          <w:rStyle w:val="o"/>
          <w:color w:val="666666"/>
          <w:sz w:val="17"/>
          <w:szCs w:val="17"/>
        </w:rPr>
        <w:t>**</w:t>
      </w:r>
      <w:r>
        <w:rPr>
          <w:rStyle w:val="n"/>
          <w:color w:val="000000"/>
          <w:sz w:val="17"/>
          <w:szCs w:val="17"/>
        </w:rPr>
        <w:t>kwargs</w:t>
      </w:r>
      <w:r>
        <w:rPr>
          <w:rStyle w:val="p"/>
          <w:color w:val="000000"/>
          <w:sz w:val="17"/>
          <w:szCs w:val="17"/>
        </w:rPr>
        <w:t>)</w:t>
      </w:r>
      <w:r>
        <w:rPr>
          <w:color w:val="000000"/>
          <w:sz w:val="17"/>
          <w:szCs w:val="17"/>
        </w:rPr>
        <w:br/>
      </w:r>
      <w:r>
        <w:rPr>
          <w:rStyle w:val="lineno"/>
          <w:color w:val="000000"/>
          <w:sz w:val="17"/>
          <w:szCs w:val="17"/>
          <w:shd w:val="clear" w:color="auto" w:fill="CFCFCF"/>
        </w:rPr>
        <w:t xml:space="preserve"> 7</w:t>
      </w:r>
      <w:r>
        <w:rPr>
          <w:color w:val="000000"/>
          <w:sz w:val="17"/>
          <w:szCs w:val="17"/>
        </w:rPr>
        <w:br/>
      </w:r>
      <w:r>
        <w:rPr>
          <w:rStyle w:val="lineno"/>
          <w:color w:val="000000"/>
          <w:sz w:val="17"/>
          <w:szCs w:val="17"/>
          <w:shd w:val="clear" w:color="auto" w:fill="CFCFCF"/>
        </w:rPr>
        <w:t xml:space="preserve"> 8</w:t>
      </w:r>
      <w:r>
        <w:rPr>
          <w:color w:val="000000"/>
          <w:sz w:val="17"/>
          <w:szCs w:val="17"/>
        </w:rPr>
        <w:t xml:space="preserve">    </w:t>
      </w:r>
      <w:r>
        <w:rPr>
          <w:rStyle w:val="c"/>
          <w:i/>
          <w:iCs/>
          <w:color w:val="008800"/>
          <w:sz w:val="17"/>
          <w:szCs w:val="17"/>
        </w:rPr>
        <w:t># We are calling the returned value with the target function to get a 'proper' wrapper function back</w:t>
      </w:r>
      <w:r>
        <w:rPr>
          <w:color w:val="000000"/>
          <w:sz w:val="17"/>
          <w:szCs w:val="17"/>
        </w:rPr>
        <w:br/>
      </w:r>
      <w:r>
        <w:rPr>
          <w:rStyle w:val="lineno"/>
          <w:color w:val="000000"/>
          <w:sz w:val="17"/>
          <w:szCs w:val="17"/>
          <w:shd w:val="clear" w:color="auto" w:fill="CFCFCF"/>
        </w:rPr>
        <w:t xml:space="preserve"> 9</w:t>
      </w:r>
      <w:r>
        <w:rPr>
          <w:color w:val="000000"/>
          <w:sz w:val="17"/>
          <w:szCs w:val="17"/>
        </w:rPr>
        <w:t xml:space="preserve">    </w:t>
      </w:r>
      <w:r>
        <w:rPr>
          <w:rStyle w:val="k"/>
          <w:b/>
          <w:bCs/>
          <w:color w:val="0000FF"/>
          <w:sz w:val="17"/>
          <w:szCs w:val="17"/>
        </w:rPr>
        <w:t>return</w:t>
      </w:r>
      <w:r>
        <w:rPr>
          <w:color w:val="000000"/>
          <w:sz w:val="17"/>
          <w:szCs w:val="17"/>
        </w:rPr>
        <w:t xml:space="preserve"> </w:t>
      </w:r>
      <w:r>
        <w:rPr>
          <w:rStyle w:val="n"/>
          <w:color w:val="000000"/>
          <w:sz w:val="17"/>
          <w:szCs w:val="17"/>
        </w:rPr>
        <w:t>decorator</w:t>
      </w:r>
      <w:r>
        <w:rPr>
          <w:rStyle w:val="p"/>
          <w:color w:val="000000"/>
          <w:sz w:val="17"/>
          <w:szCs w:val="17"/>
        </w:rPr>
        <w:t>(</w:t>
      </w:r>
      <w:r>
        <w:rPr>
          <w:rStyle w:val="n"/>
          <w:color w:val="000000"/>
          <w:sz w:val="17"/>
          <w:szCs w:val="17"/>
        </w:rPr>
        <w:t>wrapper</w:t>
      </w:r>
      <w:r>
        <w:rPr>
          <w:rStyle w:val="p"/>
          <w:color w:val="000000"/>
          <w:sz w:val="17"/>
          <w:szCs w:val="17"/>
        </w:rPr>
        <w:t>)(</w:t>
      </w:r>
      <w:r>
        <w:rPr>
          <w:rStyle w:val="n"/>
          <w:color w:val="000000"/>
          <w:sz w:val="17"/>
          <w:szCs w:val="17"/>
        </w:rPr>
        <w:t>target</w:t>
      </w:r>
      <w:r>
        <w:rPr>
          <w:rStyle w:val="p"/>
          <w:color w:val="000000"/>
          <w:sz w:val="17"/>
          <w:szCs w:val="17"/>
        </w:rPr>
        <w:t>)</w:t>
      </w:r>
      <w:r>
        <w:rPr>
          <w:color w:val="000000"/>
          <w:sz w:val="17"/>
          <w:szCs w:val="17"/>
        </w:rPr>
        <w:br/>
      </w:r>
      <w:r>
        <w:rPr>
          <w:rStyle w:val="lineno"/>
          <w:color w:val="000000"/>
          <w:sz w:val="17"/>
          <w:szCs w:val="17"/>
          <w:shd w:val="clear" w:color="auto" w:fill="CFCFCF"/>
        </w:rPr>
        <w:t>10</w:t>
      </w:r>
      <w:r>
        <w:rPr>
          <w:color w:val="000000"/>
          <w:sz w:val="17"/>
          <w:szCs w:val="17"/>
        </w:rPr>
        <w:br/>
      </w:r>
      <w:r>
        <w:rPr>
          <w:rStyle w:val="lineno"/>
          <w:color w:val="000000"/>
          <w:sz w:val="17"/>
          <w:szCs w:val="17"/>
          <w:shd w:val="clear" w:color="auto" w:fill="CFCFCF"/>
        </w:rPr>
        <w:t>11</w:t>
      </w:r>
      <w:r>
        <w:rPr>
          <w:color w:val="000000"/>
          <w:sz w:val="17"/>
          <w:szCs w:val="17"/>
        </w:rPr>
        <w:br/>
      </w:r>
      <w:r>
        <w:rPr>
          <w:rStyle w:val="lineno"/>
          <w:color w:val="000000"/>
          <w:sz w:val="17"/>
          <w:szCs w:val="17"/>
          <w:shd w:val="clear" w:color="auto" w:fill="CFCFCF"/>
        </w:rPr>
        <w:t>12</w:t>
      </w:r>
      <w:r>
        <w:rPr>
          <w:rStyle w:val="nd"/>
          <w:color w:val="AA22FF"/>
          <w:sz w:val="17"/>
          <w:szCs w:val="17"/>
        </w:rPr>
        <w:t>@my_decorator</w:t>
      </w:r>
      <w:r>
        <w:rPr>
          <w:color w:val="000000"/>
          <w:sz w:val="17"/>
          <w:szCs w:val="17"/>
        </w:rPr>
        <w:br/>
      </w:r>
      <w:r>
        <w:rPr>
          <w:rStyle w:val="lineno"/>
          <w:color w:val="000000"/>
          <w:sz w:val="17"/>
          <w:szCs w:val="17"/>
          <w:shd w:val="clear" w:color="auto" w:fill="CFCFCF"/>
        </w:rPr>
        <w:t>13</w:t>
      </w:r>
      <w:r>
        <w:rPr>
          <w:rStyle w:val="k"/>
          <w:b/>
          <w:bCs/>
          <w:color w:val="0000FF"/>
          <w:sz w:val="17"/>
          <w:szCs w:val="17"/>
        </w:rPr>
        <w:t>def</w:t>
      </w:r>
      <w:r>
        <w:rPr>
          <w:color w:val="000000"/>
          <w:sz w:val="17"/>
          <w:szCs w:val="17"/>
        </w:rPr>
        <w:t xml:space="preserve"> </w:t>
      </w:r>
      <w:r>
        <w:rPr>
          <w:rStyle w:val="nf"/>
          <w:color w:val="000000"/>
          <w:sz w:val="17"/>
          <w:szCs w:val="17"/>
        </w:rPr>
        <w:t>target</w:t>
      </w:r>
      <w:r>
        <w:rPr>
          <w:rStyle w:val="p"/>
          <w:color w:val="000000"/>
          <w:sz w:val="17"/>
          <w:szCs w:val="17"/>
        </w:rPr>
        <w:t>(</w:t>
      </w:r>
      <w:r>
        <w:rPr>
          <w:rStyle w:val="n"/>
          <w:color w:val="000000"/>
          <w:sz w:val="17"/>
          <w:szCs w:val="17"/>
        </w:rPr>
        <w:t>a</w:t>
      </w:r>
      <w:r>
        <w:rPr>
          <w:rStyle w:val="p"/>
          <w:color w:val="000000"/>
          <w:sz w:val="17"/>
          <w:szCs w:val="17"/>
        </w:rPr>
        <w:t>,</w:t>
      </w:r>
      <w:r>
        <w:rPr>
          <w:rStyle w:val="n"/>
          <w:color w:val="000000"/>
          <w:sz w:val="17"/>
          <w:szCs w:val="17"/>
        </w:rPr>
        <w:t>b</w:t>
      </w:r>
      <w:r>
        <w:rPr>
          <w:rStyle w:val="p"/>
          <w:color w:val="000000"/>
          <w:sz w:val="17"/>
          <w:szCs w:val="17"/>
        </w:rPr>
        <w:t>):</w:t>
      </w:r>
      <w:r>
        <w:rPr>
          <w:color w:val="000000"/>
          <w:sz w:val="17"/>
          <w:szCs w:val="17"/>
        </w:rPr>
        <w:br/>
      </w:r>
      <w:r>
        <w:rPr>
          <w:rStyle w:val="lineno"/>
          <w:color w:val="000000"/>
          <w:sz w:val="17"/>
          <w:szCs w:val="17"/>
          <w:shd w:val="clear" w:color="auto" w:fill="CFCFCF"/>
        </w:rPr>
        <w:t>14</w:t>
      </w:r>
      <w:r>
        <w:rPr>
          <w:color w:val="000000"/>
          <w:sz w:val="17"/>
          <w:szCs w:val="17"/>
        </w:rPr>
        <w:t xml:space="preserve">    </w:t>
      </w:r>
      <w:r>
        <w:rPr>
          <w:rStyle w:val="k"/>
          <w:b/>
          <w:bCs/>
          <w:color w:val="0000FF"/>
          <w:sz w:val="17"/>
          <w:szCs w:val="17"/>
        </w:rPr>
        <w:t>return</w:t>
      </w:r>
      <w:r>
        <w:rPr>
          <w:color w:val="000000"/>
          <w:sz w:val="17"/>
          <w:szCs w:val="17"/>
        </w:rPr>
        <w:t xml:space="preserve"> </w:t>
      </w:r>
      <w:r>
        <w:rPr>
          <w:rStyle w:val="n"/>
          <w:color w:val="000000"/>
          <w:sz w:val="17"/>
          <w:szCs w:val="17"/>
        </w:rPr>
        <w:t>a</w:t>
      </w:r>
      <w:r>
        <w:rPr>
          <w:rStyle w:val="o"/>
          <w:color w:val="666666"/>
          <w:sz w:val="17"/>
          <w:szCs w:val="17"/>
        </w:rPr>
        <w:t>+</w:t>
      </w:r>
      <w:r>
        <w:rPr>
          <w:rStyle w:val="n"/>
          <w:color w:val="000000"/>
          <w:sz w:val="17"/>
          <w:szCs w:val="17"/>
        </w:rPr>
        <w:t>b</w:t>
      </w:r>
      <w:r>
        <w:rPr>
          <w:color w:val="000000"/>
          <w:sz w:val="17"/>
          <w:szCs w:val="17"/>
        </w:rPr>
        <w:br/>
      </w:r>
      <w:r>
        <w:rPr>
          <w:rStyle w:val="lineno"/>
          <w:color w:val="000000"/>
          <w:sz w:val="17"/>
          <w:szCs w:val="17"/>
          <w:shd w:val="clear" w:color="auto" w:fill="CFCFCF"/>
        </w:rPr>
        <w:t>15</w:t>
      </w:r>
      <w:r>
        <w:rPr>
          <w:color w:val="000000"/>
          <w:sz w:val="17"/>
          <w:szCs w:val="17"/>
        </w:rPr>
        <w:br/>
      </w:r>
      <w:r>
        <w:rPr>
          <w:rStyle w:val="lineno"/>
          <w:color w:val="000000"/>
          <w:sz w:val="17"/>
          <w:szCs w:val="17"/>
          <w:shd w:val="clear" w:color="auto" w:fill="CFCFCF"/>
        </w:rPr>
        <w:t>16</w:t>
      </w:r>
      <w:r>
        <w:rPr>
          <w:rStyle w:val="o"/>
          <w:color w:val="666666"/>
          <w:sz w:val="17"/>
          <w:szCs w:val="17"/>
        </w:rPr>
        <w:t>&gt;&gt;&gt;</w:t>
      </w:r>
      <w:r>
        <w:rPr>
          <w:color w:val="000000"/>
          <w:sz w:val="17"/>
          <w:szCs w:val="17"/>
        </w:rPr>
        <w:t xml:space="preserve"> </w:t>
      </w:r>
      <w:r>
        <w:rPr>
          <w:rStyle w:val="kn"/>
          <w:color w:val="000000"/>
          <w:sz w:val="17"/>
          <w:szCs w:val="17"/>
        </w:rPr>
        <w:t>from</w:t>
      </w:r>
      <w:r>
        <w:rPr>
          <w:color w:val="000000"/>
          <w:sz w:val="17"/>
          <w:szCs w:val="17"/>
        </w:rPr>
        <w:t xml:space="preserve"> </w:t>
      </w:r>
      <w:r>
        <w:rPr>
          <w:rStyle w:val="nn"/>
          <w:b/>
          <w:bCs/>
          <w:color w:val="000000"/>
          <w:sz w:val="17"/>
          <w:szCs w:val="17"/>
        </w:rPr>
        <w:t>inspect</w:t>
      </w:r>
      <w:r>
        <w:rPr>
          <w:color w:val="000000"/>
          <w:sz w:val="17"/>
          <w:szCs w:val="17"/>
        </w:rPr>
        <w:t xml:space="preserve"> </w:t>
      </w:r>
      <w:r>
        <w:rPr>
          <w:rStyle w:val="kn"/>
          <w:color w:val="000000"/>
          <w:sz w:val="17"/>
          <w:szCs w:val="17"/>
        </w:rPr>
        <w:t>import</w:t>
      </w:r>
      <w:r>
        <w:rPr>
          <w:color w:val="000000"/>
          <w:sz w:val="17"/>
          <w:szCs w:val="17"/>
        </w:rPr>
        <w:t xml:space="preserve"> </w:t>
      </w:r>
      <w:r>
        <w:rPr>
          <w:rStyle w:val="n"/>
          <w:color w:val="000000"/>
          <w:sz w:val="17"/>
          <w:szCs w:val="17"/>
        </w:rPr>
        <w:t>getargspec</w:t>
      </w:r>
      <w:r>
        <w:rPr>
          <w:color w:val="000000"/>
          <w:sz w:val="17"/>
          <w:szCs w:val="17"/>
        </w:rPr>
        <w:br/>
      </w:r>
      <w:r>
        <w:rPr>
          <w:rStyle w:val="lineno"/>
          <w:color w:val="000000"/>
          <w:sz w:val="17"/>
          <w:szCs w:val="17"/>
          <w:shd w:val="clear" w:color="auto" w:fill="CFCFCF"/>
        </w:rPr>
        <w:t>17</w:t>
      </w:r>
      <w:r>
        <w:rPr>
          <w:color w:val="000000"/>
          <w:sz w:val="17"/>
          <w:szCs w:val="17"/>
        </w:rPr>
        <w:br/>
      </w:r>
      <w:r>
        <w:rPr>
          <w:rStyle w:val="lineno"/>
          <w:color w:val="000000"/>
          <w:sz w:val="17"/>
          <w:szCs w:val="17"/>
          <w:shd w:val="clear" w:color="auto" w:fill="CFCFCF"/>
        </w:rPr>
        <w:t>18</w:t>
      </w:r>
      <w:r>
        <w:rPr>
          <w:rStyle w:val="o"/>
          <w:color w:val="666666"/>
          <w:sz w:val="17"/>
          <w:szCs w:val="17"/>
        </w:rPr>
        <w:t>&gt;&gt;&gt;</w:t>
      </w:r>
      <w:r>
        <w:rPr>
          <w:color w:val="000000"/>
          <w:sz w:val="17"/>
          <w:szCs w:val="17"/>
        </w:rPr>
        <w:t xml:space="preserve"> </w:t>
      </w:r>
      <w:r>
        <w:rPr>
          <w:rStyle w:val="n"/>
          <w:color w:val="000000"/>
          <w:sz w:val="17"/>
          <w:szCs w:val="17"/>
        </w:rPr>
        <w:t>target</w:t>
      </w:r>
      <w:r>
        <w:rPr>
          <w:rStyle w:val="o"/>
          <w:color w:val="666666"/>
          <w:sz w:val="17"/>
          <w:szCs w:val="17"/>
        </w:rPr>
        <w:t>.</w:t>
      </w:r>
      <w:r>
        <w:rPr>
          <w:rStyle w:val="n"/>
          <w:color w:val="000000"/>
          <w:sz w:val="17"/>
          <w:szCs w:val="17"/>
        </w:rPr>
        <w:t>__name__</w:t>
      </w:r>
      <w:r>
        <w:rPr>
          <w:color w:val="000000"/>
          <w:sz w:val="17"/>
          <w:szCs w:val="17"/>
        </w:rPr>
        <w:br/>
      </w:r>
      <w:r>
        <w:rPr>
          <w:rStyle w:val="lineno"/>
          <w:color w:val="000000"/>
          <w:sz w:val="17"/>
          <w:szCs w:val="17"/>
          <w:shd w:val="clear" w:color="auto" w:fill="CFCFCF"/>
        </w:rPr>
        <w:t>19</w:t>
      </w:r>
      <w:r>
        <w:rPr>
          <w:rStyle w:val="s"/>
          <w:color w:val="BB4444"/>
          <w:sz w:val="17"/>
          <w:szCs w:val="17"/>
        </w:rPr>
        <w:t>'target'</w:t>
      </w:r>
      <w:r>
        <w:rPr>
          <w:color w:val="000000"/>
          <w:sz w:val="17"/>
          <w:szCs w:val="17"/>
        </w:rPr>
        <w:br/>
      </w:r>
      <w:r>
        <w:rPr>
          <w:rStyle w:val="lineno"/>
          <w:color w:val="000000"/>
          <w:sz w:val="17"/>
          <w:szCs w:val="17"/>
          <w:shd w:val="clear" w:color="auto" w:fill="CFCFCF"/>
        </w:rPr>
        <w:t>20</w:t>
      </w:r>
      <w:r>
        <w:rPr>
          <w:color w:val="000000"/>
          <w:sz w:val="17"/>
          <w:szCs w:val="17"/>
        </w:rPr>
        <w:br/>
      </w:r>
      <w:r>
        <w:rPr>
          <w:rStyle w:val="lineno"/>
          <w:color w:val="000000"/>
          <w:sz w:val="17"/>
          <w:szCs w:val="17"/>
          <w:shd w:val="clear" w:color="auto" w:fill="CFCFCF"/>
        </w:rPr>
        <w:t>21</w:t>
      </w:r>
      <w:r>
        <w:rPr>
          <w:rStyle w:val="o"/>
          <w:color w:val="666666"/>
          <w:sz w:val="17"/>
          <w:szCs w:val="17"/>
        </w:rPr>
        <w:t>&gt;&gt;&gt;</w:t>
      </w:r>
      <w:r>
        <w:rPr>
          <w:color w:val="000000"/>
          <w:sz w:val="17"/>
          <w:szCs w:val="17"/>
        </w:rPr>
        <w:t xml:space="preserve"> </w:t>
      </w:r>
      <w:r>
        <w:rPr>
          <w:rStyle w:val="n"/>
          <w:color w:val="000000"/>
          <w:sz w:val="17"/>
          <w:szCs w:val="17"/>
        </w:rPr>
        <w:t>getargspec</w:t>
      </w:r>
      <w:r>
        <w:rPr>
          <w:rStyle w:val="p"/>
          <w:color w:val="000000"/>
          <w:sz w:val="17"/>
          <w:szCs w:val="17"/>
        </w:rPr>
        <w:t>(</w:t>
      </w:r>
      <w:r>
        <w:rPr>
          <w:rStyle w:val="n"/>
          <w:color w:val="000000"/>
          <w:sz w:val="17"/>
          <w:szCs w:val="17"/>
        </w:rPr>
        <w:t>target</w:t>
      </w:r>
      <w:r>
        <w:rPr>
          <w:rStyle w:val="p"/>
          <w:color w:val="000000"/>
          <w:sz w:val="17"/>
          <w:szCs w:val="17"/>
        </w:rPr>
        <w:t>)</w:t>
      </w:r>
      <w:r>
        <w:rPr>
          <w:color w:val="000000"/>
          <w:sz w:val="17"/>
          <w:szCs w:val="17"/>
        </w:rPr>
        <w:br/>
      </w:r>
      <w:r>
        <w:rPr>
          <w:rStyle w:val="lineno"/>
          <w:color w:val="000000"/>
          <w:sz w:val="17"/>
          <w:szCs w:val="17"/>
          <w:shd w:val="clear" w:color="auto" w:fill="CFCFCF"/>
        </w:rPr>
        <w:t>22</w:t>
      </w:r>
      <w:r>
        <w:rPr>
          <w:rStyle w:val="p"/>
          <w:color w:val="000000"/>
          <w:sz w:val="17"/>
          <w:szCs w:val="17"/>
        </w:rPr>
        <w:t>([</w:t>
      </w:r>
      <w:r>
        <w:rPr>
          <w:rStyle w:val="s"/>
          <w:color w:val="BB4444"/>
          <w:sz w:val="17"/>
          <w:szCs w:val="17"/>
        </w:rPr>
        <w:t>'a'</w:t>
      </w:r>
      <w:r>
        <w:rPr>
          <w:rStyle w:val="p"/>
          <w:color w:val="000000"/>
          <w:sz w:val="17"/>
          <w:szCs w:val="17"/>
        </w:rPr>
        <w:t>,</w:t>
      </w:r>
      <w:r>
        <w:rPr>
          <w:color w:val="000000"/>
          <w:sz w:val="17"/>
          <w:szCs w:val="17"/>
        </w:rPr>
        <w:t xml:space="preserve"> </w:t>
      </w:r>
      <w:r>
        <w:rPr>
          <w:rStyle w:val="s"/>
          <w:color w:val="BB4444"/>
          <w:sz w:val="17"/>
          <w:szCs w:val="17"/>
        </w:rPr>
        <w:t>'b'</w:t>
      </w:r>
      <w:r>
        <w:rPr>
          <w:rStyle w:val="p"/>
          <w:color w:val="000000"/>
          <w:sz w:val="17"/>
          <w:szCs w:val="17"/>
        </w:rPr>
        <w:t>],</w:t>
      </w:r>
      <w:r>
        <w:rPr>
          <w:color w:val="000000"/>
          <w:sz w:val="17"/>
          <w:szCs w:val="17"/>
        </w:rPr>
        <w:t xml:space="preserve"> </w:t>
      </w:r>
      <w:r>
        <w:rPr>
          <w:rStyle w:val="bp"/>
          <w:color w:val="AA22FF"/>
          <w:sz w:val="17"/>
          <w:szCs w:val="17"/>
        </w:rPr>
        <w:t>None</w:t>
      </w:r>
      <w:r>
        <w:rPr>
          <w:rStyle w:val="p"/>
          <w:color w:val="000000"/>
          <w:sz w:val="17"/>
          <w:szCs w:val="17"/>
        </w:rPr>
        <w:t>,</w:t>
      </w:r>
      <w:r>
        <w:rPr>
          <w:color w:val="000000"/>
          <w:sz w:val="17"/>
          <w:szCs w:val="17"/>
        </w:rPr>
        <w:t xml:space="preserve"> </w:t>
      </w:r>
      <w:r>
        <w:rPr>
          <w:rStyle w:val="bp"/>
          <w:color w:val="AA22FF"/>
          <w:sz w:val="17"/>
          <w:szCs w:val="17"/>
        </w:rPr>
        <w:t>None</w:t>
      </w:r>
      <w:r>
        <w:rPr>
          <w:rStyle w:val="p"/>
          <w:color w:val="000000"/>
          <w:sz w:val="17"/>
          <w:szCs w:val="17"/>
        </w:rPr>
        <w:t>,</w:t>
      </w:r>
      <w:r>
        <w:rPr>
          <w:color w:val="000000"/>
          <w:sz w:val="17"/>
          <w:szCs w:val="17"/>
        </w:rPr>
        <w:t xml:space="preserve"> </w:t>
      </w:r>
      <w:r>
        <w:rPr>
          <w:rStyle w:val="bp"/>
          <w:color w:val="AA22FF"/>
          <w:sz w:val="17"/>
          <w:szCs w:val="17"/>
        </w:rPr>
        <w:t>None</w:t>
      </w:r>
      <w:r>
        <w:rPr>
          <w:rStyle w:val="p"/>
          <w:color w:val="000000"/>
          <w:sz w:val="17"/>
          <w:szCs w:val="17"/>
        </w:rPr>
        <w:t>)</w:t>
      </w:r>
    </w:p>
    <w:p w:rsidR="00336D82" w:rsidRDefault="00041B01" w:rsidP="00336D82">
      <w:pPr>
        <w:pStyle w:val="Heading2"/>
        <w:shd w:val="clear" w:color="auto" w:fill="FFFFFF"/>
        <w:spacing w:before="360" w:after="144"/>
        <w:rPr>
          <w:rFonts w:ascii="Trebuchet MS" w:hAnsi="Trebuchet MS"/>
          <w:b w:val="0"/>
          <w:bCs w:val="0"/>
          <w:color w:val="000000"/>
          <w:sz w:val="27"/>
          <w:szCs w:val="27"/>
        </w:rPr>
      </w:pPr>
      <w:hyperlink r:id="rId40" w:anchor="id14" w:history="1">
        <w:r w:rsidR="00336D82">
          <w:rPr>
            <w:rStyle w:val="Hyperlink"/>
            <w:rFonts w:ascii="Trebuchet MS" w:hAnsi="Trebuchet MS"/>
            <w:b w:val="0"/>
            <w:bCs w:val="0"/>
            <w:color w:val="000000"/>
            <w:sz w:val="27"/>
            <w:szCs w:val="27"/>
            <w:u w:val="none"/>
          </w:rPr>
          <w:t>5   Putting it All Together</w:t>
        </w:r>
      </w:hyperlink>
    </w:p>
    <w:p w:rsidR="00336D82" w:rsidRDefault="00336D82" w:rsidP="00336D82">
      <w:pPr>
        <w:pStyle w:val="NormalWeb"/>
        <w:shd w:val="clear" w:color="auto" w:fill="FFFFFF"/>
        <w:rPr>
          <w:rFonts w:ascii="Trebuchet MS" w:hAnsi="Trebuchet MS"/>
          <w:color w:val="000000"/>
          <w:sz w:val="20"/>
          <w:szCs w:val="20"/>
        </w:rPr>
      </w:pPr>
      <w:r>
        <w:rPr>
          <w:rFonts w:ascii="Trebuchet MS" w:hAnsi="Trebuchet MS"/>
          <w:color w:val="000000"/>
          <w:sz w:val="20"/>
          <w:szCs w:val="20"/>
        </w:rPr>
        <w:t>Sometimes, you really need a</w:t>
      </w:r>
      <w:r>
        <w:rPr>
          <w:rStyle w:val="apple-converted-space"/>
          <w:rFonts w:ascii="Trebuchet MS" w:hAnsi="Trebuchet MS"/>
          <w:color w:val="000000"/>
        </w:rPr>
        <w:t> </w:t>
      </w:r>
      <w:hyperlink r:id="rId41" w:anchor="dynamic-decorators" w:history="1">
        <w:r>
          <w:rPr>
            <w:rStyle w:val="Hyperlink"/>
            <w:rFonts w:ascii="Trebuchet MS" w:hAnsi="Trebuchet MS"/>
            <w:color w:val="0000DD"/>
            <w:sz w:val="20"/>
            <w:szCs w:val="20"/>
            <w:u w:val="none"/>
          </w:rPr>
          <w:t>customizable decorator</w:t>
        </w:r>
      </w:hyperlink>
      <w:r>
        <w:rPr>
          <w:rStyle w:val="apple-converted-space"/>
          <w:rFonts w:ascii="Trebuchet MS" w:hAnsi="Trebuchet MS"/>
          <w:color w:val="000000"/>
        </w:rPr>
        <w:t> </w:t>
      </w:r>
      <w:r>
        <w:rPr>
          <w:rFonts w:ascii="Trebuchet MS" w:hAnsi="Trebuchet MS"/>
          <w:color w:val="000000"/>
          <w:sz w:val="20"/>
          <w:szCs w:val="20"/>
        </w:rPr>
        <w:t>that does work both at</w:t>
      </w:r>
      <w:r>
        <w:rPr>
          <w:rStyle w:val="apple-converted-space"/>
          <w:rFonts w:ascii="Trebuchet MS" w:hAnsi="Trebuchet MS"/>
          <w:color w:val="000000"/>
        </w:rPr>
        <w:t> </w:t>
      </w:r>
      <w:hyperlink r:id="rId42" w:anchor="the-basics" w:history="1">
        <w:r>
          <w:rPr>
            <w:rStyle w:val="Hyperlink"/>
            <w:rFonts w:ascii="Trebuchet MS" w:hAnsi="Trebuchet MS"/>
            <w:color w:val="0000DD"/>
            <w:sz w:val="20"/>
            <w:szCs w:val="20"/>
            <w:u w:val="none"/>
          </w:rPr>
          <w:t>parse-time</w:t>
        </w:r>
      </w:hyperlink>
      <w:r>
        <w:rPr>
          <w:rStyle w:val="apple-converted-space"/>
          <w:rFonts w:ascii="Trebuchet MS" w:hAnsi="Trebuchet MS"/>
          <w:color w:val="000000"/>
        </w:rPr>
        <w:t> </w:t>
      </w:r>
      <w:r>
        <w:rPr>
          <w:rFonts w:ascii="Trebuchet MS" w:hAnsi="Trebuchet MS"/>
          <w:color w:val="000000"/>
          <w:sz w:val="20"/>
          <w:szCs w:val="20"/>
        </w:rPr>
        <w:t>and</w:t>
      </w:r>
      <w:r>
        <w:rPr>
          <w:rStyle w:val="apple-converted-space"/>
          <w:rFonts w:ascii="Trebuchet MS" w:hAnsi="Trebuchet MS"/>
          <w:color w:val="000000"/>
        </w:rPr>
        <w:t> </w:t>
      </w:r>
      <w:hyperlink r:id="rId43" w:anchor="run-time-transformations" w:history="1">
        <w:r>
          <w:rPr>
            <w:rStyle w:val="Hyperlink"/>
            <w:rFonts w:ascii="Trebuchet MS" w:hAnsi="Trebuchet MS"/>
            <w:color w:val="0000DD"/>
            <w:sz w:val="20"/>
            <w:szCs w:val="20"/>
            <w:u w:val="none"/>
          </w:rPr>
          <w:t>run-time</w:t>
        </w:r>
      </w:hyperlink>
      <w:r>
        <w:rPr>
          <w:rFonts w:ascii="Trebuchet MS" w:hAnsi="Trebuchet MS"/>
          <w:color w:val="000000"/>
          <w:sz w:val="20"/>
          <w:szCs w:val="20"/>
        </w:rPr>
        <w:t>, and has the</w:t>
      </w:r>
      <w:r>
        <w:rPr>
          <w:rStyle w:val="apple-converted-space"/>
          <w:rFonts w:ascii="Trebuchet MS" w:hAnsi="Trebuchet MS"/>
          <w:color w:val="000000"/>
        </w:rPr>
        <w:t> </w:t>
      </w:r>
      <w:hyperlink r:id="rId44" w:anchor="caveat-function-signatures" w:history="1">
        <w:r>
          <w:rPr>
            <w:rStyle w:val="Hyperlink"/>
            <w:rFonts w:ascii="Trebuchet MS" w:hAnsi="Trebuchet MS"/>
            <w:color w:val="0000DD"/>
            <w:sz w:val="20"/>
            <w:szCs w:val="20"/>
            <w:u w:val="none"/>
          </w:rPr>
          <w:t>signature</w:t>
        </w:r>
      </w:hyperlink>
      <w:r>
        <w:rPr>
          <w:rStyle w:val="apple-converted-space"/>
          <w:rFonts w:ascii="Trebuchet MS" w:hAnsi="Trebuchet MS"/>
          <w:color w:val="000000"/>
        </w:rPr>
        <w:t> </w:t>
      </w:r>
      <w:r>
        <w:rPr>
          <w:rFonts w:ascii="Trebuchet MS" w:hAnsi="Trebuchet MS"/>
          <w:color w:val="000000"/>
          <w:sz w:val="20"/>
          <w:szCs w:val="20"/>
        </w:rPr>
        <w:t>of the original</w:t>
      </w:r>
      <w:r>
        <w:rPr>
          <w:rStyle w:val="apple-converted-space"/>
          <w:rFonts w:ascii="Trebuchet MS" w:hAnsi="Trebuchet MS"/>
          <w:color w:val="000000"/>
        </w:rPr>
        <w:t> </w:t>
      </w:r>
      <w:r>
        <w:rPr>
          <w:rStyle w:val="Emphasis"/>
          <w:rFonts w:ascii="Trebuchet MS" w:hAnsi="Trebuchet MS"/>
          <w:color w:val="000000"/>
          <w:sz w:val="20"/>
          <w:szCs w:val="20"/>
        </w:rPr>
        <w:t>target function</w:t>
      </w:r>
      <w:r>
        <w:rPr>
          <w:rFonts w:ascii="Trebuchet MS" w:hAnsi="Trebuchet MS"/>
          <w:color w:val="000000"/>
          <w:sz w:val="20"/>
          <w:szCs w:val="20"/>
        </w:rPr>
        <w:t>.</w:t>
      </w:r>
    </w:p>
    <w:p w:rsidR="00336D82" w:rsidRDefault="00336D82" w:rsidP="00336D82">
      <w:pPr>
        <w:pStyle w:val="NormalWeb"/>
        <w:shd w:val="clear" w:color="auto" w:fill="FFFFFF"/>
        <w:rPr>
          <w:rFonts w:ascii="Trebuchet MS" w:hAnsi="Trebuchet MS"/>
          <w:color w:val="000000"/>
          <w:sz w:val="20"/>
          <w:szCs w:val="20"/>
        </w:rPr>
      </w:pPr>
      <w:r>
        <w:rPr>
          <w:rFonts w:ascii="Trebuchet MS" w:hAnsi="Trebuchet MS"/>
          <w:color w:val="000000"/>
          <w:sz w:val="20"/>
          <w:szCs w:val="20"/>
        </w:rPr>
        <w:t>Here's an example that ties everything together. Expanding on the example from earlier, say you want certain function calls to require positive confirmation before they are executed, and you want to be able to customize the confirmation string for each</w:t>
      </w:r>
      <w:r>
        <w:rPr>
          <w:rStyle w:val="apple-converted-space"/>
          <w:rFonts w:ascii="Trebuchet MS" w:hAnsi="Trebuchet MS"/>
          <w:color w:val="000000"/>
        </w:rPr>
        <w:t> </w:t>
      </w:r>
      <w:r>
        <w:rPr>
          <w:rStyle w:val="Emphasis"/>
          <w:rFonts w:ascii="Trebuchet MS" w:hAnsi="Trebuchet MS"/>
          <w:color w:val="000000"/>
          <w:sz w:val="20"/>
          <w:szCs w:val="20"/>
        </w:rPr>
        <w:t>target function</w:t>
      </w:r>
      <w:r>
        <w:rPr>
          <w:rFonts w:ascii="Trebuchet MS" w:hAnsi="Trebuchet MS"/>
          <w:color w:val="000000"/>
          <w:sz w:val="20"/>
          <w:szCs w:val="20"/>
        </w:rPr>
        <w:t>. Furthermore, for some reason</w:t>
      </w:r>
      <w:r>
        <w:rPr>
          <w:rStyle w:val="apple-converted-space"/>
          <w:rFonts w:ascii="Trebuchet MS" w:hAnsi="Trebuchet MS"/>
          <w:color w:val="000000"/>
        </w:rPr>
        <w:t> </w:t>
      </w:r>
      <w:hyperlink r:id="rId45" w:anchor="id2" w:history="1">
        <w:r>
          <w:rPr>
            <w:rStyle w:val="Hyperlink"/>
            <w:rFonts w:ascii="Trebuchet MS" w:hAnsi="Trebuchet MS"/>
            <w:color w:val="0000DD"/>
            <w:sz w:val="20"/>
            <w:szCs w:val="20"/>
            <w:u w:val="none"/>
          </w:rPr>
          <w:t>[1]</w:t>
        </w:r>
      </w:hyperlink>
      <w:r>
        <w:rPr>
          <w:rFonts w:ascii="Trebuchet MS" w:hAnsi="Trebuchet MS"/>
          <w:color w:val="000000"/>
          <w:sz w:val="20"/>
          <w:szCs w:val="20"/>
        </w:rPr>
        <w:t>, you need the decorated function's signature to match the</w:t>
      </w:r>
      <w:r>
        <w:rPr>
          <w:rStyle w:val="apple-converted-space"/>
          <w:rFonts w:ascii="Trebuchet MS" w:hAnsi="Trebuchet MS"/>
          <w:color w:val="000000"/>
        </w:rPr>
        <w:t> </w:t>
      </w:r>
      <w:r>
        <w:rPr>
          <w:rStyle w:val="Emphasis"/>
          <w:rFonts w:ascii="Trebuchet MS" w:hAnsi="Trebuchet MS"/>
          <w:color w:val="000000"/>
          <w:sz w:val="20"/>
          <w:szCs w:val="20"/>
        </w:rPr>
        <w:t>target function</w:t>
      </w:r>
      <w:r>
        <w:rPr>
          <w:rFonts w:ascii="Trebuchet MS" w:hAnsi="Trebuchet MS"/>
          <w:color w:val="000000"/>
          <w:sz w:val="20"/>
          <w:szCs w:val="20"/>
        </w:rPr>
        <w:t>.</w:t>
      </w:r>
    </w:p>
    <w:p w:rsidR="00336D82" w:rsidRDefault="00336D82" w:rsidP="00336D82">
      <w:pPr>
        <w:pStyle w:val="NormalWeb"/>
        <w:shd w:val="clear" w:color="auto" w:fill="FFFFFF"/>
        <w:rPr>
          <w:rFonts w:ascii="Trebuchet MS" w:hAnsi="Trebuchet MS"/>
          <w:color w:val="000000"/>
          <w:sz w:val="20"/>
          <w:szCs w:val="20"/>
        </w:rPr>
      </w:pPr>
      <w:r>
        <w:rPr>
          <w:rFonts w:ascii="Trebuchet MS" w:hAnsi="Trebuchet MS"/>
          <w:color w:val="000000"/>
          <w:sz w:val="20"/>
          <w:szCs w:val="20"/>
        </w:rPr>
        <w:t>Here we go:</w:t>
      </w:r>
    </w:p>
    <w:p w:rsidR="00336D82" w:rsidRDefault="00041B01" w:rsidP="00336D82">
      <w:pPr>
        <w:shd w:val="clear" w:color="auto" w:fill="FFFFFF"/>
        <w:rPr>
          <w:rFonts w:ascii="Trebuchet MS" w:hAnsi="Trebuchet MS"/>
          <w:color w:val="000000"/>
          <w:sz w:val="20"/>
          <w:szCs w:val="20"/>
        </w:rPr>
      </w:pPr>
      <w:hyperlink r:id="rId46" w:history="1">
        <w:proofErr w:type="gramStart"/>
        <w:r w:rsidR="00336D82">
          <w:rPr>
            <w:rStyle w:val="Hyperlink"/>
            <w:rFonts w:ascii="Trebuchet MS" w:hAnsi="Trebuchet MS"/>
            <w:color w:val="000000"/>
            <w:sz w:val="20"/>
            <w:szCs w:val="20"/>
            <w:u w:val="none"/>
            <w:bdr w:val="single" w:sz="6" w:space="0" w:color="A1A4A5" w:frame="1"/>
            <w:shd w:val="clear" w:color="auto" w:fill="CFCFCF"/>
          </w:rPr>
          <w:t>#</w:t>
        </w:r>
        <w:r w:rsidR="00336D82">
          <w:rPr>
            <w:rStyle w:val="Hyperlink"/>
            <w:rFonts w:ascii="Arial" w:hAnsi="Arial" w:cs="Arial"/>
            <w:color w:val="000000"/>
            <w:sz w:val="20"/>
            <w:szCs w:val="20"/>
            <w:u w:val="none"/>
            <w:bdr w:val="single" w:sz="6" w:space="0" w:color="A1A4A5" w:frame="1"/>
            <w:shd w:val="clear" w:color="auto" w:fill="CFCFCF"/>
          </w:rPr>
          <w:t> </w:t>
        </w:r>
        <w:r w:rsidR="00336D82">
          <w:rPr>
            <w:rStyle w:val="Hyperlink"/>
            <w:rFonts w:ascii="Trebuchet MS" w:hAnsi="Trebuchet MS"/>
            <w:color w:val="000000"/>
            <w:sz w:val="20"/>
            <w:szCs w:val="20"/>
            <w:u w:val="none"/>
            <w:bdr w:val="single" w:sz="6" w:space="0" w:color="A1A4A5" w:frame="1"/>
            <w:shd w:val="clear" w:color="auto" w:fill="CFCFCF"/>
          </w:rPr>
          <w:t>'s</w:t>
        </w:r>
        <w:proofErr w:type="gramEnd"/>
      </w:hyperlink>
    </w:p>
    <w:p w:rsidR="00336D82" w:rsidRDefault="00336D82" w:rsidP="00336D82">
      <w:pPr>
        <w:pStyle w:val="HTMLPreformatted"/>
        <w:shd w:val="clear" w:color="auto" w:fill="F9F9F9"/>
        <w:rPr>
          <w:color w:val="000000"/>
          <w:sz w:val="17"/>
          <w:szCs w:val="17"/>
        </w:rPr>
      </w:pPr>
      <w:r>
        <w:rPr>
          <w:rStyle w:val="lineno"/>
          <w:color w:val="000000"/>
          <w:sz w:val="17"/>
          <w:szCs w:val="17"/>
          <w:shd w:val="clear" w:color="auto" w:fill="CFCFCF"/>
        </w:rPr>
        <w:t xml:space="preserve"> 1</w:t>
      </w:r>
      <w:r>
        <w:rPr>
          <w:rStyle w:val="kn"/>
          <w:color w:val="000000"/>
          <w:sz w:val="17"/>
          <w:szCs w:val="17"/>
        </w:rPr>
        <w:t>from</w:t>
      </w:r>
      <w:r>
        <w:rPr>
          <w:color w:val="000000"/>
          <w:sz w:val="17"/>
          <w:szCs w:val="17"/>
        </w:rPr>
        <w:t xml:space="preserve"> </w:t>
      </w:r>
      <w:r>
        <w:rPr>
          <w:rStyle w:val="nn"/>
          <w:b/>
          <w:bCs/>
          <w:color w:val="000000"/>
          <w:sz w:val="17"/>
          <w:szCs w:val="17"/>
        </w:rPr>
        <w:t>decorator</w:t>
      </w:r>
      <w:r>
        <w:rPr>
          <w:color w:val="000000"/>
          <w:sz w:val="17"/>
          <w:szCs w:val="17"/>
        </w:rPr>
        <w:t xml:space="preserve"> </w:t>
      </w:r>
      <w:r>
        <w:rPr>
          <w:rStyle w:val="kn"/>
          <w:color w:val="000000"/>
          <w:sz w:val="17"/>
          <w:szCs w:val="17"/>
        </w:rPr>
        <w:t>import</w:t>
      </w:r>
      <w:r>
        <w:rPr>
          <w:color w:val="000000"/>
          <w:sz w:val="17"/>
          <w:szCs w:val="17"/>
        </w:rPr>
        <w:t xml:space="preserve"> </w:t>
      </w:r>
      <w:r>
        <w:rPr>
          <w:rStyle w:val="n"/>
          <w:color w:val="000000"/>
          <w:sz w:val="17"/>
          <w:szCs w:val="17"/>
        </w:rPr>
        <w:t>decorator</w:t>
      </w:r>
      <w:r>
        <w:rPr>
          <w:color w:val="000000"/>
          <w:sz w:val="17"/>
          <w:szCs w:val="17"/>
        </w:rPr>
        <w:br/>
      </w:r>
      <w:r>
        <w:rPr>
          <w:rStyle w:val="lineno"/>
          <w:color w:val="000000"/>
          <w:sz w:val="17"/>
          <w:szCs w:val="17"/>
          <w:shd w:val="clear" w:color="auto" w:fill="CFCFCF"/>
        </w:rPr>
        <w:t xml:space="preserve"> 2</w:t>
      </w:r>
      <w:r>
        <w:rPr>
          <w:color w:val="000000"/>
          <w:sz w:val="17"/>
          <w:szCs w:val="17"/>
        </w:rPr>
        <w:br/>
      </w:r>
      <w:r>
        <w:rPr>
          <w:rStyle w:val="lineno"/>
          <w:color w:val="000000"/>
          <w:sz w:val="17"/>
          <w:szCs w:val="17"/>
          <w:shd w:val="clear" w:color="auto" w:fill="CFCFCF"/>
        </w:rPr>
        <w:t xml:space="preserve"> 3</w:t>
      </w:r>
      <w:r>
        <w:rPr>
          <w:rStyle w:val="c"/>
          <w:i/>
          <w:iCs/>
          <w:color w:val="008800"/>
          <w:sz w:val="17"/>
          <w:szCs w:val="17"/>
        </w:rPr>
        <w:t xml:space="preserve"># </w:t>
      </w:r>
      <w:proofErr w:type="gramStart"/>
      <w:r>
        <w:rPr>
          <w:rStyle w:val="c"/>
          <w:i/>
          <w:iCs/>
          <w:color w:val="008800"/>
          <w:sz w:val="17"/>
          <w:szCs w:val="17"/>
        </w:rPr>
        <w:t>The</w:t>
      </w:r>
      <w:proofErr w:type="gramEnd"/>
      <w:r>
        <w:rPr>
          <w:rStyle w:val="c"/>
          <w:i/>
          <w:iCs/>
          <w:color w:val="008800"/>
          <w:sz w:val="17"/>
          <w:szCs w:val="17"/>
        </w:rPr>
        <w:t xml:space="preserve"> 'options' function.  Recieves options and returns a decorator.</w:t>
      </w:r>
      <w:r>
        <w:rPr>
          <w:color w:val="000000"/>
          <w:sz w:val="17"/>
          <w:szCs w:val="17"/>
        </w:rPr>
        <w:br/>
      </w:r>
      <w:r>
        <w:rPr>
          <w:rStyle w:val="lineno"/>
          <w:color w:val="000000"/>
          <w:sz w:val="17"/>
          <w:szCs w:val="17"/>
          <w:shd w:val="clear" w:color="auto" w:fill="CFCFCF"/>
        </w:rPr>
        <w:t xml:space="preserve"> 4</w:t>
      </w:r>
      <w:r>
        <w:rPr>
          <w:rStyle w:val="k"/>
          <w:b/>
          <w:bCs/>
          <w:color w:val="0000FF"/>
          <w:sz w:val="17"/>
          <w:szCs w:val="17"/>
        </w:rPr>
        <w:t>def</w:t>
      </w:r>
      <w:r>
        <w:rPr>
          <w:color w:val="000000"/>
          <w:sz w:val="17"/>
          <w:szCs w:val="17"/>
        </w:rPr>
        <w:t xml:space="preserve"> </w:t>
      </w:r>
      <w:proofErr w:type="gramStart"/>
      <w:r>
        <w:rPr>
          <w:rStyle w:val="nf"/>
          <w:color w:val="000000"/>
          <w:sz w:val="17"/>
          <w:szCs w:val="17"/>
        </w:rPr>
        <w:t>confirm</w:t>
      </w:r>
      <w:r>
        <w:rPr>
          <w:rStyle w:val="p"/>
          <w:color w:val="000000"/>
          <w:sz w:val="17"/>
          <w:szCs w:val="17"/>
        </w:rPr>
        <w:t>(</w:t>
      </w:r>
      <w:proofErr w:type="gramEnd"/>
      <w:r>
        <w:rPr>
          <w:rStyle w:val="n"/>
          <w:color w:val="000000"/>
          <w:sz w:val="17"/>
          <w:szCs w:val="17"/>
        </w:rPr>
        <w:t>text</w:t>
      </w:r>
      <w:r>
        <w:rPr>
          <w:rStyle w:val="p"/>
          <w:color w:val="000000"/>
          <w:sz w:val="17"/>
          <w:szCs w:val="17"/>
        </w:rPr>
        <w:t>):</w:t>
      </w:r>
      <w:r>
        <w:rPr>
          <w:color w:val="000000"/>
          <w:sz w:val="17"/>
          <w:szCs w:val="17"/>
        </w:rPr>
        <w:br/>
      </w:r>
      <w:r>
        <w:rPr>
          <w:rStyle w:val="lineno"/>
          <w:color w:val="000000"/>
          <w:sz w:val="17"/>
          <w:szCs w:val="17"/>
          <w:shd w:val="clear" w:color="auto" w:fill="CFCFCF"/>
        </w:rPr>
        <w:t xml:space="preserve"> 5</w:t>
      </w:r>
      <w:r>
        <w:rPr>
          <w:color w:val="000000"/>
          <w:sz w:val="17"/>
          <w:szCs w:val="17"/>
        </w:rPr>
        <w:t xml:space="preserve">    </w:t>
      </w:r>
      <w:r>
        <w:rPr>
          <w:rStyle w:val="sd"/>
          <w:rFonts w:eastAsiaTheme="majorEastAsia"/>
          <w:i/>
          <w:iCs/>
          <w:color w:val="BB4444"/>
          <w:sz w:val="17"/>
          <w:szCs w:val="17"/>
        </w:rPr>
        <w:t>'''</w:t>
      </w:r>
      <w:r>
        <w:rPr>
          <w:color w:val="000000"/>
          <w:sz w:val="17"/>
          <w:szCs w:val="17"/>
        </w:rPr>
        <w:br/>
      </w:r>
      <w:r>
        <w:rPr>
          <w:rStyle w:val="lineno"/>
          <w:color w:val="000000"/>
          <w:sz w:val="17"/>
          <w:szCs w:val="17"/>
          <w:shd w:val="clear" w:color="auto" w:fill="CFCFCF"/>
        </w:rPr>
        <w:t xml:space="preserve"> 6</w:t>
      </w:r>
      <w:r>
        <w:rPr>
          <w:rStyle w:val="sd"/>
          <w:rFonts w:eastAsiaTheme="majorEastAsia"/>
          <w:i/>
          <w:iCs/>
          <w:color w:val="BB4444"/>
          <w:sz w:val="17"/>
          <w:szCs w:val="17"/>
        </w:rPr>
        <w:t xml:space="preserve">    Pass a string to be sent as a confirmation message.  </w:t>
      </w:r>
      <w:proofErr w:type="gramStart"/>
      <w:r>
        <w:rPr>
          <w:rStyle w:val="sd"/>
          <w:rFonts w:eastAsiaTheme="majorEastAsia"/>
          <w:i/>
          <w:iCs/>
          <w:color w:val="BB4444"/>
          <w:sz w:val="17"/>
          <w:szCs w:val="17"/>
        </w:rPr>
        <w:t>Returns a decorator.</w:t>
      </w:r>
      <w:proofErr w:type="gramEnd"/>
      <w:r>
        <w:rPr>
          <w:color w:val="000000"/>
          <w:sz w:val="17"/>
          <w:szCs w:val="17"/>
        </w:rPr>
        <w:br/>
      </w:r>
      <w:r>
        <w:rPr>
          <w:rStyle w:val="lineno"/>
          <w:color w:val="000000"/>
          <w:sz w:val="17"/>
          <w:szCs w:val="17"/>
          <w:shd w:val="clear" w:color="auto" w:fill="CFCFCF"/>
        </w:rPr>
        <w:t xml:space="preserve"> 7</w:t>
      </w:r>
      <w:r>
        <w:rPr>
          <w:rStyle w:val="sd"/>
          <w:rFonts w:eastAsiaTheme="majorEastAsia"/>
          <w:i/>
          <w:iCs/>
          <w:color w:val="BB4444"/>
          <w:sz w:val="17"/>
          <w:szCs w:val="17"/>
        </w:rPr>
        <w:t xml:space="preserve">    '''</w:t>
      </w:r>
      <w:r>
        <w:rPr>
          <w:color w:val="000000"/>
          <w:sz w:val="17"/>
          <w:szCs w:val="17"/>
        </w:rPr>
        <w:br/>
      </w:r>
      <w:r>
        <w:rPr>
          <w:rStyle w:val="lineno"/>
          <w:color w:val="000000"/>
          <w:sz w:val="17"/>
          <w:szCs w:val="17"/>
          <w:shd w:val="clear" w:color="auto" w:fill="CFCFCF"/>
        </w:rPr>
        <w:t xml:space="preserve"> 8</w:t>
      </w:r>
      <w:r>
        <w:rPr>
          <w:color w:val="000000"/>
          <w:sz w:val="17"/>
          <w:szCs w:val="17"/>
        </w:rPr>
        <w:br/>
      </w:r>
      <w:r>
        <w:rPr>
          <w:rStyle w:val="lineno"/>
          <w:color w:val="000000"/>
          <w:sz w:val="17"/>
          <w:szCs w:val="17"/>
          <w:shd w:val="clear" w:color="auto" w:fill="CFCFCF"/>
        </w:rPr>
        <w:lastRenderedPageBreak/>
        <w:t xml:space="preserve"> 9</w:t>
      </w:r>
      <w:r>
        <w:rPr>
          <w:color w:val="000000"/>
          <w:sz w:val="17"/>
          <w:szCs w:val="17"/>
        </w:rPr>
        <w:t xml:space="preserve">    </w:t>
      </w:r>
      <w:r>
        <w:rPr>
          <w:rStyle w:val="c"/>
          <w:i/>
          <w:iCs/>
          <w:color w:val="008800"/>
          <w:sz w:val="17"/>
          <w:szCs w:val="17"/>
        </w:rPr>
        <w:t xml:space="preserve"># </w:t>
      </w:r>
      <w:proofErr w:type="gramStart"/>
      <w:r>
        <w:rPr>
          <w:rStyle w:val="c"/>
          <w:i/>
          <w:iCs/>
          <w:color w:val="008800"/>
          <w:sz w:val="17"/>
          <w:szCs w:val="17"/>
        </w:rPr>
        <w:t>The</w:t>
      </w:r>
      <w:proofErr w:type="gramEnd"/>
      <w:r>
        <w:rPr>
          <w:rStyle w:val="c"/>
          <w:i/>
          <w:iCs/>
          <w:color w:val="008800"/>
          <w:sz w:val="17"/>
          <w:szCs w:val="17"/>
        </w:rPr>
        <w:t xml:space="preserve"> actual decorator.  Recieves the target function.</w:t>
      </w:r>
      <w:r>
        <w:rPr>
          <w:color w:val="000000"/>
          <w:sz w:val="17"/>
          <w:szCs w:val="17"/>
        </w:rPr>
        <w:br/>
      </w:r>
      <w:r>
        <w:rPr>
          <w:rStyle w:val="lineno"/>
          <w:color w:val="000000"/>
          <w:sz w:val="17"/>
          <w:szCs w:val="17"/>
          <w:shd w:val="clear" w:color="auto" w:fill="CFCFCF"/>
        </w:rPr>
        <w:t>10</w:t>
      </w:r>
      <w:r>
        <w:rPr>
          <w:color w:val="000000"/>
          <w:sz w:val="17"/>
          <w:szCs w:val="17"/>
        </w:rPr>
        <w:t xml:space="preserve">    </w:t>
      </w:r>
      <w:r>
        <w:rPr>
          <w:rStyle w:val="k"/>
          <w:b/>
          <w:bCs/>
          <w:color w:val="0000FF"/>
          <w:sz w:val="17"/>
          <w:szCs w:val="17"/>
        </w:rPr>
        <w:t>def</w:t>
      </w:r>
      <w:r>
        <w:rPr>
          <w:color w:val="000000"/>
          <w:sz w:val="17"/>
          <w:szCs w:val="17"/>
        </w:rPr>
        <w:t xml:space="preserve"> </w:t>
      </w:r>
      <w:r>
        <w:rPr>
          <w:rStyle w:val="nf"/>
          <w:color w:val="000000"/>
          <w:sz w:val="17"/>
          <w:szCs w:val="17"/>
        </w:rPr>
        <w:t>my_</w:t>
      </w:r>
      <w:proofErr w:type="gramStart"/>
      <w:r>
        <w:rPr>
          <w:rStyle w:val="nf"/>
          <w:color w:val="000000"/>
          <w:sz w:val="17"/>
          <w:szCs w:val="17"/>
        </w:rPr>
        <w:t>decorator</w:t>
      </w:r>
      <w:r>
        <w:rPr>
          <w:rStyle w:val="p"/>
          <w:color w:val="000000"/>
          <w:sz w:val="17"/>
          <w:szCs w:val="17"/>
        </w:rPr>
        <w:t>(</w:t>
      </w:r>
      <w:proofErr w:type="gramEnd"/>
      <w:r>
        <w:rPr>
          <w:rStyle w:val="n"/>
          <w:color w:val="000000"/>
          <w:sz w:val="17"/>
          <w:szCs w:val="17"/>
        </w:rPr>
        <w:t>target</w:t>
      </w:r>
      <w:r>
        <w:rPr>
          <w:rStyle w:val="p"/>
          <w:color w:val="000000"/>
          <w:sz w:val="17"/>
          <w:szCs w:val="17"/>
        </w:rPr>
        <w:t>):</w:t>
      </w:r>
      <w:r>
        <w:rPr>
          <w:color w:val="000000"/>
          <w:sz w:val="17"/>
          <w:szCs w:val="17"/>
        </w:rPr>
        <w:br/>
      </w:r>
      <w:r>
        <w:rPr>
          <w:rStyle w:val="lineno"/>
          <w:color w:val="000000"/>
          <w:sz w:val="17"/>
          <w:szCs w:val="17"/>
          <w:shd w:val="clear" w:color="auto" w:fill="CFCFCF"/>
        </w:rPr>
        <w:t>11</w:t>
      </w:r>
      <w:r>
        <w:rPr>
          <w:color w:val="000000"/>
          <w:sz w:val="17"/>
          <w:szCs w:val="17"/>
        </w:rPr>
        <w:t xml:space="preserve">        </w:t>
      </w:r>
      <w:r>
        <w:rPr>
          <w:rStyle w:val="c"/>
          <w:i/>
          <w:iCs/>
          <w:color w:val="008800"/>
          <w:sz w:val="17"/>
          <w:szCs w:val="17"/>
        </w:rPr>
        <w:t># Anything not in the wrapper function is done when the target function is initially parsed</w:t>
      </w:r>
      <w:r>
        <w:rPr>
          <w:color w:val="000000"/>
          <w:sz w:val="17"/>
          <w:szCs w:val="17"/>
        </w:rPr>
        <w:br/>
      </w:r>
      <w:r>
        <w:rPr>
          <w:rStyle w:val="lineno"/>
          <w:color w:val="000000"/>
          <w:sz w:val="17"/>
          <w:szCs w:val="17"/>
          <w:shd w:val="clear" w:color="auto" w:fill="CFCFCF"/>
        </w:rPr>
        <w:t>12</w:t>
      </w:r>
      <w:r>
        <w:rPr>
          <w:color w:val="000000"/>
          <w:sz w:val="17"/>
          <w:szCs w:val="17"/>
        </w:rPr>
        <w:br/>
      </w:r>
      <w:r>
        <w:rPr>
          <w:rStyle w:val="lineno"/>
          <w:color w:val="000000"/>
          <w:sz w:val="17"/>
          <w:szCs w:val="17"/>
          <w:shd w:val="clear" w:color="auto" w:fill="CFCFCF"/>
        </w:rPr>
        <w:t>13</w:t>
      </w:r>
      <w:r>
        <w:rPr>
          <w:color w:val="000000"/>
          <w:sz w:val="17"/>
          <w:szCs w:val="17"/>
        </w:rPr>
        <w:t xml:space="preserve">        </w:t>
      </w:r>
      <w:r>
        <w:rPr>
          <w:rStyle w:val="c"/>
          <w:i/>
          <w:iCs/>
          <w:color w:val="008800"/>
          <w:sz w:val="17"/>
          <w:szCs w:val="17"/>
        </w:rPr>
        <w:t># This is okay because the decorator function will copy the attribute to the wrapper function</w:t>
      </w:r>
      <w:r>
        <w:rPr>
          <w:color w:val="000000"/>
          <w:sz w:val="17"/>
          <w:szCs w:val="17"/>
        </w:rPr>
        <w:br/>
      </w:r>
      <w:r>
        <w:rPr>
          <w:rStyle w:val="lineno"/>
          <w:color w:val="000000"/>
          <w:sz w:val="17"/>
          <w:szCs w:val="17"/>
          <w:shd w:val="clear" w:color="auto" w:fill="CFCFCF"/>
        </w:rPr>
        <w:t>14</w:t>
      </w:r>
      <w:r>
        <w:rPr>
          <w:color w:val="000000"/>
          <w:sz w:val="17"/>
          <w:szCs w:val="17"/>
        </w:rPr>
        <w:t xml:space="preserve">        </w:t>
      </w:r>
      <w:r>
        <w:rPr>
          <w:rStyle w:val="n"/>
          <w:color w:val="000000"/>
          <w:sz w:val="17"/>
          <w:szCs w:val="17"/>
        </w:rPr>
        <w:t>target</w:t>
      </w:r>
      <w:r>
        <w:rPr>
          <w:rStyle w:val="o"/>
          <w:color w:val="666666"/>
          <w:sz w:val="17"/>
          <w:szCs w:val="17"/>
        </w:rPr>
        <w:t>.</w:t>
      </w:r>
      <w:r>
        <w:rPr>
          <w:rStyle w:val="n"/>
          <w:color w:val="000000"/>
          <w:sz w:val="17"/>
          <w:szCs w:val="17"/>
        </w:rPr>
        <w:t>attribute</w:t>
      </w:r>
      <w:r>
        <w:rPr>
          <w:color w:val="000000"/>
          <w:sz w:val="17"/>
          <w:szCs w:val="17"/>
        </w:rPr>
        <w:t xml:space="preserve"> </w:t>
      </w:r>
      <w:r>
        <w:rPr>
          <w:rStyle w:val="o"/>
          <w:color w:val="666666"/>
          <w:sz w:val="17"/>
          <w:szCs w:val="17"/>
        </w:rPr>
        <w:t>=</w:t>
      </w:r>
      <w:r>
        <w:rPr>
          <w:color w:val="000000"/>
          <w:sz w:val="17"/>
          <w:szCs w:val="17"/>
        </w:rPr>
        <w:t xml:space="preserve"> </w:t>
      </w:r>
      <w:r>
        <w:rPr>
          <w:rStyle w:val="mi"/>
          <w:color w:val="666666"/>
          <w:sz w:val="17"/>
          <w:szCs w:val="17"/>
        </w:rPr>
        <w:t>1</w:t>
      </w:r>
      <w:r>
        <w:rPr>
          <w:color w:val="000000"/>
          <w:sz w:val="17"/>
          <w:szCs w:val="17"/>
        </w:rPr>
        <w:br/>
      </w:r>
      <w:r>
        <w:rPr>
          <w:rStyle w:val="lineno"/>
          <w:color w:val="000000"/>
          <w:sz w:val="17"/>
          <w:szCs w:val="17"/>
          <w:shd w:val="clear" w:color="auto" w:fill="CFCFCF"/>
        </w:rPr>
        <w:t>15</w:t>
      </w:r>
      <w:r>
        <w:rPr>
          <w:color w:val="000000"/>
          <w:sz w:val="17"/>
          <w:szCs w:val="17"/>
        </w:rPr>
        <w:br/>
      </w:r>
      <w:r>
        <w:rPr>
          <w:rStyle w:val="lineno"/>
          <w:color w:val="000000"/>
          <w:sz w:val="17"/>
          <w:szCs w:val="17"/>
          <w:shd w:val="clear" w:color="auto" w:fill="CFCFCF"/>
        </w:rPr>
        <w:t>16</w:t>
      </w:r>
      <w:r>
        <w:rPr>
          <w:color w:val="000000"/>
          <w:sz w:val="17"/>
          <w:szCs w:val="17"/>
        </w:rPr>
        <w:t xml:space="preserve">        </w:t>
      </w:r>
      <w:r>
        <w:rPr>
          <w:rStyle w:val="c"/>
          <w:i/>
          <w:iCs/>
          <w:color w:val="008800"/>
          <w:sz w:val="17"/>
          <w:szCs w:val="17"/>
        </w:rPr>
        <w:t># The wrapper function.  Replaces the target function and receives its arguments</w:t>
      </w:r>
      <w:r>
        <w:rPr>
          <w:color w:val="000000"/>
          <w:sz w:val="17"/>
          <w:szCs w:val="17"/>
        </w:rPr>
        <w:br/>
      </w:r>
      <w:r>
        <w:rPr>
          <w:rStyle w:val="lineno"/>
          <w:color w:val="000000"/>
          <w:sz w:val="17"/>
          <w:szCs w:val="17"/>
          <w:shd w:val="clear" w:color="auto" w:fill="CFCFCF"/>
        </w:rPr>
        <w:t>17</w:t>
      </w:r>
      <w:r>
        <w:rPr>
          <w:color w:val="000000"/>
          <w:sz w:val="17"/>
          <w:szCs w:val="17"/>
        </w:rPr>
        <w:t xml:space="preserve">        </w:t>
      </w:r>
      <w:r>
        <w:rPr>
          <w:rStyle w:val="k"/>
          <w:b/>
          <w:bCs/>
          <w:color w:val="0000FF"/>
          <w:sz w:val="17"/>
          <w:szCs w:val="17"/>
        </w:rPr>
        <w:t>def</w:t>
      </w:r>
      <w:r>
        <w:rPr>
          <w:color w:val="000000"/>
          <w:sz w:val="17"/>
          <w:szCs w:val="17"/>
        </w:rPr>
        <w:t xml:space="preserve"> </w:t>
      </w:r>
      <w:r>
        <w:rPr>
          <w:rStyle w:val="nf"/>
          <w:color w:val="000000"/>
          <w:sz w:val="17"/>
          <w:szCs w:val="17"/>
        </w:rPr>
        <w:t>wrapper</w:t>
      </w:r>
      <w:r>
        <w:rPr>
          <w:rStyle w:val="p"/>
          <w:color w:val="000000"/>
          <w:sz w:val="17"/>
          <w:szCs w:val="17"/>
        </w:rPr>
        <w:t>(</w:t>
      </w:r>
      <w:r>
        <w:rPr>
          <w:rStyle w:val="n"/>
          <w:color w:val="000000"/>
          <w:sz w:val="17"/>
          <w:szCs w:val="17"/>
        </w:rPr>
        <w:t>target</w:t>
      </w:r>
      <w:r>
        <w:rPr>
          <w:rStyle w:val="p"/>
          <w:color w:val="000000"/>
          <w:sz w:val="17"/>
          <w:szCs w:val="17"/>
        </w:rPr>
        <w:t>,</w:t>
      </w:r>
      <w:r>
        <w:rPr>
          <w:color w:val="000000"/>
          <w:sz w:val="17"/>
          <w:szCs w:val="17"/>
        </w:rPr>
        <w:t xml:space="preserve"> </w:t>
      </w:r>
      <w:r>
        <w:rPr>
          <w:rStyle w:val="o"/>
          <w:color w:val="666666"/>
          <w:sz w:val="17"/>
          <w:szCs w:val="17"/>
        </w:rPr>
        <w:t>*</w:t>
      </w:r>
      <w:r>
        <w:rPr>
          <w:rStyle w:val="n"/>
          <w:color w:val="000000"/>
          <w:sz w:val="17"/>
          <w:szCs w:val="17"/>
        </w:rPr>
        <w:t>args</w:t>
      </w:r>
      <w:r>
        <w:rPr>
          <w:rStyle w:val="p"/>
          <w:color w:val="000000"/>
          <w:sz w:val="17"/>
          <w:szCs w:val="17"/>
        </w:rPr>
        <w:t>,</w:t>
      </w:r>
      <w:r>
        <w:rPr>
          <w:color w:val="000000"/>
          <w:sz w:val="17"/>
          <w:szCs w:val="17"/>
        </w:rPr>
        <w:t xml:space="preserve"> </w:t>
      </w:r>
      <w:r>
        <w:rPr>
          <w:rStyle w:val="o"/>
          <w:color w:val="666666"/>
          <w:sz w:val="17"/>
          <w:szCs w:val="17"/>
        </w:rPr>
        <w:t>**</w:t>
      </w:r>
      <w:r>
        <w:rPr>
          <w:rStyle w:val="n"/>
          <w:color w:val="000000"/>
          <w:sz w:val="17"/>
          <w:szCs w:val="17"/>
        </w:rPr>
        <w:t>kwargs</w:t>
      </w:r>
      <w:r>
        <w:rPr>
          <w:rStyle w:val="p"/>
          <w:color w:val="000000"/>
          <w:sz w:val="17"/>
          <w:szCs w:val="17"/>
        </w:rPr>
        <w:t>):</w:t>
      </w:r>
      <w:r>
        <w:rPr>
          <w:color w:val="000000"/>
          <w:sz w:val="17"/>
          <w:szCs w:val="17"/>
        </w:rPr>
        <w:br/>
      </w:r>
      <w:r>
        <w:rPr>
          <w:rStyle w:val="lineno"/>
          <w:color w:val="000000"/>
          <w:sz w:val="17"/>
          <w:szCs w:val="17"/>
          <w:shd w:val="clear" w:color="auto" w:fill="CFCFCF"/>
        </w:rPr>
        <w:t>18</w:t>
      </w:r>
      <w:r>
        <w:rPr>
          <w:color w:val="000000"/>
          <w:sz w:val="17"/>
          <w:szCs w:val="17"/>
        </w:rPr>
        <w:t xml:space="preserve">            </w:t>
      </w:r>
      <w:r>
        <w:rPr>
          <w:rStyle w:val="c"/>
          <w:i/>
          <w:iCs/>
          <w:color w:val="008800"/>
          <w:sz w:val="17"/>
          <w:szCs w:val="17"/>
        </w:rPr>
        <w:t># You could do something with the args or kwargs here</w:t>
      </w:r>
      <w:r>
        <w:rPr>
          <w:color w:val="000000"/>
          <w:sz w:val="17"/>
          <w:szCs w:val="17"/>
        </w:rPr>
        <w:br/>
      </w:r>
      <w:r>
        <w:rPr>
          <w:rStyle w:val="lineno"/>
          <w:color w:val="000000"/>
          <w:sz w:val="17"/>
          <w:szCs w:val="17"/>
          <w:shd w:val="clear" w:color="auto" w:fill="CFCFCF"/>
        </w:rPr>
        <w:t>19</w:t>
      </w:r>
      <w:r>
        <w:rPr>
          <w:color w:val="000000"/>
          <w:sz w:val="17"/>
          <w:szCs w:val="17"/>
        </w:rPr>
        <w:br/>
      </w:r>
      <w:r>
        <w:rPr>
          <w:rStyle w:val="lineno"/>
          <w:color w:val="000000"/>
          <w:sz w:val="17"/>
          <w:szCs w:val="17"/>
          <w:shd w:val="clear" w:color="auto" w:fill="CFCFCF"/>
        </w:rPr>
        <w:t>20</w:t>
      </w:r>
      <w:r>
        <w:rPr>
          <w:color w:val="000000"/>
          <w:sz w:val="17"/>
          <w:szCs w:val="17"/>
        </w:rPr>
        <w:t xml:space="preserve">            </w:t>
      </w:r>
      <w:r>
        <w:rPr>
          <w:rStyle w:val="n"/>
          <w:color w:val="000000"/>
          <w:sz w:val="17"/>
          <w:szCs w:val="17"/>
        </w:rPr>
        <w:t>choice</w:t>
      </w:r>
      <w:r>
        <w:rPr>
          <w:color w:val="000000"/>
          <w:sz w:val="17"/>
          <w:szCs w:val="17"/>
        </w:rPr>
        <w:t xml:space="preserve"> </w:t>
      </w:r>
      <w:r>
        <w:rPr>
          <w:rStyle w:val="o"/>
          <w:color w:val="666666"/>
          <w:sz w:val="17"/>
          <w:szCs w:val="17"/>
        </w:rPr>
        <w:t>=</w:t>
      </w:r>
      <w:r>
        <w:rPr>
          <w:color w:val="000000"/>
          <w:sz w:val="17"/>
          <w:szCs w:val="17"/>
        </w:rPr>
        <w:t xml:space="preserve"> </w:t>
      </w:r>
      <w:r>
        <w:rPr>
          <w:rStyle w:val="nb"/>
          <w:color w:val="AA22FF"/>
          <w:sz w:val="17"/>
          <w:szCs w:val="17"/>
        </w:rPr>
        <w:t>raw_input</w:t>
      </w:r>
      <w:r>
        <w:rPr>
          <w:rStyle w:val="p"/>
          <w:color w:val="000000"/>
          <w:sz w:val="17"/>
          <w:szCs w:val="17"/>
        </w:rPr>
        <w:t>(</w:t>
      </w:r>
      <w:r>
        <w:rPr>
          <w:rStyle w:val="n"/>
          <w:color w:val="000000"/>
          <w:sz w:val="17"/>
          <w:szCs w:val="17"/>
        </w:rPr>
        <w:t>text</w:t>
      </w:r>
      <w:r>
        <w:rPr>
          <w:rStyle w:val="p"/>
          <w:color w:val="000000"/>
          <w:sz w:val="17"/>
          <w:szCs w:val="17"/>
        </w:rPr>
        <w:t>)</w:t>
      </w:r>
      <w:r>
        <w:rPr>
          <w:color w:val="000000"/>
          <w:sz w:val="17"/>
          <w:szCs w:val="17"/>
        </w:rPr>
        <w:br/>
      </w:r>
      <w:r>
        <w:rPr>
          <w:rStyle w:val="lineno"/>
          <w:color w:val="000000"/>
          <w:sz w:val="17"/>
          <w:szCs w:val="17"/>
          <w:shd w:val="clear" w:color="auto" w:fill="CFCFCF"/>
        </w:rPr>
        <w:t>21</w:t>
      </w:r>
      <w:r>
        <w:rPr>
          <w:color w:val="000000"/>
          <w:sz w:val="17"/>
          <w:szCs w:val="17"/>
        </w:rPr>
        <w:br/>
      </w:r>
      <w:r>
        <w:rPr>
          <w:rStyle w:val="lineno"/>
          <w:color w:val="000000"/>
          <w:sz w:val="17"/>
          <w:szCs w:val="17"/>
          <w:shd w:val="clear" w:color="auto" w:fill="CFCFCF"/>
        </w:rPr>
        <w:t>22</w:t>
      </w:r>
      <w:r>
        <w:rPr>
          <w:color w:val="000000"/>
          <w:sz w:val="17"/>
          <w:szCs w:val="17"/>
        </w:rPr>
        <w:t xml:space="preserve">            </w:t>
      </w:r>
      <w:r>
        <w:rPr>
          <w:rStyle w:val="k"/>
          <w:b/>
          <w:bCs/>
          <w:color w:val="0000FF"/>
          <w:sz w:val="17"/>
          <w:szCs w:val="17"/>
        </w:rPr>
        <w:t>if</w:t>
      </w:r>
      <w:r>
        <w:rPr>
          <w:color w:val="000000"/>
          <w:sz w:val="17"/>
          <w:szCs w:val="17"/>
        </w:rPr>
        <w:t xml:space="preserve"> </w:t>
      </w:r>
      <w:r>
        <w:rPr>
          <w:rStyle w:val="n"/>
          <w:color w:val="000000"/>
          <w:sz w:val="17"/>
          <w:szCs w:val="17"/>
        </w:rPr>
        <w:t>choice</w:t>
      </w:r>
      <w:r>
        <w:rPr>
          <w:color w:val="000000"/>
          <w:sz w:val="17"/>
          <w:szCs w:val="17"/>
        </w:rPr>
        <w:t xml:space="preserve"> </w:t>
      </w:r>
      <w:r>
        <w:rPr>
          <w:rStyle w:val="ow"/>
          <w:b/>
          <w:bCs/>
          <w:color w:val="AA22FF"/>
          <w:sz w:val="17"/>
          <w:szCs w:val="17"/>
        </w:rPr>
        <w:t>and</w:t>
      </w:r>
      <w:r>
        <w:rPr>
          <w:color w:val="000000"/>
          <w:sz w:val="17"/>
          <w:szCs w:val="17"/>
        </w:rPr>
        <w:t xml:space="preserve"> </w:t>
      </w:r>
      <w:r>
        <w:rPr>
          <w:rStyle w:val="n"/>
          <w:color w:val="000000"/>
          <w:sz w:val="17"/>
          <w:szCs w:val="17"/>
        </w:rPr>
        <w:t>choice</w:t>
      </w:r>
      <w:r>
        <w:rPr>
          <w:rStyle w:val="p"/>
          <w:color w:val="000000"/>
          <w:sz w:val="17"/>
          <w:szCs w:val="17"/>
        </w:rPr>
        <w:t>[</w:t>
      </w:r>
      <w:r>
        <w:rPr>
          <w:rStyle w:val="mi"/>
          <w:color w:val="666666"/>
          <w:sz w:val="17"/>
          <w:szCs w:val="17"/>
        </w:rPr>
        <w:t>0</w:t>
      </w:r>
      <w:r>
        <w:rPr>
          <w:rStyle w:val="p"/>
          <w:color w:val="000000"/>
          <w:sz w:val="17"/>
          <w:szCs w:val="17"/>
        </w:rPr>
        <w:t>]</w:t>
      </w:r>
      <w:r>
        <w:rPr>
          <w:rStyle w:val="o"/>
          <w:color w:val="666666"/>
          <w:sz w:val="17"/>
          <w:szCs w:val="17"/>
        </w:rPr>
        <w:t>.</w:t>
      </w:r>
      <w:r>
        <w:rPr>
          <w:rStyle w:val="n"/>
          <w:color w:val="000000"/>
          <w:sz w:val="17"/>
          <w:szCs w:val="17"/>
        </w:rPr>
        <w:t>lower</w:t>
      </w:r>
      <w:r>
        <w:rPr>
          <w:rStyle w:val="p"/>
          <w:color w:val="000000"/>
          <w:sz w:val="17"/>
          <w:szCs w:val="17"/>
        </w:rPr>
        <w:t>()</w:t>
      </w:r>
      <w:r>
        <w:rPr>
          <w:color w:val="000000"/>
          <w:sz w:val="17"/>
          <w:szCs w:val="17"/>
        </w:rPr>
        <w:t xml:space="preserve"> </w:t>
      </w:r>
      <w:r>
        <w:rPr>
          <w:rStyle w:val="o"/>
          <w:color w:val="666666"/>
          <w:sz w:val="17"/>
          <w:szCs w:val="17"/>
        </w:rPr>
        <w:t>==</w:t>
      </w:r>
      <w:r>
        <w:rPr>
          <w:color w:val="000000"/>
          <w:sz w:val="17"/>
          <w:szCs w:val="17"/>
        </w:rPr>
        <w:t xml:space="preserve"> </w:t>
      </w:r>
      <w:r>
        <w:rPr>
          <w:rStyle w:val="s"/>
          <w:color w:val="BB4444"/>
          <w:sz w:val="17"/>
          <w:szCs w:val="17"/>
        </w:rPr>
        <w:t>'y'</w:t>
      </w:r>
      <w:r>
        <w:rPr>
          <w:rStyle w:val="p"/>
          <w:color w:val="000000"/>
          <w:sz w:val="17"/>
          <w:szCs w:val="17"/>
        </w:rPr>
        <w:t>:</w:t>
      </w:r>
      <w:r>
        <w:rPr>
          <w:color w:val="000000"/>
          <w:sz w:val="17"/>
          <w:szCs w:val="17"/>
        </w:rPr>
        <w:br/>
      </w:r>
      <w:r>
        <w:rPr>
          <w:rStyle w:val="lineno"/>
          <w:color w:val="000000"/>
          <w:sz w:val="17"/>
          <w:szCs w:val="17"/>
          <w:shd w:val="clear" w:color="auto" w:fill="CFCFCF"/>
        </w:rPr>
        <w:t>23</w:t>
      </w:r>
      <w:r>
        <w:rPr>
          <w:color w:val="000000"/>
          <w:sz w:val="17"/>
          <w:szCs w:val="17"/>
        </w:rPr>
        <w:t xml:space="preserve">                </w:t>
      </w:r>
      <w:r>
        <w:rPr>
          <w:rStyle w:val="c"/>
          <w:i/>
          <w:iCs/>
          <w:color w:val="008800"/>
          <w:sz w:val="17"/>
          <w:szCs w:val="17"/>
        </w:rPr>
        <w:t># If input starts with a 'y', call the function with the arguments</w:t>
      </w:r>
      <w:r>
        <w:rPr>
          <w:color w:val="000000"/>
          <w:sz w:val="17"/>
          <w:szCs w:val="17"/>
        </w:rPr>
        <w:br/>
      </w:r>
      <w:r>
        <w:rPr>
          <w:rStyle w:val="lineno"/>
          <w:color w:val="000000"/>
          <w:sz w:val="17"/>
          <w:szCs w:val="17"/>
          <w:shd w:val="clear" w:color="auto" w:fill="CFCFCF"/>
        </w:rPr>
        <w:t>24</w:t>
      </w:r>
      <w:r>
        <w:rPr>
          <w:color w:val="000000"/>
          <w:sz w:val="17"/>
          <w:szCs w:val="17"/>
        </w:rPr>
        <w:t xml:space="preserve">                </w:t>
      </w:r>
      <w:r>
        <w:rPr>
          <w:rStyle w:val="n"/>
          <w:color w:val="000000"/>
          <w:sz w:val="17"/>
          <w:szCs w:val="17"/>
        </w:rPr>
        <w:t>result</w:t>
      </w:r>
      <w:r>
        <w:rPr>
          <w:color w:val="000000"/>
          <w:sz w:val="17"/>
          <w:szCs w:val="17"/>
        </w:rPr>
        <w:t xml:space="preserve"> </w:t>
      </w:r>
      <w:r>
        <w:rPr>
          <w:rStyle w:val="o"/>
          <w:color w:val="666666"/>
          <w:sz w:val="17"/>
          <w:szCs w:val="17"/>
        </w:rPr>
        <w:t>=</w:t>
      </w:r>
      <w:r>
        <w:rPr>
          <w:color w:val="000000"/>
          <w:sz w:val="17"/>
          <w:szCs w:val="17"/>
        </w:rPr>
        <w:t xml:space="preserve"> </w:t>
      </w:r>
      <w:r>
        <w:rPr>
          <w:rStyle w:val="n"/>
          <w:color w:val="000000"/>
          <w:sz w:val="17"/>
          <w:szCs w:val="17"/>
        </w:rPr>
        <w:t>target</w:t>
      </w:r>
      <w:r>
        <w:rPr>
          <w:rStyle w:val="p"/>
          <w:color w:val="000000"/>
          <w:sz w:val="17"/>
          <w:szCs w:val="17"/>
        </w:rPr>
        <w:t>(</w:t>
      </w:r>
      <w:r>
        <w:rPr>
          <w:rStyle w:val="o"/>
          <w:color w:val="666666"/>
          <w:sz w:val="17"/>
          <w:szCs w:val="17"/>
        </w:rPr>
        <w:t>*</w:t>
      </w:r>
      <w:r>
        <w:rPr>
          <w:rStyle w:val="n"/>
          <w:color w:val="000000"/>
          <w:sz w:val="17"/>
          <w:szCs w:val="17"/>
        </w:rPr>
        <w:t>args</w:t>
      </w:r>
      <w:r>
        <w:rPr>
          <w:rStyle w:val="p"/>
          <w:color w:val="000000"/>
          <w:sz w:val="17"/>
          <w:szCs w:val="17"/>
        </w:rPr>
        <w:t>,</w:t>
      </w:r>
      <w:r>
        <w:rPr>
          <w:color w:val="000000"/>
          <w:sz w:val="17"/>
          <w:szCs w:val="17"/>
        </w:rPr>
        <w:t xml:space="preserve"> </w:t>
      </w:r>
      <w:r>
        <w:rPr>
          <w:rStyle w:val="o"/>
          <w:color w:val="666666"/>
          <w:sz w:val="17"/>
          <w:szCs w:val="17"/>
        </w:rPr>
        <w:t>**</w:t>
      </w:r>
      <w:r>
        <w:rPr>
          <w:rStyle w:val="n"/>
          <w:color w:val="000000"/>
          <w:sz w:val="17"/>
          <w:szCs w:val="17"/>
        </w:rPr>
        <w:t>kwargs</w:t>
      </w:r>
      <w:r>
        <w:rPr>
          <w:rStyle w:val="p"/>
          <w:color w:val="000000"/>
          <w:sz w:val="17"/>
          <w:szCs w:val="17"/>
        </w:rPr>
        <w:t>)</w:t>
      </w:r>
      <w:r>
        <w:rPr>
          <w:color w:val="000000"/>
          <w:sz w:val="17"/>
          <w:szCs w:val="17"/>
        </w:rPr>
        <w:br/>
      </w:r>
      <w:r>
        <w:rPr>
          <w:rStyle w:val="lineno"/>
          <w:color w:val="000000"/>
          <w:sz w:val="17"/>
          <w:szCs w:val="17"/>
          <w:shd w:val="clear" w:color="auto" w:fill="CFCFCF"/>
        </w:rPr>
        <w:t>25</w:t>
      </w:r>
      <w:r>
        <w:rPr>
          <w:color w:val="000000"/>
          <w:sz w:val="17"/>
          <w:szCs w:val="17"/>
        </w:rPr>
        <w:t xml:space="preserve">                </w:t>
      </w:r>
      <w:r>
        <w:rPr>
          <w:rStyle w:val="c"/>
          <w:i/>
          <w:iCs/>
          <w:color w:val="008800"/>
          <w:sz w:val="17"/>
          <w:szCs w:val="17"/>
        </w:rPr>
        <w:t># You could do something with the result here</w:t>
      </w:r>
      <w:r>
        <w:rPr>
          <w:color w:val="000000"/>
          <w:sz w:val="17"/>
          <w:szCs w:val="17"/>
        </w:rPr>
        <w:br/>
      </w:r>
      <w:r>
        <w:rPr>
          <w:rStyle w:val="lineno"/>
          <w:color w:val="000000"/>
          <w:sz w:val="17"/>
          <w:szCs w:val="17"/>
          <w:shd w:val="clear" w:color="auto" w:fill="CFCFCF"/>
        </w:rPr>
        <w:t>26</w:t>
      </w:r>
      <w:r>
        <w:rPr>
          <w:color w:val="000000"/>
          <w:sz w:val="17"/>
          <w:szCs w:val="17"/>
        </w:rPr>
        <w:t xml:space="preserve">                </w:t>
      </w:r>
      <w:r>
        <w:rPr>
          <w:rStyle w:val="k"/>
          <w:b/>
          <w:bCs/>
          <w:color w:val="0000FF"/>
          <w:sz w:val="17"/>
          <w:szCs w:val="17"/>
        </w:rPr>
        <w:t>return</w:t>
      </w:r>
      <w:r>
        <w:rPr>
          <w:color w:val="000000"/>
          <w:sz w:val="17"/>
          <w:szCs w:val="17"/>
        </w:rPr>
        <w:t xml:space="preserve"> </w:t>
      </w:r>
      <w:r>
        <w:rPr>
          <w:rStyle w:val="n"/>
          <w:color w:val="000000"/>
          <w:sz w:val="17"/>
          <w:szCs w:val="17"/>
        </w:rPr>
        <w:t>result</w:t>
      </w:r>
      <w:r>
        <w:rPr>
          <w:color w:val="000000"/>
          <w:sz w:val="17"/>
          <w:szCs w:val="17"/>
        </w:rPr>
        <w:br/>
      </w:r>
      <w:r>
        <w:rPr>
          <w:rStyle w:val="lineno"/>
          <w:color w:val="000000"/>
          <w:sz w:val="17"/>
          <w:szCs w:val="17"/>
          <w:shd w:val="clear" w:color="auto" w:fill="CFCFCF"/>
        </w:rPr>
        <w:t>27</w:t>
      </w:r>
      <w:r>
        <w:rPr>
          <w:color w:val="000000"/>
          <w:sz w:val="17"/>
          <w:szCs w:val="17"/>
        </w:rPr>
        <w:br/>
      </w:r>
      <w:r>
        <w:rPr>
          <w:rStyle w:val="lineno"/>
          <w:color w:val="000000"/>
          <w:sz w:val="17"/>
          <w:szCs w:val="17"/>
          <w:shd w:val="clear" w:color="auto" w:fill="CFCFCF"/>
        </w:rPr>
        <w:t>28</w:t>
      </w:r>
      <w:r>
        <w:rPr>
          <w:color w:val="000000"/>
          <w:sz w:val="17"/>
          <w:szCs w:val="17"/>
        </w:rPr>
        <w:t xml:space="preserve">            </w:t>
      </w:r>
      <w:r>
        <w:rPr>
          <w:rStyle w:val="k"/>
          <w:b/>
          <w:bCs/>
          <w:color w:val="0000FF"/>
          <w:sz w:val="17"/>
          <w:szCs w:val="17"/>
        </w:rPr>
        <w:t>else</w:t>
      </w:r>
      <w:r>
        <w:rPr>
          <w:rStyle w:val="p"/>
          <w:color w:val="000000"/>
          <w:sz w:val="17"/>
          <w:szCs w:val="17"/>
        </w:rPr>
        <w:t>:</w:t>
      </w:r>
      <w:r>
        <w:rPr>
          <w:color w:val="000000"/>
          <w:sz w:val="17"/>
          <w:szCs w:val="17"/>
        </w:rPr>
        <w:br/>
      </w:r>
      <w:r>
        <w:rPr>
          <w:rStyle w:val="lineno"/>
          <w:color w:val="000000"/>
          <w:sz w:val="17"/>
          <w:szCs w:val="17"/>
          <w:shd w:val="clear" w:color="auto" w:fill="CFCFCF"/>
        </w:rPr>
        <w:t>29</w:t>
      </w:r>
      <w:r>
        <w:rPr>
          <w:color w:val="000000"/>
          <w:sz w:val="17"/>
          <w:szCs w:val="17"/>
        </w:rPr>
        <w:t xml:space="preserve">                </w:t>
      </w:r>
      <w:r>
        <w:rPr>
          <w:rStyle w:val="k"/>
          <w:b/>
          <w:bCs/>
          <w:color w:val="0000FF"/>
          <w:sz w:val="17"/>
          <w:szCs w:val="17"/>
        </w:rPr>
        <w:t>print</w:t>
      </w:r>
      <w:r>
        <w:rPr>
          <w:color w:val="000000"/>
          <w:sz w:val="17"/>
          <w:szCs w:val="17"/>
        </w:rPr>
        <w:t xml:space="preserve"> </w:t>
      </w:r>
      <w:r>
        <w:rPr>
          <w:rStyle w:val="s"/>
          <w:color w:val="BB4444"/>
          <w:sz w:val="17"/>
          <w:szCs w:val="17"/>
        </w:rPr>
        <w:t xml:space="preserve">'Call to </w:t>
      </w:r>
      <w:r>
        <w:rPr>
          <w:rStyle w:val="si"/>
          <w:b/>
          <w:bCs/>
          <w:color w:val="BB6688"/>
          <w:sz w:val="17"/>
          <w:szCs w:val="17"/>
        </w:rPr>
        <w:t>%s</w:t>
      </w:r>
      <w:r>
        <w:rPr>
          <w:rStyle w:val="s"/>
          <w:color w:val="BB4444"/>
          <w:sz w:val="17"/>
          <w:szCs w:val="17"/>
        </w:rPr>
        <w:t xml:space="preserve"> cancelled'</w:t>
      </w:r>
      <w:r>
        <w:rPr>
          <w:color w:val="000000"/>
          <w:sz w:val="17"/>
          <w:szCs w:val="17"/>
        </w:rPr>
        <w:t xml:space="preserve"> </w:t>
      </w:r>
      <w:r>
        <w:rPr>
          <w:rStyle w:val="o"/>
          <w:color w:val="666666"/>
          <w:sz w:val="17"/>
          <w:szCs w:val="17"/>
        </w:rPr>
        <w:t>%</w:t>
      </w:r>
      <w:r>
        <w:rPr>
          <w:color w:val="000000"/>
          <w:sz w:val="17"/>
          <w:szCs w:val="17"/>
        </w:rPr>
        <w:t xml:space="preserve"> </w:t>
      </w:r>
      <w:r>
        <w:rPr>
          <w:rStyle w:val="n"/>
          <w:color w:val="000000"/>
          <w:sz w:val="17"/>
          <w:szCs w:val="17"/>
        </w:rPr>
        <w:t>target</w:t>
      </w:r>
      <w:r>
        <w:rPr>
          <w:rStyle w:val="o"/>
          <w:color w:val="666666"/>
          <w:sz w:val="17"/>
          <w:szCs w:val="17"/>
        </w:rPr>
        <w:t>.</w:t>
      </w:r>
      <w:r>
        <w:rPr>
          <w:rStyle w:val="n"/>
          <w:color w:val="000000"/>
          <w:sz w:val="17"/>
          <w:szCs w:val="17"/>
        </w:rPr>
        <w:t>__name__</w:t>
      </w:r>
      <w:r>
        <w:rPr>
          <w:color w:val="000000"/>
          <w:sz w:val="17"/>
          <w:szCs w:val="17"/>
        </w:rPr>
        <w:br/>
      </w:r>
      <w:r>
        <w:rPr>
          <w:rStyle w:val="lineno"/>
          <w:color w:val="000000"/>
          <w:sz w:val="17"/>
          <w:szCs w:val="17"/>
          <w:shd w:val="clear" w:color="auto" w:fill="CFCFCF"/>
        </w:rPr>
        <w:t>30</w:t>
      </w:r>
      <w:r>
        <w:rPr>
          <w:color w:val="000000"/>
          <w:sz w:val="17"/>
          <w:szCs w:val="17"/>
        </w:rPr>
        <w:br/>
      </w:r>
      <w:r>
        <w:rPr>
          <w:rStyle w:val="lineno"/>
          <w:color w:val="000000"/>
          <w:sz w:val="17"/>
          <w:szCs w:val="17"/>
          <w:shd w:val="clear" w:color="auto" w:fill="CFCFCF"/>
        </w:rPr>
        <w:t>31</w:t>
      </w:r>
      <w:r>
        <w:rPr>
          <w:color w:val="000000"/>
          <w:sz w:val="17"/>
          <w:szCs w:val="17"/>
        </w:rPr>
        <w:t xml:space="preserve">        </w:t>
      </w:r>
      <w:r>
        <w:rPr>
          <w:rStyle w:val="c"/>
          <w:i/>
          <w:iCs/>
          <w:color w:val="008800"/>
          <w:sz w:val="17"/>
          <w:szCs w:val="17"/>
        </w:rPr>
        <w:t># Fix the wrapper's call signature</w:t>
      </w:r>
      <w:r>
        <w:rPr>
          <w:color w:val="000000"/>
          <w:sz w:val="17"/>
          <w:szCs w:val="17"/>
        </w:rPr>
        <w:br/>
      </w:r>
      <w:r>
        <w:rPr>
          <w:rStyle w:val="lineno"/>
          <w:color w:val="000000"/>
          <w:sz w:val="17"/>
          <w:szCs w:val="17"/>
          <w:shd w:val="clear" w:color="auto" w:fill="CFCFCF"/>
        </w:rPr>
        <w:t>32</w:t>
      </w:r>
      <w:r>
        <w:rPr>
          <w:color w:val="000000"/>
          <w:sz w:val="17"/>
          <w:szCs w:val="17"/>
        </w:rPr>
        <w:t xml:space="preserve">        </w:t>
      </w:r>
      <w:r>
        <w:rPr>
          <w:rStyle w:val="k"/>
          <w:b/>
          <w:bCs/>
          <w:color w:val="0000FF"/>
          <w:sz w:val="17"/>
          <w:szCs w:val="17"/>
        </w:rPr>
        <w:t>return</w:t>
      </w:r>
      <w:r>
        <w:rPr>
          <w:color w:val="000000"/>
          <w:sz w:val="17"/>
          <w:szCs w:val="17"/>
        </w:rPr>
        <w:t xml:space="preserve"> </w:t>
      </w:r>
      <w:r>
        <w:rPr>
          <w:rStyle w:val="n"/>
          <w:color w:val="000000"/>
          <w:sz w:val="17"/>
          <w:szCs w:val="17"/>
        </w:rPr>
        <w:t>decorator</w:t>
      </w:r>
      <w:r>
        <w:rPr>
          <w:rStyle w:val="p"/>
          <w:color w:val="000000"/>
          <w:sz w:val="17"/>
          <w:szCs w:val="17"/>
        </w:rPr>
        <w:t>(</w:t>
      </w:r>
      <w:r>
        <w:rPr>
          <w:rStyle w:val="n"/>
          <w:color w:val="000000"/>
          <w:sz w:val="17"/>
          <w:szCs w:val="17"/>
        </w:rPr>
        <w:t>wrapper</w:t>
      </w:r>
      <w:r>
        <w:rPr>
          <w:rStyle w:val="p"/>
          <w:color w:val="000000"/>
          <w:sz w:val="17"/>
          <w:szCs w:val="17"/>
        </w:rPr>
        <w:t>)(</w:t>
      </w:r>
      <w:r>
        <w:rPr>
          <w:rStyle w:val="n"/>
          <w:color w:val="000000"/>
          <w:sz w:val="17"/>
          <w:szCs w:val="17"/>
        </w:rPr>
        <w:t>target</w:t>
      </w:r>
      <w:r>
        <w:rPr>
          <w:rStyle w:val="p"/>
          <w:color w:val="000000"/>
          <w:sz w:val="17"/>
          <w:szCs w:val="17"/>
        </w:rPr>
        <w:t>)</w:t>
      </w:r>
      <w:r>
        <w:rPr>
          <w:color w:val="000000"/>
          <w:sz w:val="17"/>
          <w:szCs w:val="17"/>
        </w:rPr>
        <w:br/>
      </w:r>
      <w:r>
        <w:rPr>
          <w:rStyle w:val="lineno"/>
          <w:color w:val="000000"/>
          <w:sz w:val="17"/>
          <w:szCs w:val="17"/>
          <w:shd w:val="clear" w:color="auto" w:fill="CFCFCF"/>
        </w:rPr>
        <w:t>33</w:t>
      </w:r>
      <w:r>
        <w:rPr>
          <w:color w:val="000000"/>
          <w:sz w:val="17"/>
          <w:szCs w:val="17"/>
        </w:rPr>
        <w:br/>
      </w:r>
      <w:r>
        <w:rPr>
          <w:rStyle w:val="lineno"/>
          <w:color w:val="000000"/>
          <w:sz w:val="17"/>
          <w:szCs w:val="17"/>
          <w:shd w:val="clear" w:color="auto" w:fill="CFCFCF"/>
        </w:rPr>
        <w:t>34</w:t>
      </w:r>
      <w:r>
        <w:rPr>
          <w:color w:val="000000"/>
          <w:sz w:val="17"/>
          <w:szCs w:val="17"/>
        </w:rPr>
        <w:t xml:space="preserve">    </w:t>
      </w:r>
      <w:r>
        <w:rPr>
          <w:rStyle w:val="k"/>
          <w:b/>
          <w:bCs/>
          <w:color w:val="0000FF"/>
          <w:sz w:val="17"/>
          <w:szCs w:val="17"/>
        </w:rPr>
        <w:t>return</w:t>
      </w:r>
      <w:r>
        <w:rPr>
          <w:color w:val="000000"/>
          <w:sz w:val="17"/>
          <w:szCs w:val="17"/>
        </w:rPr>
        <w:t xml:space="preserve"> </w:t>
      </w:r>
      <w:r>
        <w:rPr>
          <w:rStyle w:val="n"/>
          <w:color w:val="000000"/>
          <w:sz w:val="17"/>
          <w:szCs w:val="17"/>
        </w:rPr>
        <w:t>my_decorator</w:t>
      </w:r>
      <w:r>
        <w:rPr>
          <w:color w:val="000000"/>
          <w:sz w:val="17"/>
          <w:szCs w:val="17"/>
        </w:rPr>
        <w:br/>
      </w:r>
      <w:r>
        <w:rPr>
          <w:rStyle w:val="lineno"/>
          <w:color w:val="000000"/>
          <w:sz w:val="17"/>
          <w:szCs w:val="17"/>
          <w:shd w:val="clear" w:color="auto" w:fill="CFCFCF"/>
        </w:rPr>
        <w:t>35</w:t>
      </w:r>
      <w:r>
        <w:rPr>
          <w:color w:val="000000"/>
          <w:sz w:val="17"/>
          <w:szCs w:val="17"/>
        </w:rPr>
        <w:br/>
      </w:r>
      <w:r>
        <w:rPr>
          <w:rStyle w:val="lineno"/>
          <w:color w:val="000000"/>
          <w:sz w:val="17"/>
          <w:szCs w:val="17"/>
          <w:shd w:val="clear" w:color="auto" w:fill="CFCFCF"/>
        </w:rPr>
        <w:t>36</w:t>
      </w:r>
      <w:r>
        <w:rPr>
          <w:rStyle w:val="nd"/>
          <w:color w:val="AA22FF"/>
          <w:sz w:val="17"/>
          <w:szCs w:val="17"/>
        </w:rPr>
        <w:t>@confirm</w:t>
      </w:r>
      <w:r>
        <w:rPr>
          <w:rStyle w:val="p"/>
          <w:color w:val="000000"/>
          <w:sz w:val="17"/>
          <w:szCs w:val="17"/>
        </w:rPr>
        <w:t>(</w:t>
      </w:r>
      <w:r>
        <w:rPr>
          <w:rStyle w:val="s"/>
          <w:color w:val="BB4444"/>
          <w:sz w:val="17"/>
          <w:szCs w:val="17"/>
        </w:rPr>
        <w:t xml:space="preserve">'Are you sure you want to add these numbers? </w:t>
      </w:r>
      <w:proofErr w:type="gramStart"/>
      <w:r>
        <w:rPr>
          <w:rStyle w:val="s"/>
          <w:color w:val="BB4444"/>
          <w:sz w:val="17"/>
          <w:szCs w:val="17"/>
        </w:rPr>
        <w:t>'</w:t>
      </w:r>
      <w:r>
        <w:rPr>
          <w:rStyle w:val="p"/>
          <w:color w:val="000000"/>
          <w:sz w:val="17"/>
          <w:szCs w:val="17"/>
        </w:rPr>
        <w:t>)</w:t>
      </w:r>
      <w:proofErr w:type="gramEnd"/>
      <w:r>
        <w:rPr>
          <w:color w:val="000000"/>
          <w:sz w:val="17"/>
          <w:szCs w:val="17"/>
        </w:rPr>
        <w:br/>
      </w:r>
      <w:r>
        <w:rPr>
          <w:rStyle w:val="lineno"/>
          <w:color w:val="000000"/>
          <w:sz w:val="17"/>
          <w:szCs w:val="17"/>
          <w:shd w:val="clear" w:color="auto" w:fill="CFCFCF"/>
        </w:rPr>
        <w:t>37</w:t>
      </w:r>
      <w:r>
        <w:rPr>
          <w:rStyle w:val="k"/>
          <w:b/>
          <w:bCs/>
          <w:color w:val="0000FF"/>
          <w:sz w:val="17"/>
          <w:szCs w:val="17"/>
        </w:rPr>
        <w:t>def</w:t>
      </w:r>
      <w:r>
        <w:rPr>
          <w:color w:val="000000"/>
          <w:sz w:val="17"/>
          <w:szCs w:val="17"/>
        </w:rPr>
        <w:t xml:space="preserve"> </w:t>
      </w:r>
      <w:r>
        <w:rPr>
          <w:rStyle w:val="nf"/>
          <w:color w:val="000000"/>
          <w:sz w:val="17"/>
          <w:szCs w:val="17"/>
        </w:rPr>
        <w:t>target</w:t>
      </w:r>
      <w:r>
        <w:rPr>
          <w:rStyle w:val="p"/>
          <w:color w:val="000000"/>
          <w:sz w:val="17"/>
          <w:szCs w:val="17"/>
        </w:rPr>
        <w:t>(</w:t>
      </w:r>
      <w:r>
        <w:rPr>
          <w:rStyle w:val="n"/>
          <w:color w:val="000000"/>
          <w:sz w:val="17"/>
          <w:szCs w:val="17"/>
        </w:rPr>
        <w:t>a</w:t>
      </w:r>
      <w:r>
        <w:rPr>
          <w:rStyle w:val="p"/>
          <w:color w:val="000000"/>
          <w:sz w:val="17"/>
          <w:szCs w:val="17"/>
        </w:rPr>
        <w:t>,</w:t>
      </w:r>
      <w:r>
        <w:rPr>
          <w:rStyle w:val="n"/>
          <w:color w:val="000000"/>
          <w:sz w:val="17"/>
          <w:szCs w:val="17"/>
        </w:rPr>
        <w:t>b</w:t>
      </w:r>
      <w:r>
        <w:rPr>
          <w:rStyle w:val="p"/>
          <w:color w:val="000000"/>
          <w:sz w:val="17"/>
          <w:szCs w:val="17"/>
        </w:rPr>
        <w:t>):</w:t>
      </w:r>
      <w:r>
        <w:rPr>
          <w:color w:val="000000"/>
          <w:sz w:val="17"/>
          <w:szCs w:val="17"/>
        </w:rPr>
        <w:br/>
      </w:r>
      <w:r>
        <w:rPr>
          <w:rStyle w:val="lineno"/>
          <w:color w:val="000000"/>
          <w:sz w:val="17"/>
          <w:szCs w:val="17"/>
          <w:shd w:val="clear" w:color="auto" w:fill="CFCFCF"/>
        </w:rPr>
        <w:t>38</w:t>
      </w:r>
      <w:r>
        <w:rPr>
          <w:color w:val="000000"/>
          <w:sz w:val="17"/>
          <w:szCs w:val="17"/>
        </w:rPr>
        <w:t xml:space="preserve">    </w:t>
      </w:r>
      <w:r>
        <w:rPr>
          <w:rStyle w:val="k"/>
          <w:b/>
          <w:bCs/>
          <w:color w:val="0000FF"/>
          <w:sz w:val="17"/>
          <w:szCs w:val="17"/>
        </w:rPr>
        <w:t>return</w:t>
      </w:r>
      <w:r>
        <w:rPr>
          <w:color w:val="000000"/>
          <w:sz w:val="17"/>
          <w:szCs w:val="17"/>
        </w:rPr>
        <w:t xml:space="preserve"> </w:t>
      </w:r>
      <w:r>
        <w:rPr>
          <w:rStyle w:val="n"/>
          <w:color w:val="000000"/>
          <w:sz w:val="17"/>
          <w:szCs w:val="17"/>
        </w:rPr>
        <w:t>a</w:t>
      </w:r>
      <w:r>
        <w:rPr>
          <w:rStyle w:val="o"/>
          <w:color w:val="666666"/>
          <w:sz w:val="17"/>
          <w:szCs w:val="17"/>
        </w:rPr>
        <w:t>+</w:t>
      </w:r>
      <w:r>
        <w:rPr>
          <w:rStyle w:val="n"/>
          <w:color w:val="000000"/>
          <w:sz w:val="17"/>
          <w:szCs w:val="17"/>
        </w:rPr>
        <w:t>b</w:t>
      </w:r>
      <w:r>
        <w:rPr>
          <w:color w:val="000000"/>
          <w:sz w:val="17"/>
          <w:szCs w:val="17"/>
        </w:rPr>
        <w:br/>
      </w:r>
      <w:r>
        <w:rPr>
          <w:rStyle w:val="lineno"/>
          <w:color w:val="000000"/>
          <w:sz w:val="17"/>
          <w:szCs w:val="17"/>
          <w:shd w:val="clear" w:color="auto" w:fill="CFCFCF"/>
        </w:rPr>
        <w:t>39</w:t>
      </w:r>
      <w:r>
        <w:rPr>
          <w:color w:val="000000"/>
          <w:sz w:val="17"/>
          <w:szCs w:val="17"/>
        </w:rPr>
        <w:br/>
      </w:r>
      <w:r>
        <w:rPr>
          <w:rStyle w:val="lineno"/>
          <w:color w:val="000000"/>
          <w:sz w:val="17"/>
          <w:szCs w:val="17"/>
          <w:shd w:val="clear" w:color="auto" w:fill="CFCFCF"/>
        </w:rPr>
        <w:t>40</w:t>
      </w:r>
      <w:r>
        <w:rPr>
          <w:rStyle w:val="o"/>
          <w:color w:val="666666"/>
          <w:sz w:val="17"/>
          <w:szCs w:val="17"/>
        </w:rPr>
        <w:t>&gt;&gt;&gt;</w:t>
      </w:r>
      <w:r>
        <w:rPr>
          <w:color w:val="000000"/>
          <w:sz w:val="17"/>
          <w:szCs w:val="17"/>
        </w:rPr>
        <w:t xml:space="preserve"> </w:t>
      </w:r>
      <w:r>
        <w:rPr>
          <w:rStyle w:val="n"/>
          <w:color w:val="000000"/>
          <w:sz w:val="17"/>
          <w:szCs w:val="17"/>
        </w:rPr>
        <w:t>Are</w:t>
      </w:r>
      <w:r>
        <w:rPr>
          <w:color w:val="000000"/>
          <w:sz w:val="17"/>
          <w:szCs w:val="17"/>
        </w:rPr>
        <w:t xml:space="preserve"> </w:t>
      </w:r>
      <w:r>
        <w:rPr>
          <w:rStyle w:val="n"/>
          <w:color w:val="000000"/>
          <w:sz w:val="17"/>
          <w:szCs w:val="17"/>
        </w:rPr>
        <w:t>you</w:t>
      </w:r>
      <w:r>
        <w:rPr>
          <w:color w:val="000000"/>
          <w:sz w:val="17"/>
          <w:szCs w:val="17"/>
        </w:rPr>
        <w:t xml:space="preserve"> </w:t>
      </w:r>
      <w:r>
        <w:rPr>
          <w:rStyle w:val="n"/>
          <w:color w:val="000000"/>
          <w:sz w:val="17"/>
          <w:szCs w:val="17"/>
        </w:rPr>
        <w:t>sure</w:t>
      </w:r>
      <w:r>
        <w:rPr>
          <w:color w:val="000000"/>
          <w:sz w:val="17"/>
          <w:szCs w:val="17"/>
        </w:rPr>
        <w:t xml:space="preserve"> </w:t>
      </w:r>
      <w:r>
        <w:rPr>
          <w:rStyle w:val="n"/>
          <w:color w:val="000000"/>
          <w:sz w:val="17"/>
          <w:szCs w:val="17"/>
        </w:rPr>
        <w:t>you</w:t>
      </w:r>
      <w:r>
        <w:rPr>
          <w:color w:val="000000"/>
          <w:sz w:val="17"/>
          <w:szCs w:val="17"/>
        </w:rPr>
        <w:t xml:space="preserve"> </w:t>
      </w:r>
      <w:r>
        <w:rPr>
          <w:rStyle w:val="n"/>
          <w:color w:val="000000"/>
          <w:sz w:val="17"/>
          <w:szCs w:val="17"/>
        </w:rPr>
        <w:t>want</w:t>
      </w:r>
      <w:r>
        <w:rPr>
          <w:color w:val="000000"/>
          <w:sz w:val="17"/>
          <w:szCs w:val="17"/>
        </w:rPr>
        <w:t xml:space="preserve"> </w:t>
      </w:r>
      <w:r>
        <w:rPr>
          <w:rStyle w:val="n"/>
          <w:color w:val="000000"/>
          <w:sz w:val="17"/>
          <w:szCs w:val="17"/>
        </w:rPr>
        <w:t>to</w:t>
      </w:r>
      <w:r>
        <w:rPr>
          <w:color w:val="000000"/>
          <w:sz w:val="17"/>
          <w:szCs w:val="17"/>
        </w:rPr>
        <w:t xml:space="preserve"> </w:t>
      </w:r>
      <w:r>
        <w:rPr>
          <w:rStyle w:val="n"/>
          <w:color w:val="000000"/>
          <w:sz w:val="17"/>
          <w:szCs w:val="17"/>
        </w:rPr>
        <w:t>add</w:t>
      </w:r>
      <w:r>
        <w:rPr>
          <w:color w:val="000000"/>
          <w:sz w:val="17"/>
          <w:szCs w:val="17"/>
        </w:rPr>
        <w:t xml:space="preserve"> </w:t>
      </w:r>
      <w:r>
        <w:rPr>
          <w:rStyle w:val="n"/>
          <w:color w:val="000000"/>
          <w:sz w:val="17"/>
          <w:szCs w:val="17"/>
        </w:rPr>
        <w:t>these</w:t>
      </w:r>
      <w:r>
        <w:rPr>
          <w:color w:val="000000"/>
          <w:sz w:val="17"/>
          <w:szCs w:val="17"/>
        </w:rPr>
        <w:t xml:space="preserve"> </w:t>
      </w:r>
      <w:r>
        <w:rPr>
          <w:rStyle w:val="n"/>
          <w:color w:val="000000"/>
          <w:sz w:val="17"/>
          <w:szCs w:val="17"/>
        </w:rPr>
        <w:t>numbers</w:t>
      </w:r>
      <w:r>
        <w:rPr>
          <w:rStyle w:val="err"/>
          <w:color w:val="000000"/>
          <w:sz w:val="17"/>
          <w:szCs w:val="17"/>
          <w:bdr w:val="single" w:sz="6" w:space="0" w:color="FF0000" w:frame="1"/>
        </w:rPr>
        <w:t>?</w:t>
      </w:r>
      <w:r>
        <w:rPr>
          <w:color w:val="000000"/>
          <w:sz w:val="17"/>
          <w:szCs w:val="17"/>
        </w:rPr>
        <w:t xml:space="preserve"> </w:t>
      </w:r>
      <w:proofErr w:type="gramStart"/>
      <w:r>
        <w:rPr>
          <w:rStyle w:val="n"/>
          <w:color w:val="000000"/>
          <w:sz w:val="17"/>
          <w:szCs w:val="17"/>
        </w:rPr>
        <w:t>yes</w:t>
      </w:r>
      <w:proofErr w:type="gramEnd"/>
      <w:r>
        <w:rPr>
          <w:color w:val="000000"/>
          <w:sz w:val="17"/>
          <w:szCs w:val="17"/>
        </w:rPr>
        <w:br/>
      </w:r>
      <w:r>
        <w:rPr>
          <w:rStyle w:val="lineno"/>
          <w:color w:val="000000"/>
          <w:sz w:val="17"/>
          <w:szCs w:val="17"/>
          <w:shd w:val="clear" w:color="auto" w:fill="CFCFCF"/>
        </w:rPr>
        <w:t>41</w:t>
      </w:r>
      <w:r>
        <w:rPr>
          <w:rStyle w:val="mi"/>
          <w:color w:val="666666"/>
          <w:sz w:val="17"/>
          <w:szCs w:val="17"/>
        </w:rPr>
        <w:t>3</w:t>
      </w:r>
      <w:r>
        <w:rPr>
          <w:color w:val="000000"/>
          <w:sz w:val="17"/>
          <w:szCs w:val="17"/>
        </w:rPr>
        <w:br/>
      </w:r>
      <w:r>
        <w:rPr>
          <w:rStyle w:val="lineno"/>
          <w:color w:val="000000"/>
          <w:sz w:val="17"/>
          <w:szCs w:val="17"/>
          <w:shd w:val="clear" w:color="auto" w:fill="CFCFCF"/>
        </w:rPr>
        <w:t>42</w:t>
      </w:r>
      <w:r>
        <w:rPr>
          <w:color w:val="000000"/>
          <w:sz w:val="17"/>
          <w:szCs w:val="17"/>
        </w:rPr>
        <w:br/>
      </w:r>
      <w:r>
        <w:rPr>
          <w:rStyle w:val="lineno"/>
          <w:color w:val="000000"/>
          <w:sz w:val="17"/>
          <w:szCs w:val="17"/>
          <w:shd w:val="clear" w:color="auto" w:fill="CFCFCF"/>
        </w:rPr>
        <w:t>43</w:t>
      </w:r>
      <w:r>
        <w:rPr>
          <w:rStyle w:val="o"/>
          <w:color w:val="666666"/>
          <w:sz w:val="17"/>
          <w:szCs w:val="17"/>
        </w:rPr>
        <w:t>&gt;&gt;&gt;</w:t>
      </w:r>
      <w:r>
        <w:rPr>
          <w:color w:val="000000"/>
          <w:sz w:val="17"/>
          <w:szCs w:val="17"/>
        </w:rPr>
        <w:t xml:space="preserve"> </w:t>
      </w:r>
      <w:r>
        <w:rPr>
          <w:rStyle w:val="n"/>
          <w:color w:val="000000"/>
          <w:sz w:val="17"/>
          <w:szCs w:val="17"/>
        </w:rPr>
        <w:t>target</w:t>
      </w:r>
      <w:r>
        <w:rPr>
          <w:rStyle w:val="o"/>
          <w:color w:val="666666"/>
          <w:sz w:val="17"/>
          <w:szCs w:val="17"/>
        </w:rPr>
        <w:t>.</w:t>
      </w:r>
      <w:r>
        <w:rPr>
          <w:rStyle w:val="n"/>
          <w:color w:val="000000"/>
          <w:sz w:val="17"/>
          <w:szCs w:val="17"/>
        </w:rPr>
        <w:t>attribute</w:t>
      </w:r>
      <w:r>
        <w:rPr>
          <w:color w:val="000000"/>
          <w:sz w:val="17"/>
          <w:szCs w:val="17"/>
        </w:rPr>
        <w:br/>
      </w:r>
      <w:r>
        <w:rPr>
          <w:rStyle w:val="lineno"/>
          <w:color w:val="000000"/>
          <w:sz w:val="17"/>
          <w:szCs w:val="17"/>
          <w:shd w:val="clear" w:color="auto" w:fill="CFCFCF"/>
        </w:rPr>
        <w:t>44</w:t>
      </w:r>
      <w:r>
        <w:rPr>
          <w:rStyle w:val="mi"/>
          <w:color w:val="666666"/>
          <w:sz w:val="17"/>
          <w:szCs w:val="17"/>
        </w:rPr>
        <w:t>1</w:t>
      </w:r>
    </w:p>
    <w:p w:rsidR="00336D82" w:rsidRDefault="00336D82" w:rsidP="00336D82">
      <w:pPr>
        <w:pStyle w:val="NormalWeb"/>
        <w:shd w:val="clear" w:color="auto" w:fill="FFFFFF"/>
        <w:rPr>
          <w:rFonts w:ascii="Trebuchet MS" w:hAnsi="Trebuchet MS"/>
          <w:color w:val="000000"/>
          <w:sz w:val="20"/>
          <w:szCs w:val="20"/>
        </w:rPr>
      </w:pPr>
      <w:r>
        <w:rPr>
          <w:rFonts w:ascii="Trebuchet MS" w:hAnsi="Trebuchet MS"/>
          <w:color w:val="000000"/>
          <w:sz w:val="20"/>
          <w:szCs w:val="20"/>
        </w:rPr>
        <w:t>Hey, what do you know, it actually works.</w:t>
      </w:r>
    </w:p>
    <w:p w:rsidR="00336D82" w:rsidRDefault="00041B01" w:rsidP="00336D82">
      <w:pPr>
        <w:pStyle w:val="Heading2"/>
        <w:shd w:val="clear" w:color="auto" w:fill="FFFFFF"/>
        <w:spacing w:before="360" w:after="144"/>
        <w:rPr>
          <w:rFonts w:ascii="Trebuchet MS" w:hAnsi="Trebuchet MS"/>
          <w:b w:val="0"/>
          <w:bCs w:val="0"/>
          <w:color w:val="000000"/>
          <w:sz w:val="27"/>
          <w:szCs w:val="27"/>
        </w:rPr>
      </w:pPr>
      <w:hyperlink r:id="rId47" w:anchor="id15" w:history="1">
        <w:r w:rsidR="00336D82">
          <w:rPr>
            <w:rStyle w:val="Hyperlink"/>
            <w:rFonts w:ascii="Trebuchet MS" w:hAnsi="Trebuchet MS"/>
            <w:b w:val="0"/>
            <w:bCs w:val="0"/>
            <w:color w:val="000000"/>
            <w:sz w:val="27"/>
            <w:szCs w:val="27"/>
            <w:u w:val="none"/>
          </w:rPr>
          <w:t>6   Conclusion</w:t>
        </w:r>
      </w:hyperlink>
    </w:p>
    <w:p w:rsidR="00336D82" w:rsidRDefault="00336D82" w:rsidP="00336D82">
      <w:pPr>
        <w:pStyle w:val="NormalWeb"/>
        <w:shd w:val="clear" w:color="auto" w:fill="FFFFFF"/>
        <w:rPr>
          <w:rFonts w:ascii="Trebuchet MS" w:hAnsi="Trebuchet MS"/>
          <w:color w:val="000000"/>
          <w:sz w:val="20"/>
          <w:szCs w:val="20"/>
        </w:rPr>
      </w:pPr>
      <w:r>
        <w:rPr>
          <w:rFonts w:ascii="Trebuchet MS" w:hAnsi="Trebuchet MS"/>
          <w:color w:val="000000"/>
          <w:sz w:val="20"/>
          <w:szCs w:val="20"/>
        </w:rPr>
        <w:t>As always, if you have a better way to do anything mentioned here, or if I've left anything out, leave a comment or feel free edit this article to fix the problem.</w:t>
      </w:r>
    </w:p>
    <w:p w:rsidR="00336D82" w:rsidRDefault="00336D82" w:rsidP="00DF7DE9">
      <w:pPr>
        <w:jc w:val="both"/>
        <w:rPr>
          <w:rFonts w:ascii="Bell MT" w:hAnsi="Bell MT"/>
          <w:b/>
          <w:sz w:val="32"/>
          <w:szCs w:val="32"/>
        </w:rPr>
      </w:pPr>
    </w:p>
    <w:p w:rsidR="001B0169" w:rsidRDefault="001B0169" w:rsidP="00DF7DE9">
      <w:pPr>
        <w:jc w:val="both"/>
        <w:rPr>
          <w:rFonts w:ascii="Bell MT" w:hAnsi="Bell MT"/>
          <w:b/>
          <w:sz w:val="32"/>
          <w:szCs w:val="32"/>
        </w:rPr>
      </w:pPr>
      <w:r>
        <w:rPr>
          <w:rFonts w:ascii="Bell MT" w:hAnsi="Bell MT"/>
          <w:b/>
          <w:sz w:val="32"/>
          <w:szCs w:val="32"/>
        </w:rPr>
        <w:t>9.2.2 Functions</w:t>
      </w:r>
    </w:p>
    <w:p w:rsidR="001B0169" w:rsidRPr="001B0169" w:rsidRDefault="001B0169" w:rsidP="001B0169">
      <w:pPr>
        <w:shd w:val="clear" w:color="auto" w:fill="FFFFFF"/>
        <w:spacing w:after="0" w:line="360" w:lineRule="atLeast"/>
        <w:textAlignment w:val="baseline"/>
        <w:rPr>
          <w:rFonts w:ascii="Helvetica" w:eastAsia="Times New Roman" w:hAnsi="Helvetica" w:cs="Helvetica"/>
          <w:color w:val="373737"/>
          <w:sz w:val="23"/>
          <w:szCs w:val="23"/>
        </w:rPr>
      </w:pPr>
      <w:r w:rsidRPr="001B0169">
        <w:rPr>
          <w:rFonts w:ascii="Verdana" w:eastAsia="Times New Roman" w:hAnsi="Verdana" w:cs="Helvetica"/>
          <w:b/>
          <w:bCs/>
          <w:color w:val="373737"/>
          <w:sz w:val="30"/>
          <w:szCs w:val="30"/>
          <w:bdr w:val="none" w:sz="0" w:space="0" w:color="auto" w:frame="1"/>
        </w:rPr>
        <w:t>Functions</w:t>
      </w:r>
    </w:p>
    <w:p w:rsidR="001B0169" w:rsidRPr="001B0169" w:rsidRDefault="001B0169" w:rsidP="001B0169">
      <w:pPr>
        <w:shd w:val="clear" w:color="auto" w:fill="FFFFFF"/>
        <w:spacing w:after="390" w:line="360" w:lineRule="atLeast"/>
        <w:textAlignment w:val="baseline"/>
        <w:rPr>
          <w:rFonts w:ascii="Helvetica" w:eastAsia="Times New Roman" w:hAnsi="Helvetica" w:cs="Helvetica"/>
          <w:color w:val="373737"/>
          <w:sz w:val="23"/>
          <w:szCs w:val="23"/>
        </w:rPr>
      </w:pPr>
      <w:r w:rsidRPr="001B0169">
        <w:rPr>
          <w:rFonts w:ascii="Helvetica" w:eastAsia="Times New Roman" w:hAnsi="Helvetica" w:cs="Helvetica"/>
          <w:color w:val="373737"/>
          <w:sz w:val="23"/>
          <w:szCs w:val="23"/>
        </w:rPr>
        <w:t>When the Python interpreter encounters this code:</w:t>
      </w:r>
    </w:p>
    <w:p w:rsidR="001B0169" w:rsidRPr="001B0169" w:rsidRDefault="001B0169" w:rsidP="001B016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textAlignment w:val="baseline"/>
        <w:rPr>
          <w:rFonts w:ascii="Courier" w:eastAsia="Times New Roman" w:hAnsi="Courier" w:cs="Courier New"/>
          <w:color w:val="373737"/>
          <w:sz w:val="20"/>
          <w:szCs w:val="20"/>
        </w:rPr>
      </w:pPr>
      <w:proofErr w:type="gramStart"/>
      <w:r w:rsidRPr="001B0169">
        <w:rPr>
          <w:rFonts w:ascii="Courier" w:eastAsia="Times New Roman" w:hAnsi="Courier" w:cs="Courier New"/>
          <w:color w:val="373737"/>
          <w:sz w:val="20"/>
          <w:szCs w:val="20"/>
        </w:rPr>
        <w:t>def</w:t>
      </w:r>
      <w:proofErr w:type="gramEnd"/>
      <w:r w:rsidRPr="001B0169">
        <w:rPr>
          <w:rFonts w:ascii="Courier" w:eastAsia="Times New Roman" w:hAnsi="Courier" w:cs="Courier New"/>
          <w:color w:val="373737"/>
          <w:sz w:val="20"/>
          <w:szCs w:val="20"/>
        </w:rPr>
        <w:t xml:space="preserve"> hello():</w:t>
      </w:r>
    </w:p>
    <w:p w:rsidR="001B0169" w:rsidRPr="001B0169" w:rsidRDefault="001B0169" w:rsidP="001B016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textAlignment w:val="baseline"/>
        <w:rPr>
          <w:rFonts w:ascii="Courier" w:eastAsia="Times New Roman" w:hAnsi="Courier" w:cs="Courier New"/>
          <w:color w:val="373737"/>
          <w:sz w:val="20"/>
          <w:szCs w:val="20"/>
        </w:rPr>
      </w:pPr>
      <w:r w:rsidRPr="001B0169">
        <w:rPr>
          <w:rFonts w:ascii="Courier" w:eastAsia="Times New Roman" w:hAnsi="Courier" w:cs="Courier New"/>
          <w:color w:val="373737"/>
          <w:sz w:val="20"/>
          <w:szCs w:val="20"/>
        </w:rPr>
        <w:t xml:space="preserve">    </w:t>
      </w:r>
      <w:proofErr w:type="gramStart"/>
      <w:r w:rsidRPr="001B0169">
        <w:rPr>
          <w:rFonts w:ascii="Courier" w:eastAsia="Times New Roman" w:hAnsi="Courier" w:cs="Courier New"/>
          <w:color w:val="373737"/>
          <w:sz w:val="20"/>
          <w:szCs w:val="20"/>
        </w:rPr>
        <w:t>print</w:t>
      </w:r>
      <w:proofErr w:type="gramEnd"/>
      <w:r w:rsidRPr="001B0169">
        <w:rPr>
          <w:rFonts w:ascii="Courier" w:eastAsia="Times New Roman" w:hAnsi="Courier" w:cs="Courier New"/>
          <w:color w:val="373737"/>
          <w:sz w:val="20"/>
          <w:szCs w:val="20"/>
        </w:rPr>
        <w:t xml:space="preserve"> ("Hello, world!")</w:t>
      </w:r>
    </w:p>
    <w:p w:rsidR="001B0169" w:rsidRPr="001B0169" w:rsidRDefault="001B0169" w:rsidP="001B0169">
      <w:pPr>
        <w:shd w:val="clear" w:color="auto" w:fill="FFFFFF"/>
        <w:spacing w:after="390" w:line="360" w:lineRule="atLeast"/>
        <w:textAlignment w:val="baseline"/>
        <w:rPr>
          <w:rFonts w:ascii="Helvetica" w:eastAsia="Times New Roman" w:hAnsi="Helvetica" w:cs="Helvetica"/>
          <w:color w:val="373737"/>
          <w:sz w:val="23"/>
          <w:szCs w:val="23"/>
        </w:rPr>
      </w:pPr>
      <w:proofErr w:type="gramStart"/>
      <w:r w:rsidRPr="001B0169">
        <w:rPr>
          <w:rFonts w:ascii="Helvetica" w:eastAsia="Times New Roman" w:hAnsi="Helvetica" w:cs="Helvetica"/>
          <w:color w:val="373737"/>
          <w:sz w:val="23"/>
          <w:szCs w:val="23"/>
        </w:rPr>
        <w:lastRenderedPageBreak/>
        <w:t>it</w:t>
      </w:r>
      <w:proofErr w:type="gramEnd"/>
      <w:r w:rsidRPr="001B0169">
        <w:rPr>
          <w:rFonts w:ascii="Helvetica" w:eastAsia="Times New Roman" w:hAnsi="Helvetica" w:cs="Helvetica"/>
          <w:color w:val="373737"/>
          <w:sz w:val="23"/>
          <w:szCs w:val="23"/>
        </w:rPr>
        <w:t>:</w:t>
      </w:r>
    </w:p>
    <w:p w:rsidR="001B0169" w:rsidRPr="001B0169" w:rsidRDefault="001B0169" w:rsidP="001B0169">
      <w:pPr>
        <w:numPr>
          <w:ilvl w:val="0"/>
          <w:numId w:val="11"/>
        </w:numPr>
        <w:shd w:val="clear" w:color="auto" w:fill="FFFFFF"/>
        <w:spacing w:after="0" w:line="360" w:lineRule="atLeast"/>
        <w:ind w:left="600"/>
        <w:textAlignment w:val="baseline"/>
        <w:rPr>
          <w:rFonts w:ascii="inherit" w:eastAsia="Times New Roman" w:hAnsi="inherit" w:cs="Helvetica"/>
          <w:color w:val="373737"/>
          <w:sz w:val="23"/>
          <w:szCs w:val="23"/>
        </w:rPr>
      </w:pPr>
      <w:r w:rsidRPr="001B0169">
        <w:rPr>
          <w:rFonts w:ascii="inherit" w:eastAsia="Times New Roman" w:hAnsi="inherit" w:cs="Helvetica"/>
          <w:color w:val="373737"/>
          <w:sz w:val="23"/>
          <w:szCs w:val="23"/>
        </w:rPr>
        <w:t>compiles the code to create a function object</w:t>
      </w:r>
    </w:p>
    <w:p w:rsidR="001B0169" w:rsidRPr="001B0169" w:rsidRDefault="001B0169" w:rsidP="001B0169">
      <w:pPr>
        <w:numPr>
          <w:ilvl w:val="0"/>
          <w:numId w:val="11"/>
        </w:numPr>
        <w:shd w:val="clear" w:color="auto" w:fill="FFFFFF"/>
        <w:spacing w:after="0" w:line="360" w:lineRule="atLeast"/>
        <w:ind w:left="600"/>
        <w:textAlignment w:val="baseline"/>
        <w:rPr>
          <w:rFonts w:ascii="inherit" w:eastAsia="Times New Roman" w:hAnsi="inherit" w:cs="Helvetica"/>
          <w:color w:val="373737"/>
          <w:sz w:val="23"/>
          <w:szCs w:val="23"/>
        </w:rPr>
      </w:pPr>
      <w:proofErr w:type="gramStart"/>
      <w:r w:rsidRPr="001B0169">
        <w:rPr>
          <w:rFonts w:ascii="inherit" w:eastAsia="Times New Roman" w:hAnsi="inherit" w:cs="Helvetica"/>
          <w:color w:val="373737"/>
          <w:sz w:val="23"/>
          <w:szCs w:val="23"/>
        </w:rPr>
        <w:t>binds</w:t>
      </w:r>
      <w:proofErr w:type="gramEnd"/>
      <w:r w:rsidRPr="001B0169">
        <w:rPr>
          <w:rFonts w:ascii="inherit" w:eastAsia="Times New Roman" w:hAnsi="inherit" w:cs="Helvetica"/>
          <w:color w:val="373737"/>
          <w:sz w:val="23"/>
          <w:szCs w:val="23"/>
        </w:rPr>
        <w:t xml:space="preserve"> the name “hello” to that function object.</w:t>
      </w:r>
    </w:p>
    <w:p w:rsidR="001B0169" w:rsidRPr="001B0169" w:rsidRDefault="001B0169" w:rsidP="001B0169">
      <w:pPr>
        <w:shd w:val="clear" w:color="auto" w:fill="FFFFFF"/>
        <w:spacing w:after="390" w:line="360" w:lineRule="atLeast"/>
        <w:textAlignment w:val="baseline"/>
        <w:rPr>
          <w:rFonts w:ascii="Helvetica" w:eastAsia="Times New Roman" w:hAnsi="Helvetica" w:cs="Helvetica"/>
          <w:color w:val="373737"/>
          <w:sz w:val="23"/>
          <w:szCs w:val="23"/>
        </w:rPr>
      </w:pPr>
      <w:r w:rsidRPr="001B0169">
        <w:rPr>
          <w:rFonts w:ascii="Helvetica" w:eastAsia="Times New Roman" w:hAnsi="Helvetica" w:cs="Helvetica"/>
          <w:color w:val="373737"/>
          <w:sz w:val="23"/>
          <w:szCs w:val="23"/>
        </w:rPr>
        <w:t>Then, to run the function object, you can code</w:t>
      </w:r>
    </w:p>
    <w:p w:rsidR="001B0169" w:rsidRPr="001B0169" w:rsidRDefault="001B0169" w:rsidP="001B016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textAlignment w:val="baseline"/>
        <w:rPr>
          <w:rFonts w:ascii="Courier" w:eastAsia="Times New Roman" w:hAnsi="Courier" w:cs="Courier New"/>
          <w:color w:val="373737"/>
          <w:sz w:val="20"/>
          <w:szCs w:val="20"/>
        </w:rPr>
      </w:pPr>
      <w:proofErr w:type="gramStart"/>
      <w:r w:rsidRPr="001B0169">
        <w:rPr>
          <w:rFonts w:ascii="Courier" w:eastAsia="Times New Roman" w:hAnsi="Courier" w:cs="Courier New"/>
          <w:color w:val="373737"/>
          <w:sz w:val="20"/>
          <w:szCs w:val="20"/>
        </w:rPr>
        <w:t>hello()</w:t>
      </w:r>
      <w:proofErr w:type="gramEnd"/>
    </w:p>
    <w:p w:rsidR="001B0169" w:rsidRPr="001B0169" w:rsidRDefault="001B0169" w:rsidP="001B0169">
      <w:pPr>
        <w:shd w:val="clear" w:color="auto" w:fill="FFFFFF"/>
        <w:spacing w:after="390" w:line="360" w:lineRule="atLeast"/>
        <w:textAlignment w:val="baseline"/>
        <w:rPr>
          <w:rFonts w:ascii="Helvetica" w:eastAsia="Times New Roman" w:hAnsi="Helvetica" w:cs="Helvetica"/>
          <w:color w:val="373737"/>
          <w:sz w:val="23"/>
          <w:szCs w:val="23"/>
        </w:rPr>
      </w:pPr>
      <w:proofErr w:type="gramStart"/>
      <w:r w:rsidRPr="001B0169">
        <w:rPr>
          <w:rFonts w:ascii="Helvetica" w:eastAsia="Times New Roman" w:hAnsi="Helvetica" w:cs="Helvetica"/>
          <w:color w:val="373737"/>
          <w:sz w:val="23"/>
          <w:szCs w:val="23"/>
        </w:rPr>
        <w:t>which</w:t>
      </w:r>
      <w:proofErr w:type="gramEnd"/>
      <w:r w:rsidRPr="001B0169">
        <w:rPr>
          <w:rFonts w:ascii="Helvetica" w:eastAsia="Times New Roman" w:hAnsi="Helvetica" w:cs="Helvetica"/>
          <w:color w:val="373737"/>
          <w:sz w:val="23"/>
          <w:szCs w:val="23"/>
        </w:rPr>
        <w:t xml:space="preserve"> causes this to be printed:</w:t>
      </w:r>
    </w:p>
    <w:p w:rsidR="001B0169" w:rsidRPr="001B0169" w:rsidRDefault="001B0169" w:rsidP="001B016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textAlignment w:val="baseline"/>
        <w:rPr>
          <w:rFonts w:ascii="Courier" w:eastAsia="Times New Roman" w:hAnsi="Courier" w:cs="Courier New"/>
          <w:color w:val="373737"/>
          <w:sz w:val="20"/>
          <w:szCs w:val="20"/>
        </w:rPr>
      </w:pPr>
      <w:r w:rsidRPr="001B0169">
        <w:rPr>
          <w:rFonts w:ascii="Courier" w:eastAsia="Times New Roman" w:hAnsi="Courier" w:cs="Courier New"/>
          <w:color w:val="373737"/>
          <w:sz w:val="20"/>
          <w:szCs w:val="20"/>
        </w:rPr>
        <w:t>Hello, world!</w:t>
      </w:r>
    </w:p>
    <w:p w:rsidR="001B0169" w:rsidRPr="001B0169" w:rsidRDefault="001B0169" w:rsidP="001B0169">
      <w:pPr>
        <w:shd w:val="clear" w:color="auto" w:fill="FFFFFF"/>
        <w:spacing w:after="390" w:line="360" w:lineRule="atLeast"/>
        <w:textAlignment w:val="baseline"/>
        <w:rPr>
          <w:rFonts w:ascii="Helvetica" w:eastAsia="Times New Roman" w:hAnsi="Helvetica" w:cs="Helvetica"/>
          <w:color w:val="373737"/>
          <w:sz w:val="23"/>
          <w:szCs w:val="23"/>
        </w:rPr>
      </w:pPr>
      <w:r w:rsidRPr="001B0169">
        <w:rPr>
          <w:rFonts w:ascii="Helvetica" w:eastAsia="Times New Roman" w:hAnsi="Helvetica" w:cs="Helvetica"/>
          <w:color w:val="373737"/>
          <w:sz w:val="23"/>
          <w:szCs w:val="23"/>
        </w:rPr>
        <w:t>If you code:</w:t>
      </w:r>
    </w:p>
    <w:p w:rsidR="001B0169" w:rsidRPr="001B0169" w:rsidRDefault="001B0169" w:rsidP="001B016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textAlignment w:val="baseline"/>
        <w:rPr>
          <w:rFonts w:ascii="Courier" w:eastAsia="Times New Roman" w:hAnsi="Courier" w:cs="Courier New"/>
          <w:color w:val="373737"/>
          <w:sz w:val="20"/>
          <w:szCs w:val="20"/>
        </w:rPr>
      </w:pPr>
      <w:proofErr w:type="gramStart"/>
      <w:r w:rsidRPr="001B0169">
        <w:rPr>
          <w:rFonts w:ascii="Courier" w:eastAsia="Times New Roman" w:hAnsi="Courier" w:cs="Courier New"/>
          <w:color w:val="373737"/>
          <w:sz w:val="20"/>
          <w:szCs w:val="20"/>
        </w:rPr>
        <w:t>print</w:t>
      </w:r>
      <w:proofErr w:type="gramEnd"/>
      <w:r w:rsidRPr="001B0169">
        <w:rPr>
          <w:rFonts w:ascii="Courier" w:eastAsia="Times New Roman" w:hAnsi="Courier" w:cs="Courier New"/>
          <w:color w:val="373737"/>
          <w:sz w:val="20"/>
          <w:szCs w:val="20"/>
        </w:rPr>
        <w:t xml:space="preserve"> (hello)</w:t>
      </w:r>
    </w:p>
    <w:p w:rsidR="001B0169" w:rsidRPr="001B0169" w:rsidRDefault="001B0169" w:rsidP="001B0169">
      <w:pPr>
        <w:shd w:val="clear" w:color="auto" w:fill="FFFFFF"/>
        <w:spacing w:after="390" w:line="360" w:lineRule="atLeast"/>
        <w:textAlignment w:val="baseline"/>
        <w:rPr>
          <w:rFonts w:ascii="Helvetica" w:eastAsia="Times New Roman" w:hAnsi="Helvetica" w:cs="Helvetica"/>
          <w:color w:val="373737"/>
          <w:sz w:val="23"/>
          <w:szCs w:val="23"/>
        </w:rPr>
      </w:pPr>
      <w:proofErr w:type="gramStart"/>
      <w:r w:rsidRPr="001B0169">
        <w:rPr>
          <w:rFonts w:ascii="Helvetica" w:eastAsia="Times New Roman" w:hAnsi="Helvetica" w:cs="Helvetica"/>
          <w:color w:val="373737"/>
          <w:sz w:val="23"/>
          <w:szCs w:val="23"/>
        </w:rPr>
        <w:t>you</w:t>
      </w:r>
      <w:proofErr w:type="gramEnd"/>
      <w:r w:rsidRPr="001B0169">
        <w:rPr>
          <w:rFonts w:ascii="Helvetica" w:eastAsia="Times New Roman" w:hAnsi="Helvetica" w:cs="Helvetica"/>
          <w:color w:val="373737"/>
          <w:sz w:val="23"/>
          <w:szCs w:val="23"/>
        </w:rPr>
        <w:t xml:space="preserve"> will get something like:</w:t>
      </w:r>
    </w:p>
    <w:p w:rsidR="001B0169" w:rsidRPr="001B0169" w:rsidRDefault="001B0169" w:rsidP="001B016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textAlignment w:val="baseline"/>
        <w:rPr>
          <w:rFonts w:ascii="Courier" w:eastAsia="Times New Roman" w:hAnsi="Courier" w:cs="Courier New"/>
          <w:color w:val="373737"/>
          <w:sz w:val="20"/>
          <w:szCs w:val="20"/>
        </w:rPr>
      </w:pPr>
      <w:r w:rsidRPr="001B0169">
        <w:rPr>
          <w:rFonts w:ascii="Courier" w:eastAsia="Times New Roman" w:hAnsi="Courier" w:cs="Courier New"/>
          <w:color w:val="373737"/>
          <w:sz w:val="20"/>
          <w:szCs w:val="20"/>
        </w:rPr>
        <w:t>&lt;</w:t>
      </w:r>
      <w:proofErr w:type="gramStart"/>
      <w:r w:rsidRPr="001B0169">
        <w:rPr>
          <w:rFonts w:ascii="Courier" w:eastAsia="Times New Roman" w:hAnsi="Courier" w:cs="Courier New"/>
          <w:color w:val="373737"/>
          <w:sz w:val="20"/>
          <w:szCs w:val="20"/>
        </w:rPr>
        <w:t>function</w:t>
      </w:r>
      <w:proofErr w:type="gramEnd"/>
      <w:r w:rsidRPr="001B0169">
        <w:rPr>
          <w:rFonts w:ascii="Courier" w:eastAsia="Times New Roman" w:hAnsi="Courier" w:cs="Courier New"/>
          <w:color w:val="373737"/>
          <w:sz w:val="20"/>
          <w:szCs w:val="20"/>
        </w:rPr>
        <w:t xml:space="preserve"> hello at 0x02D021E0&gt;</w:t>
      </w:r>
    </w:p>
    <w:p w:rsidR="001B0169" w:rsidRPr="001B0169" w:rsidRDefault="001B0169" w:rsidP="001B0169">
      <w:pPr>
        <w:shd w:val="clear" w:color="auto" w:fill="FFFFFF"/>
        <w:spacing w:after="0" w:line="360" w:lineRule="atLeast"/>
        <w:textAlignment w:val="baseline"/>
        <w:rPr>
          <w:rFonts w:ascii="Helvetica" w:eastAsia="Times New Roman" w:hAnsi="Helvetica" w:cs="Helvetica"/>
          <w:color w:val="373737"/>
          <w:sz w:val="23"/>
          <w:szCs w:val="23"/>
        </w:rPr>
      </w:pPr>
      <w:proofErr w:type="gramStart"/>
      <w:r w:rsidRPr="001B0169">
        <w:rPr>
          <w:rFonts w:ascii="Helvetica" w:eastAsia="Times New Roman" w:hAnsi="Helvetica" w:cs="Helvetica"/>
          <w:color w:val="373737"/>
          <w:sz w:val="23"/>
          <w:szCs w:val="23"/>
        </w:rPr>
        <w:t>which</w:t>
      </w:r>
      <w:proofErr w:type="gramEnd"/>
      <w:r w:rsidRPr="001B0169">
        <w:rPr>
          <w:rFonts w:ascii="Helvetica" w:eastAsia="Times New Roman" w:hAnsi="Helvetica" w:cs="Helvetica"/>
          <w:color w:val="373737"/>
          <w:sz w:val="23"/>
          <w:szCs w:val="23"/>
        </w:rPr>
        <w:t xml:space="preserve"> is the string representation of the </w:t>
      </w:r>
      <w:r w:rsidRPr="001B0169">
        <w:rPr>
          <w:rFonts w:ascii="inherit" w:eastAsia="Times New Roman" w:hAnsi="inherit" w:cs="Helvetica"/>
          <w:i/>
          <w:iCs/>
          <w:color w:val="373737"/>
          <w:sz w:val="23"/>
          <w:szCs w:val="23"/>
          <w:bdr w:val="none" w:sz="0" w:space="0" w:color="auto" w:frame="1"/>
        </w:rPr>
        <w:t>hello</w:t>
      </w:r>
      <w:r w:rsidRPr="001B0169">
        <w:rPr>
          <w:rFonts w:ascii="Helvetica" w:eastAsia="Times New Roman" w:hAnsi="Helvetica" w:cs="Helvetica"/>
          <w:color w:val="373737"/>
          <w:sz w:val="23"/>
          <w:szCs w:val="23"/>
        </w:rPr>
        <w:t> function object.</w:t>
      </w:r>
      <w:r w:rsidRPr="001B0169">
        <w:rPr>
          <w:rFonts w:ascii="Helvetica" w:eastAsia="Times New Roman" w:hAnsi="Helvetica" w:cs="Helvetica"/>
          <w:color w:val="373737"/>
          <w:sz w:val="23"/>
          <w:szCs w:val="23"/>
        </w:rPr>
        <w:br/>
        <w:t> </w:t>
      </w:r>
    </w:p>
    <w:p w:rsidR="001B0169" w:rsidRDefault="001B0169" w:rsidP="00DF7DE9">
      <w:pPr>
        <w:jc w:val="both"/>
        <w:rPr>
          <w:rFonts w:ascii="Bell MT" w:hAnsi="Bell MT"/>
          <w:b/>
          <w:sz w:val="32"/>
          <w:szCs w:val="32"/>
        </w:rPr>
      </w:pPr>
      <w:proofErr w:type="gramStart"/>
      <w:r>
        <w:rPr>
          <w:rFonts w:ascii="Bell MT" w:hAnsi="Bell MT"/>
          <w:b/>
          <w:sz w:val="32"/>
          <w:szCs w:val="32"/>
        </w:rPr>
        <w:t>9.2.3  Macro</w:t>
      </w:r>
      <w:proofErr w:type="gramEnd"/>
      <w:r>
        <w:rPr>
          <w:rFonts w:ascii="Bell MT" w:hAnsi="Bell MT"/>
          <w:b/>
          <w:sz w:val="32"/>
          <w:szCs w:val="32"/>
        </w:rPr>
        <w:t xml:space="preserve"> and It’s Importnt</w:t>
      </w:r>
    </w:p>
    <w:p w:rsidR="001B0169" w:rsidRDefault="001B0169" w:rsidP="001B0169">
      <w:pPr>
        <w:pStyle w:val="HTMLPreformatted"/>
        <w:shd w:val="clear" w:color="auto" w:fill="FFFFFF"/>
        <w:rPr>
          <w:color w:val="333333"/>
          <w:sz w:val="18"/>
          <w:szCs w:val="18"/>
        </w:rPr>
      </w:pPr>
      <w:r>
        <w:rPr>
          <w:color w:val="333333"/>
          <w:sz w:val="18"/>
          <w:szCs w:val="18"/>
        </w:rPr>
        <w:br/>
        <w:t>Indeed, you can use Python decorators to implement the *Decorator* pattern, but</w:t>
      </w:r>
    </w:p>
    <w:p w:rsidR="001B0169" w:rsidRDefault="001B0169" w:rsidP="001B0169">
      <w:pPr>
        <w:pStyle w:val="HTMLPreformatted"/>
        <w:shd w:val="clear" w:color="auto" w:fill="FFFFFF"/>
        <w:rPr>
          <w:color w:val="333333"/>
          <w:sz w:val="18"/>
          <w:szCs w:val="18"/>
        </w:rPr>
      </w:pPr>
      <w:bookmarkStart w:id="0" w:name="cl-31"/>
      <w:bookmarkEnd w:id="0"/>
      <w:proofErr w:type="gramStart"/>
      <w:r>
        <w:rPr>
          <w:color w:val="333333"/>
          <w:sz w:val="18"/>
          <w:szCs w:val="18"/>
        </w:rPr>
        <w:t>that's</w:t>
      </w:r>
      <w:proofErr w:type="gramEnd"/>
      <w:r>
        <w:rPr>
          <w:color w:val="333333"/>
          <w:sz w:val="18"/>
          <w:szCs w:val="18"/>
        </w:rPr>
        <w:t xml:space="preserve"> an extremely limited use of it. Python decorators, I think, are best</w:t>
      </w:r>
    </w:p>
    <w:p w:rsidR="001B0169" w:rsidRDefault="001B0169" w:rsidP="001B0169">
      <w:pPr>
        <w:pStyle w:val="HTMLPreformatted"/>
        <w:shd w:val="clear" w:color="auto" w:fill="FFFFFF"/>
        <w:rPr>
          <w:color w:val="333333"/>
          <w:sz w:val="18"/>
          <w:szCs w:val="18"/>
        </w:rPr>
      </w:pPr>
      <w:bookmarkStart w:id="1" w:name="cl-32"/>
      <w:bookmarkEnd w:id="1"/>
      <w:proofErr w:type="gramStart"/>
      <w:r>
        <w:rPr>
          <w:color w:val="333333"/>
          <w:sz w:val="18"/>
          <w:szCs w:val="18"/>
        </w:rPr>
        <w:t>equated</w:t>
      </w:r>
      <w:proofErr w:type="gramEnd"/>
      <w:r>
        <w:rPr>
          <w:color w:val="333333"/>
          <w:sz w:val="18"/>
          <w:szCs w:val="18"/>
        </w:rPr>
        <w:t xml:space="preserve"> to macros.</w:t>
      </w:r>
    </w:p>
    <w:p w:rsidR="001B0169" w:rsidRDefault="001B0169" w:rsidP="001B0169">
      <w:pPr>
        <w:pStyle w:val="HTMLPreformatted"/>
        <w:shd w:val="clear" w:color="auto" w:fill="FFFFFF"/>
        <w:rPr>
          <w:color w:val="333333"/>
          <w:sz w:val="18"/>
          <w:szCs w:val="18"/>
        </w:rPr>
      </w:pPr>
      <w:bookmarkStart w:id="2" w:name="cl-33"/>
      <w:bookmarkEnd w:id="2"/>
    </w:p>
    <w:p w:rsidR="001B0169" w:rsidRDefault="001B0169" w:rsidP="001B0169">
      <w:pPr>
        <w:pStyle w:val="HTMLPreformatted"/>
        <w:shd w:val="clear" w:color="auto" w:fill="FFFFFF"/>
        <w:rPr>
          <w:color w:val="333333"/>
          <w:sz w:val="18"/>
          <w:szCs w:val="18"/>
        </w:rPr>
      </w:pPr>
      <w:bookmarkStart w:id="3" w:name="cl-34"/>
      <w:bookmarkEnd w:id="3"/>
      <w:r>
        <w:rPr>
          <w:color w:val="333333"/>
          <w:sz w:val="18"/>
          <w:szCs w:val="18"/>
        </w:rPr>
        <w:t>History of Macros</w:t>
      </w:r>
    </w:p>
    <w:p w:rsidR="001B0169" w:rsidRDefault="001B0169" w:rsidP="001B0169">
      <w:pPr>
        <w:pStyle w:val="HTMLPreformatted"/>
        <w:shd w:val="clear" w:color="auto" w:fill="FFFFFF"/>
        <w:rPr>
          <w:color w:val="333333"/>
          <w:sz w:val="18"/>
          <w:szCs w:val="18"/>
        </w:rPr>
      </w:pPr>
      <w:bookmarkStart w:id="4" w:name="cl-35"/>
      <w:bookmarkEnd w:id="4"/>
      <w:r>
        <w:rPr>
          <w:color w:val="333333"/>
          <w:sz w:val="18"/>
          <w:szCs w:val="18"/>
        </w:rPr>
        <w:t>==========================</w:t>
      </w:r>
    </w:p>
    <w:p w:rsidR="001B0169" w:rsidRDefault="001B0169" w:rsidP="001B0169">
      <w:pPr>
        <w:pStyle w:val="HTMLPreformatted"/>
        <w:shd w:val="clear" w:color="auto" w:fill="FFFFFF"/>
        <w:rPr>
          <w:color w:val="333333"/>
          <w:sz w:val="18"/>
          <w:szCs w:val="18"/>
        </w:rPr>
      </w:pPr>
      <w:bookmarkStart w:id="5" w:name="cl-36"/>
      <w:bookmarkEnd w:id="5"/>
    </w:p>
    <w:p w:rsidR="001B0169" w:rsidRDefault="001B0169" w:rsidP="001B0169">
      <w:pPr>
        <w:pStyle w:val="HTMLPreformatted"/>
        <w:shd w:val="clear" w:color="auto" w:fill="FFFFFF"/>
        <w:rPr>
          <w:color w:val="333333"/>
          <w:sz w:val="18"/>
          <w:szCs w:val="18"/>
        </w:rPr>
      </w:pPr>
      <w:bookmarkStart w:id="6" w:name="cl-37"/>
      <w:bookmarkEnd w:id="6"/>
      <w:r>
        <w:rPr>
          <w:color w:val="333333"/>
          <w:sz w:val="18"/>
          <w:szCs w:val="18"/>
        </w:rPr>
        <w:t>The macro has a long history, but most people will probably have had experience</w:t>
      </w:r>
    </w:p>
    <w:p w:rsidR="001B0169" w:rsidRDefault="001B0169" w:rsidP="001B0169">
      <w:pPr>
        <w:pStyle w:val="HTMLPreformatted"/>
        <w:shd w:val="clear" w:color="auto" w:fill="FFFFFF"/>
        <w:rPr>
          <w:color w:val="333333"/>
          <w:sz w:val="18"/>
          <w:szCs w:val="18"/>
        </w:rPr>
      </w:pPr>
      <w:bookmarkStart w:id="7" w:name="cl-38"/>
      <w:bookmarkEnd w:id="7"/>
      <w:proofErr w:type="gramStart"/>
      <w:r>
        <w:rPr>
          <w:color w:val="333333"/>
          <w:sz w:val="18"/>
          <w:szCs w:val="18"/>
        </w:rPr>
        <w:t>with</w:t>
      </w:r>
      <w:proofErr w:type="gramEnd"/>
      <w:r>
        <w:rPr>
          <w:color w:val="333333"/>
          <w:sz w:val="18"/>
          <w:szCs w:val="18"/>
        </w:rPr>
        <w:t xml:space="preserve"> C preprocessor macros. The problems with C macros were (1) they were in a</w:t>
      </w:r>
    </w:p>
    <w:p w:rsidR="001B0169" w:rsidRDefault="001B0169" w:rsidP="001B0169">
      <w:pPr>
        <w:pStyle w:val="HTMLPreformatted"/>
        <w:shd w:val="clear" w:color="auto" w:fill="FFFFFF"/>
        <w:rPr>
          <w:color w:val="333333"/>
          <w:sz w:val="18"/>
          <w:szCs w:val="18"/>
        </w:rPr>
      </w:pPr>
      <w:bookmarkStart w:id="8" w:name="cl-39"/>
      <w:bookmarkEnd w:id="8"/>
      <w:proofErr w:type="gramStart"/>
      <w:r>
        <w:rPr>
          <w:color w:val="333333"/>
          <w:sz w:val="18"/>
          <w:szCs w:val="18"/>
        </w:rPr>
        <w:t>different</w:t>
      </w:r>
      <w:proofErr w:type="gramEnd"/>
      <w:r>
        <w:rPr>
          <w:color w:val="333333"/>
          <w:sz w:val="18"/>
          <w:szCs w:val="18"/>
        </w:rPr>
        <w:t xml:space="preserve"> language (not C) and (2) the behavior was sometimes bizarre, and often</w:t>
      </w:r>
    </w:p>
    <w:p w:rsidR="001B0169" w:rsidRDefault="001B0169" w:rsidP="001B0169">
      <w:pPr>
        <w:pStyle w:val="HTMLPreformatted"/>
        <w:shd w:val="clear" w:color="auto" w:fill="FFFFFF"/>
        <w:rPr>
          <w:color w:val="333333"/>
          <w:sz w:val="18"/>
          <w:szCs w:val="18"/>
        </w:rPr>
      </w:pPr>
      <w:bookmarkStart w:id="9" w:name="cl-40"/>
      <w:bookmarkEnd w:id="9"/>
      <w:proofErr w:type="gramStart"/>
      <w:r>
        <w:rPr>
          <w:color w:val="333333"/>
          <w:sz w:val="18"/>
          <w:szCs w:val="18"/>
        </w:rPr>
        <w:t>inconsistent</w:t>
      </w:r>
      <w:proofErr w:type="gramEnd"/>
      <w:r>
        <w:rPr>
          <w:color w:val="333333"/>
          <w:sz w:val="18"/>
          <w:szCs w:val="18"/>
        </w:rPr>
        <w:t xml:space="preserve"> with the behavior of the rest of C.</w:t>
      </w:r>
    </w:p>
    <w:p w:rsidR="001B0169" w:rsidRDefault="001B0169" w:rsidP="001B0169">
      <w:pPr>
        <w:pStyle w:val="HTMLPreformatted"/>
        <w:shd w:val="clear" w:color="auto" w:fill="FFFFFF"/>
        <w:rPr>
          <w:color w:val="333333"/>
          <w:sz w:val="18"/>
          <w:szCs w:val="18"/>
        </w:rPr>
      </w:pPr>
      <w:bookmarkStart w:id="10" w:name="cl-41"/>
      <w:bookmarkEnd w:id="10"/>
    </w:p>
    <w:p w:rsidR="001B0169" w:rsidRDefault="001B0169" w:rsidP="001B0169">
      <w:pPr>
        <w:pStyle w:val="HTMLPreformatted"/>
        <w:shd w:val="clear" w:color="auto" w:fill="FFFFFF"/>
        <w:rPr>
          <w:color w:val="333333"/>
          <w:sz w:val="18"/>
          <w:szCs w:val="18"/>
        </w:rPr>
      </w:pPr>
      <w:bookmarkStart w:id="11" w:name="cl-42"/>
      <w:bookmarkEnd w:id="11"/>
      <w:r>
        <w:rPr>
          <w:color w:val="333333"/>
          <w:sz w:val="18"/>
          <w:szCs w:val="18"/>
        </w:rPr>
        <w:t>Both Java and C# have added *annotations*, which allow you to do some things to</w:t>
      </w:r>
    </w:p>
    <w:p w:rsidR="001B0169" w:rsidRDefault="001B0169" w:rsidP="001B0169">
      <w:pPr>
        <w:pStyle w:val="HTMLPreformatted"/>
        <w:shd w:val="clear" w:color="auto" w:fill="FFFFFF"/>
        <w:rPr>
          <w:color w:val="333333"/>
          <w:sz w:val="18"/>
          <w:szCs w:val="18"/>
        </w:rPr>
      </w:pPr>
      <w:bookmarkStart w:id="12" w:name="cl-43"/>
      <w:bookmarkEnd w:id="12"/>
      <w:proofErr w:type="gramStart"/>
      <w:r>
        <w:rPr>
          <w:color w:val="333333"/>
          <w:sz w:val="18"/>
          <w:szCs w:val="18"/>
        </w:rPr>
        <w:t>elements</w:t>
      </w:r>
      <w:proofErr w:type="gramEnd"/>
      <w:r>
        <w:rPr>
          <w:color w:val="333333"/>
          <w:sz w:val="18"/>
          <w:szCs w:val="18"/>
        </w:rPr>
        <w:t xml:space="preserve"> of the language. Both of these have the problems that (1) to do what</w:t>
      </w:r>
    </w:p>
    <w:p w:rsidR="001B0169" w:rsidRDefault="001B0169" w:rsidP="001B0169">
      <w:pPr>
        <w:pStyle w:val="HTMLPreformatted"/>
        <w:shd w:val="clear" w:color="auto" w:fill="FFFFFF"/>
        <w:rPr>
          <w:color w:val="333333"/>
          <w:sz w:val="18"/>
          <w:szCs w:val="18"/>
        </w:rPr>
      </w:pPr>
      <w:bookmarkStart w:id="13" w:name="cl-44"/>
      <w:bookmarkEnd w:id="13"/>
      <w:proofErr w:type="gramStart"/>
      <w:r>
        <w:rPr>
          <w:color w:val="333333"/>
          <w:sz w:val="18"/>
          <w:szCs w:val="18"/>
        </w:rPr>
        <w:t>you</w:t>
      </w:r>
      <w:proofErr w:type="gramEnd"/>
      <w:r>
        <w:rPr>
          <w:color w:val="333333"/>
          <w:sz w:val="18"/>
          <w:szCs w:val="18"/>
        </w:rPr>
        <w:t xml:space="preserve"> want, you sometimes have to jump through some enormous and untenable hoops,</w:t>
      </w:r>
    </w:p>
    <w:p w:rsidR="001B0169" w:rsidRDefault="001B0169" w:rsidP="001B0169">
      <w:pPr>
        <w:pStyle w:val="HTMLPreformatted"/>
        <w:shd w:val="clear" w:color="auto" w:fill="FFFFFF"/>
        <w:rPr>
          <w:color w:val="333333"/>
          <w:sz w:val="18"/>
          <w:szCs w:val="18"/>
        </w:rPr>
      </w:pPr>
      <w:bookmarkStart w:id="14" w:name="cl-45"/>
      <w:bookmarkEnd w:id="14"/>
      <w:proofErr w:type="gramStart"/>
      <w:r>
        <w:rPr>
          <w:color w:val="333333"/>
          <w:sz w:val="18"/>
          <w:szCs w:val="18"/>
        </w:rPr>
        <w:t>which</w:t>
      </w:r>
      <w:proofErr w:type="gramEnd"/>
      <w:r>
        <w:rPr>
          <w:color w:val="333333"/>
          <w:sz w:val="18"/>
          <w:szCs w:val="18"/>
        </w:rPr>
        <w:t xml:space="preserve"> follows from (2) these annotation features have their hands tied by the</w:t>
      </w:r>
    </w:p>
    <w:p w:rsidR="001B0169" w:rsidRDefault="001B0169" w:rsidP="001B0169">
      <w:pPr>
        <w:pStyle w:val="HTMLPreformatted"/>
        <w:shd w:val="clear" w:color="auto" w:fill="FFFFFF"/>
        <w:rPr>
          <w:color w:val="333333"/>
          <w:sz w:val="18"/>
          <w:szCs w:val="18"/>
        </w:rPr>
      </w:pPr>
      <w:bookmarkStart w:id="15" w:name="cl-46"/>
      <w:bookmarkEnd w:id="15"/>
      <w:proofErr w:type="gramStart"/>
      <w:r>
        <w:rPr>
          <w:color w:val="333333"/>
          <w:sz w:val="18"/>
          <w:szCs w:val="18"/>
        </w:rPr>
        <w:t>bondage-and-discipline</w:t>
      </w:r>
      <w:proofErr w:type="gramEnd"/>
      <w:r>
        <w:rPr>
          <w:color w:val="333333"/>
          <w:sz w:val="18"/>
          <w:szCs w:val="18"/>
        </w:rPr>
        <w:t xml:space="preserve"> (or as `Martin Fowler gently puts it: "Directing"</w:t>
      </w:r>
    </w:p>
    <w:p w:rsidR="001B0169" w:rsidRDefault="001B0169" w:rsidP="001B0169">
      <w:pPr>
        <w:pStyle w:val="HTMLPreformatted"/>
        <w:shd w:val="clear" w:color="auto" w:fill="FFFFFF"/>
        <w:rPr>
          <w:color w:val="333333"/>
          <w:sz w:val="18"/>
          <w:szCs w:val="18"/>
        </w:rPr>
      </w:pPr>
      <w:bookmarkStart w:id="16" w:name="cl-47"/>
      <w:bookmarkEnd w:id="16"/>
      <w:r>
        <w:rPr>
          <w:color w:val="333333"/>
          <w:sz w:val="18"/>
          <w:szCs w:val="18"/>
        </w:rPr>
        <w:t>&lt;http://martinfowler.com/bliki/SoftwareDevelopmentAttitude.html&gt;`_) nature of</w:t>
      </w:r>
    </w:p>
    <w:p w:rsidR="001B0169" w:rsidRDefault="001B0169" w:rsidP="001B0169">
      <w:pPr>
        <w:pStyle w:val="HTMLPreformatted"/>
        <w:shd w:val="clear" w:color="auto" w:fill="FFFFFF"/>
        <w:rPr>
          <w:color w:val="333333"/>
          <w:sz w:val="18"/>
          <w:szCs w:val="18"/>
        </w:rPr>
      </w:pPr>
      <w:bookmarkStart w:id="17" w:name="cl-48"/>
      <w:bookmarkEnd w:id="17"/>
      <w:proofErr w:type="gramStart"/>
      <w:r>
        <w:rPr>
          <w:color w:val="333333"/>
          <w:sz w:val="18"/>
          <w:szCs w:val="18"/>
        </w:rPr>
        <w:t>those</w:t>
      </w:r>
      <w:proofErr w:type="gramEnd"/>
      <w:r>
        <w:rPr>
          <w:color w:val="333333"/>
          <w:sz w:val="18"/>
          <w:szCs w:val="18"/>
        </w:rPr>
        <w:t xml:space="preserve"> languages.</w:t>
      </w:r>
    </w:p>
    <w:p w:rsidR="001B0169" w:rsidRDefault="001B0169" w:rsidP="001B0169">
      <w:pPr>
        <w:pStyle w:val="HTMLPreformatted"/>
        <w:shd w:val="clear" w:color="auto" w:fill="FFFFFF"/>
        <w:rPr>
          <w:color w:val="333333"/>
          <w:sz w:val="18"/>
          <w:szCs w:val="18"/>
        </w:rPr>
      </w:pPr>
      <w:bookmarkStart w:id="18" w:name="cl-49"/>
      <w:bookmarkEnd w:id="18"/>
    </w:p>
    <w:p w:rsidR="001B0169" w:rsidRDefault="001B0169" w:rsidP="001B0169">
      <w:pPr>
        <w:pStyle w:val="HTMLPreformatted"/>
        <w:shd w:val="clear" w:color="auto" w:fill="FFFFFF"/>
        <w:rPr>
          <w:color w:val="333333"/>
          <w:sz w:val="18"/>
          <w:szCs w:val="18"/>
        </w:rPr>
      </w:pPr>
      <w:bookmarkStart w:id="19" w:name="cl-50"/>
      <w:bookmarkEnd w:id="19"/>
      <w:r>
        <w:rPr>
          <w:color w:val="333333"/>
          <w:sz w:val="18"/>
          <w:szCs w:val="18"/>
        </w:rPr>
        <w:t>In a slightly different vein, many C++ programmers (</w:t>
      </w:r>
      <w:proofErr w:type="gramStart"/>
      <w:r>
        <w:rPr>
          <w:color w:val="333333"/>
          <w:sz w:val="18"/>
          <w:szCs w:val="18"/>
        </w:rPr>
        <w:t>myself</w:t>
      </w:r>
      <w:proofErr w:type="gramEnd"/>
      <w:r>
        <w:rPr>
          <w:color w:val="333333"/>
          <w:sz w:val="18"/>
          <w:szCs w:val="18"/>
        </w:rPr>
        <w:t xml:space="preserve"> included) have noted</w:t>
      </w:r>
    </w:p>
    <w:p w:rsidR="001B0169" w:rsidRDefault="001B0169" w:rsidP="001B0169">
      <w:pPr>
        <w:pStyle w:val="HTMLPreformatted"/>
        <w:shd w:val="clear" w:color="auto" w:fill="FFFFFF"/>
        <w:rPr>
          <w:color w:val="333333"/>
          <w:sz w:val="18"/>
          <w:szCs w:val="18"/>
        </w:rPr>
      </w:pPr>
      <w:bookmarkStart w:id="20" w:name="cl-51"/>
      <w:bookmarkEnd w:id="20"/>
      <w:proofErr w:type="gramStart"/>
      <w:r>
        <w:rPr>
          <w:color w:val="333333"/>
          <w:sz w:val="18"/>
          <w:szCs w:val="18"/>
        </w:rPr>
        <w:lastRenderedPageBreak/>
        <w:t>the</w:t>
      </w:r>
      <w:proofErr w:type="gramEnd"/>
      <w:r>
        <w:rPr>
          <w:color w:val="333333"/>
          <w:sz w:val="18"/>
          <w:szCs w:val="18"/>
        </w:rPr>
        <w:t xml:space="preserve"> generative abilities of C++ templates and have used that feature in a macro-</w:t>
      </w:r>
    </w:p>
    <w:p w:rsidR="001B0169" w:rsidRDefault="001B0169" w:rsidP="001B0169">
      <w:pPr>
        <w:pStyle w:val="HTMLPreformatted"/>
        <w:shd w:val="clear" w:color="auto" w:fill="FFFFFF"/>
        <w:rPr>
          <w:color w:val="333333"/>
          <w:sz w:val="18"/>
          <w:szCs w:val="18"/>
        </w:rPr>
      </w:pPr>
      <w:bookmarkStart w:id="21" w:name="cl-52"/>
      <w:bookmarkEnd w:id="21"/>
      <w:proofErr w:type="gramStart"/>
      <w:r>
        <w:rPr>
          <w:color w:val="333333"/>
          <w:sz w:val="18"/>
          <w:szCs w:val="18"/>
        </w:rPr>
        <w:t>like</w:t>
      </w:r>
      <w:proofErr w:type="gramEnd"/>
      <w:r>
        <w:rPr>
          <w:color w:val="333333"/>
          <w:sz w:val="18"/>
          <w:szCs w:val="18"/>
        </w:rPr>
        <w:t xml:space="preserve"> fashion.</w:t>
      </w:r>
    </w:p>
    <w:p w:rsidR="001B0169" w:rsidRDefault="001B0169" w:rsidP="001B0169">
      <w:pPr>
        <w:pStyle w:val="HTMLPreformatted"/>
        <w:shd w:val="clear" w:color="auto" w:fill="FFFFFF"/>
        <w:rPr>
          <w:color w:val="333333"/>
          <w:sz w:val="18"/>
          <w:szCs w:val="18"/>
        </w:rPr>
      </w:pPr>
      <w:bookmarkStart w:id="22" w:name="cl-53"/>
      <w:bookmarkEnd w:id="22"/>
    </w:p>
    <w:p w:rsidR="001B0169" w:rsidRDefault="001B0169" w:rsidP="001B0169">
      <w:pPr>
        <w:pStyle w:val="HTMLPreformatted"/>
        <w:shd w:val="clear" w:color="auto" w:fill="FFFFFF"/>
        <w:rPr>
          <w:color w:val="333333"/>
          <w:sz w:val="18"/>
          <w:szCs w:val="18"/>
        </w:rPr>
      </w:pPr>
      <w:bookmarkStart w:id="23" w:name="cl-54"/>
      <w:bookmarkEnd w:id="23"/>
      <w:r>
        <w:rPr>
          <w:color w:val="333333"/>
          <w:sz w:val="18"/>
          <w:szCs w:val="18"/>
        </w:rPr>
        <w:t>Many other languages have incorporated macros, but without knowing much about it</w:t>
      </w:r>
    </w:p>
    <w:p w:rsidR="001B0169" w:rsidRDefault="001B0169" w:rsidP="001B0169">
      <w:pPr>
        <w:pStyle w:val="HTMLPreformatted"/>
        <w:shd w:val="clear" w:color="auto" w:fill="FFFFFF"/>
        <w:rPr>
          <w:color w:val="333333"/>
          <w:sz w:val="18"/>
          <w:szCs w:val="18"/>
        </w:rPr>
      </w:pPr>
      <w:bookmarkStart w:id="24" w:name="cl-55"/>
      <w:bookmarkEnd w:id="24"/>
      <w:r>
        <w:rPr>
          <w:color w:val="333333"/>
          <w:sz w:val="18"/>
          <w:szCs w:val="18"/>
        </w:rPr>
        <w:t>I will go out on a limb and say that Python decorators are similar to Lisp</w:t>
      </w:r>
    </w:p>
    <w:p w:rsidR="001B0169" w:rsidRDefault="001B0169" w:rsidP="001B0169">
      <w:pPr>
        <w:pStyle w:val="HTMLPreformatted"/>
        <w:shd w:val="clear" w:color="auto" w:fill="FFFFFF"/>
        <w:rPr>
          <w:color w:val="333333"/>
          <w:sz w:val="18"/>
          <w:szCs w:val="18"/>
        </w:rPr>
      </w:pPr>
      <w:bookmarkStart w:id="25" w:name="cl-56"/>
      <w:bookmarkEnd w:id="25"/>
      <w:proofErr w:type="gramStart"/>
      <w:r>
        <w:rPr>
          <w:color w:val="333333"/>
          <w:sz w:val="18"/>
          <w:szCs w:val="18"/>
        </w:rPr>
        <w:t>macros</w:t>
      </w:r>
      <w:proofErr w:type="gramEnd"/>
      <w:r>
        <w:rPr>
          <w:color w:val="333333"/>
          <w:sz w:val="18"/>
          <w:szCs w:val="18"/>
        </w:rPr>
        <w:t xml:space="preserve"> in power and possibility.</w:t>
      </w:r>
    </w:p>
    <w:p w:rsidR="001B0169" w:rsidRDefault="001B0169" w:rsidP="001B0169">
      <w:pPr>
        <w:pStyle w:val="HTMLPreformatted"/>
        <w:shd w:val="clear" w:color="auto" w:fill="FFFFFF"/>
        <w:rPr>
          <w:color w:val="333333"/>
          <w:sz w:val="18"/>
          <w:szCs w:val="18"/>
        </w:rPr>
      </w:pPr>
      <w:bookmarkStart w:id="26" w:name="cl-57"/>
      <w:bookmarkEnd w:id="26"/>
    </w:p>
    <w:p w:rsidR="001B0169" w:rsidRDefault="001B0169" w:rsidP="001B0169">
      <w:pPr>
        <w:pStyle w:val="HTMLPreformatted"/>
        <w:shd w:val="clear" w:color="auto" w:fill="FFFFFF"/>
        <w:rPr>
          <w:color w:val="333333"/>
          <w:sz w:val="18"/>
          <w:szCs w:val="18"/>
        </w:rPr>
      </w:pPr>
      <w:bookmarkStart w:id="27" w:name="cl-58"/>
      <w:bookmarkEnd w:id="27"/>
      <w:r>
        <w:rPr>
          <w:color w:val="333333"/>
          <w:sz w:val="18"/>
          <w:szCs w:val="18"/>
        </w:rPr>
        <w:t>The Goal of Macros</w:t>
      </w:r>
    </w:p>
    <w:p w:rsidR="001B0169" w:rsidRDefault="001B0169" w:rsidP="001B0169">
      <w:pPr>
        <w:pStyle w:val="HTMLPreformatted"/>
        <w:shd w:val="clear" w:color="auto" w:fill="FFFFFF"/>
        <w:rPr>
          <w:color w:val="333333"/>
          <w:sz w:val="18"/>
          <w:szCs w:val="18"/>
        </w:rPr>
      </w:pPr>
      <w:bookmarkStart w:id="28" w:name="cl-59"/>
      <w:bookmarkEnd w:id="28"/>
      <w:r>
        <w:rPr>
          <w:color w:val="333333"/>
          <w:sz w:val="18"/>
          <w:szCs w:val="18"/>
        </w:rPr>
        <w:t>============================</w:t>
      </w:r>
    </w:p>
    <w:p w:rsidR="001B0169" w:rsidRDefault="001B0169" w:rsidP="001B0169">
      <w:pPr>
        <w:pStyle w:val="HTMLPreformatted"/>
        <w:shd w:val="clear" w:color="auto" w:fill="FFFFFF"/>
        <w:rPr>
          <w:color w:val="333333"/>
          <w:sz w:val="18"/>
          <w:szCs w:val="18"/>
        </w:rPr>
      </w:pPr>
      <w:bookmarkStart w:id="29" w:name="cl-60"/>
      <w:bookmarkEnd w:id="29"/>
    </w:p>
    <w:p w:rsidR="001B0169" w:rsidRDefault="001B0169" w:rsidP="001B0169">
      <w:pPr>
        <w:pStyle w:val="HTMLPreformatted"/>
        <w:shd w:val="clear" w:color="auto" w:fill="FFFFFF"/>
        <w:rPr>
          <w:color w:val="333333"/>
          <w:sz w:val="18"/>
          <w:szCs w:val="18"/>
        </w:rPr>
      </w:pPr>
      <w:bookmarkStart w:id="30" w:name="cl-61"/>
      <w:bookmarkEnd w:id="30"/>
      <w:r>
        <w:rPr>
          <w:color w:val="333333"/>
          <w:sz w:val="18"/>
          <w:szCs w:val="18"/>
        </w:rPr>
        <w:t>I think it's safe to say that the goal of macros in a language is to provide a</w:t>
      </w:r>
    </w:p>
    <w:p w:rsidR="001B0169" w:rsidRDefault="001B0169" w:rsidP="001B0169">
      <w:pPr>
        <w:pStyle w:val="HTMLPreformatted"/>
        <w:shd w:val="clear" w:color="auto" w:fill="FFFFFF"/>
        <w:rPr>
          <w:color w:val="333333"/>
          <w:sz w:val="18"/>
          <w:szCs w:val="18"/>
        </w:rPr>
      </w:pPr>
      <w:bookmarkStart w:id="31" w:name="cl-62"/>
      <w:bookmarkEnd w:id="31"/>
      <w:proofErr w:type="gramStart"/>
      <w:r>
        <w:rPr>
          <w:color w:val="333333"/>
          <w:sz w:val="18"/>
          <w:szCs w:val="18"/>
        </w:rPr>
        <w:t>way</w:t>
      </w:r>
      <w:proofErr w:type="gramEnd"/>
      <w:r>
        <w:rPr>
          <w:color w:val="333333"/>
          <w:sz w:val="18"/>
          <w:szCs w:val="18"/>
        </w:rPr>
        <w:t xml:space="preserve"> to modify elements of the language. That's what decorators do in Python --</w:t>
      </w:r>
    </w:p>
    <w:p w:rsidR="001B0169" w:rsidRDefault="001B0169" w:rsidP="001B0169">
      <w:pPr>
        <w:pStyle w:val="HTMLPreformatted"/>
        <w:shd w:val="clear" w:color="auto" w:fill="FFFFFF"/>
        <w:rPr>
          <w:color w:val="333333"/>
          <w:sz w:val="18"/>
          <w:szCs w:val="18"/>
        </w:rPr>
      </w:pPr>
      <w:bookmarkStart w:id="32" w:name="cl-63"/>
      <w:bookmarkEnd w:id="32"/>
      <w:proofErr w:type="gramStart"/>
      <w:r>
        <w:rPr>
          <w:color w:val="333333"/>
          <w:sz w:val="18"/>
          <w:szCs w:val="18"/>
        </w:rPr>
        <w:t>they</w:t>
      </w:r>
      <w:proofErr w:type="gramEnd"/>
      <w:r>
        <w:rPr>
          <w:color w:val="333333"/>
          <w:sz w:val="18"/>
          <w:szCs w:val="18"/>
        </w:rPr>
        <w:t xml:space="preserve"> modify functions, and in the case of *class decorators*, entire classes.</w:t>
      </w:r>
    </w:p>
    <w:p w:rsidR="001B0169" w:rsidRDefault="001B0169" w:rsidP="001B0169">
      <w:pPr>
        <w:pStyle w:val="HTMLPreformatted"/>
        <w:shd w:val="clear" w:color="auto" w:fill="FFFFFF"/>
        <w:rPr>
          <w:color w:val="333333"/>
          <w:sz w:val="18"/>
          <w:szCs w:val="18"/>
        </w:rPr>
      </w:pPr>
      <w:bookmarkStart w:id="33" w:name="cl-64"/>
      <w:bookmarkEnd w:id="33"/>
      <w:r>
        <w:rPr>
          <w:color w:val="333333"/>
          <w:sz w:val="18"/>
          <w:szCs w:val="18"/>
        </w:rPr>
        <w:t>This is why they usually provide a simpler alternative to metaclasses.</w:t>
      </w:r>
    </w:p>
    <w:p w:rsidR="001B0169" w:rsidRDefault="001B0169" w:rsidP="001B0169">
      <w:pPr>
        <w:pStyle w:val="HTMLPreformatted"/>
        <w:shd w:val="clear" w:color="auto" w:fill="FFFFFF"/>
        <w:rPr>
          <w:color w:val="333333"/>
          <w:sz w:val="18"/>
          <w:szCs w:val="18"/>
        </w:rPr>
      </w:pPr>
      <w:bookmarkStart w:id="34" w:name="cl-65"/>
      <w:bookmarkEnd w:id="34"/>
    </w:p>
    <w:p w:rsidR="001B0169" w:rsidRDefault="001B0169" w:rsidP="001B0169">
      <w:pPr>
        <w:pStyle w:val="HTMLPreformatted"/>
        <w:shd w:val="clear" w:color="auto" w:fill="FFFFFF"/>
        <w:rPr>
          <w:color w:val="333333"/>
          <w:sz w:val="18"/>
          <w:szCs w:val="18"/>
        </w:rPr>
      </w:pPr>
      <w:bookmarkStart w:id="35" w:name="cl-66"/>
      <w:bookmarkEnd w:id="35"/>
      <w:r>
        <w:rPr>
          <w:color w:val="333333"/>
          <w:sz w:val="18"/>
          <w:szCs w:val="18"/>
        </w:rPr>
        <w:t>The major failings of most language's self-modification approaches are that they</w:t>
      </w:r>
    </w:p>
    <w:p w:rsidR="001B0169" w:rsidRDefault="001B0169" w:rsidP="001B0169">
      <w:pPr>
        <w:pStyle w:val="HTMLPreformatted"/>
        <w:shd w:val="clear" w:color="auto" w:fill="FFFFFF"/>
        <w:rPr>
          <w:color w:val="333333"/>
          <w:sz w:val="18"/>
          <w:szCs w:val="18"/>
        </w:rPr>
      </w:pPr>
      <w:bookmarkStart w:id="36" w:name="cl-67"/>
      <w:bookmarkEnd w:id="36"/>
      <w:proofErr w:type="gramStart"/>
      <w:r>
        <w:rPr>
          <w:color w:val="333333"/>
          <w:sz w:val="18"/>
          <w:szCs w:val="18"/>
        </w:rPr>
        <w:t>are</w:t>
      </w:r>
      <w:proofErr w:type="gramEnd"/>
      <w:r>
        <w:rPr>
          <w:color w:val="333333"/>
          <w:sz w:val="18"/>
          <w:szCs w:val="18"/>
        </w:rPr>
        <w:t xml:space="preserve"> too restrictive and that they require a different language (I'm going to say</w:t>
      </w:r>
    </w:p>
    <w:p w:rsidR="001B0169" w:rsidRDefault="001B0169" w:rsidP="001B0169">
      <w:pPr>
        <w:pStyle w:val="HTMLPreformatted"/>
        <w:shd w:val="clear" w:color="auto" w:fill="FFFFFF"/>
        <w:rPr>
          <w:color w:val="333333"/>
          <w:sz w:val="18"/>
          <w:szCs w:val="18"/>
        </w:rPr>
      </w:pPr>
      <w:bookmarkStart w:id="37" w:name="cl-68"/>
      <w:bookmarkEnd w:id="37"/>
      <w:proofErr w:type="gramStart"/>
      <w:r>
        <w:rPr>
          <w:color w:val="333333"/>
          <w:sz w:val="18"/>
          <w:szCs w:val="18"/>
        </w:rPr>
        <w:t>that</w:t>
      </w:r>
      <w:proofErr w:type="gramEnd"/>
      <w:r>
        <w:rPr>
          <w:color w:val="333333"/>
          <w:sz w:val="18"/>
          <w:szCs w:val="18"/>
        </w:rPr>
        <w:t xml:space="preserve"> Java annotations with all the hoops you must jump through to produce an</w:t>
      </w:r>
    </w:p>
    <w:p w:rsidR="001B0169" w:rsidRDefault="001B0169" w:rsidP="001B0169">
      <w:pPr>
        <w:pStyle w:val="HTMLPreformatted"/>
        <w:shd w:val="clear" w:color="auto" w:fill="FFFFFF"/>
        <w:rPr>
          <w:color w:val="333333"/>
          <w:sz w:val="18"/>
          <w:szCs w:val="18"/>
        </w:rPr>
      </w:pPr>
      <w:bookmarkStart w:id="38" w:name="cl-69"/>
      <w:bookmarkEnd w:id="38"/>
      <w:proofErr w:type="gramStart"/>
      <w:r>
        <w:rPr>
          <w:color w:val="333333"/>
          <w:sz w:val="18"/>
          <w:szCs w:val="18"/>
        </w:rPr>
        <w:t>interesting</w:t>
      </w:r>
      <w:proofErr w:type="gramEnd"/>
      <w:r>
        <w:rPr>
          <w:color w:val="333333"/>
          <w:sz w:val="18"/>
          <w:szCs w:val="18"/>
        </w:rPr>
        <w:t xml:space="preserve"> annotation comprises a "different language").</w:t>
      </w:r>
    </w:p>
    <w:p w:rsidR="001B0169" w:rsidRDefault="001B0169" w:rsidP="001B0169">
      <w:pPr>
        <w:pStyle w:val="HTMLPreformatted"/>
        <w:shd w:val="clear" w:color="auto" w:fill="FFFFFF"/>
        <w:rPr>
          <w:color w:val="333333"/>
          <w:sz w:val="18"/>
          <w:szCs w:val="18"/>
        </w:rPr>
      </w:pPr>
      <w:bookmarkStart w:id="39" w:name="cl-70"/>
      <w:bookmarkEnd w:id="39"/>
    </w:p>
    <w:p w:rsidR="001B0169" w:rsidRDefault="001B0169" w:rsidP="001B0169">
      <w:pPr>
        <w:pStyle w:val="HTMLPreformatted"/>
        <w:shd w:val="clear" w:color="auto" w:fill="FFFFFF"/>
        <w:rPr>
          <w:color w:val="333333"/>
          <w:sz w:val="18"/>
          <w:szCs w:val="18"/>
        </w:rPr>
      </w:pPr>
      <w:bookmarkStart w:id="40" w:name="cl-71"/>
      <w:bookmarkEnd w:id="40"/>
      <w:r>
        <w:rPr>
          <w:color w:val="333333"/>
          <w:sz w:val="18"/>
          <w:szCs w:val="18"/>
        </w:rPr>
        <w:t>Python falls into Fowler's category of "enabling" languages, so if you want to</w:t>
      </w:r>
    </w:p>
    <w:p w:rsidR="001B0169" w:rsidRDefault="001B0169" w:rsidP="001B0169">
      <w:pPr>
        <w:pStyle w:val="HTMLPreformatted"/>
        <w:shd w:val="clear" w:color="auto" w:fill="FFFFFF"/>
        <w:rPr>
          <w:color w:val="333333"/>
          <w:sz w:val="18"/>
          <w:szCs w:val="18"/>
        </w:rPr>
      </w:pPr>
      <w:bookmarkStart w:id="41" w:name="cl-72"/>
      <w:bookmarkEnd w:id="41"/>
      <w:proofErr w:type="gramStart"/>
      <w:r>
        <w:rPr>
          <w:color w:val="333333"/>
          <w:sz w:val="18"/>
          <w:szCs w:val="18"/>
        </w:rPr>
        <w:t>do</w:t>
      </w:r>
      <w:proofErr w:type="gramEnd"/>
      <w:r>
        <w:rPr>
          <w:color w:val="333333"/>
          <w:sz w:val="18"/>
          <w:szCs w:val="18"/>
        </w:rPr>
        <w:t xml:space="preserve"> modifications, why create a different or restricted language? Why not just</w:t>
      </w:r>
    </w:p>
    <w:p w:rsidR="001B0169" w:rsidRDefault="001B0169" w:rsidP="001B0169">
      <w:pPr>
        <w:pStyle w:val="HTMLPreformatted"/>
        <w:shd w:val="clear" w:color="auto" w:fill="FFFFFF"/>
        <w:rPr>
          <w:color w:val="333333"/>
          <w:sz w:val="18"/>
          <w:szCs w:val="18"/>
        </w:rPr>
      </w:pPr>
      <w:bookmarkStart w:id="42" w:name="cl-73"/>
      <w:bookmarkEnd w:id="42"/>
      <w:proofErr w:type="gramStart"/>
      <w:r>
        <w:rPr>
          <w:color w:val="333333"/>
          <w:sz w:val="18"/>
          <w:szCs w:val="18"/>
        </w:rPr>
        <w:t>use</w:t>
      </w:r>
      <w:proofErr w:type="gramEnd"/>
      <w:r>
        <w:rPr>
          <w:color w:val="333333"/>
          <w:sz w:val="18"/>
          <w:szCs w:val="18"/>
        </w:rPr>
        <w:t xml:space="preserve"> Python itself? And that's what Python decorators do.</w:t>
      </w:r>
    </w:p>
    <w:p w:rsidR="001B0169" w:rsidRDefault="001B0169" w:rsidP="00DF7DE9">
      <w:pPr>
        <w:jc w:val="both"/>
        <w:rPr>
          <w:rFonts w:ascii="Bell MT" w:hAnsi="Bell MT"/>
          <w:b/>
          <w:sz w:val="32"/>
          <w:szCs w:val="32"/>
        </w:rPr>
      </w:pPr>
    </w:p>
    <w:p w:rsidR="001B0169" w:rsidRDefault="001B0169" w:rsidP="00DF7DE9">
      <w:pPr>
        <w:jc w:val="both"/>
        <w:rPr>
          <w:rFonts w:ascii="Bell MT" w:hAnsi="Bell MT"/>
          <w:b/>
          <w:sz w:val="32"/>
          <w:szCs w:val="32"/>
        </w:rPr>
      </w:pPr>
    </w:p>
    <w:p w:rsidR="001B0169" w:rsidRDefault="001B0169" w:rsidP="00DF7DE9">
      <w:pPr>
        <w:jc w:val="both"/>
        <w:rPr>
          <w:rFonts w:ascii="Bell MT" w:hAnsi="Bell MT"/>
          <w:b/>
          <w:sz w:val="32"/>
          <w:szCs w:val="32"/>
        </w:rPr>
      </w:pPr>
      <w:r>
        <w:rPr>
          <w:rFonts w:ascii="Bell MT" w:hAnsi="Bell MT"/>
          <w:b/>
          <w:sz w:val="32"/>
          <w:szCs w:val="32"/>
        </w:rPr>
        <w:t>What we can do using decorator?</w:t>
      </w:r>
    </w:p>
    <w:p w:rsidR="001B0169" w:rsidRDefault="001B0169" w:rsidP="001B0169">
      <w:pPr>
        <w:pStyle w:val="HTMLPreformatted"/>
        <w:shd w:val="clear" w:color="auto" w:fill="FFFFFF"/>
        <w:rPr>
          <w:color w:val="333333"/>
          <w:sz w:val="18"/>
          <w:szCs w:val="18"/>
        </w:rPr>
      </w:pPr>
      <w:r>
        <w:rPr>
          <w:color w:val="333333"/>
          <w:sz w:val="18"/>
          <w:szCs w:val="18"/>
        </w:rPr>
        <w:t>What Can You Do With Decorators?</w:t>
      </w:r>
    </w:p>
    <w:p w:rsidR="001B0169" w:rsidRDefault="001B0169" w:rsidP="001B0169">
      <w:pPr>
        <w:pStyle w:val="HTMLPreformatted"/>
        <w:shd w:val="clear" w:color="auto" w:fill="FFFFFF"/>
        <w:rPr>
          <w:color w:val="333333"/>
          <w:sz w:val="18"/>
          <w:szCs w:val="18"/>
        </w:rPr>
      </w:pPr>
      <w:bookmarkStart w:id="43" w:name="cl-76"/>
      <w:bookmarkEnd w:id="43"/>
      <w:r>
        <w:rPr>
          <w:color w:val="333333"/>
          <w:sz w:val="18"/>
          <w:szCs w:val="18"/>
        </w:rPr>
        <w:t>===================================</w:t>
      </w:r>
    </w:p>
    <w:p w:rsidR="001B0169" w:rsidRDefault="001B0169" w:rsidP="001B0169">
      <w:pPr>
        <w:pStyle w:val="HTMLPreformatted"/>
        <w:shd w:val="clear" w:color="auto" w:fill="FFFFFF"/>
        <w:rPr>
          <w:color w:val="333333"/>
          <w:sz w:val="18"/>
          <w:szCs w:val="18"/>
        </w:rPr>
      </w:pPr>
      <w:bookmarkStart w:id="44" w:name="cl-77"/>
      <w:bookmarkEnd w:id="44"/>
    </w:p>
    <w:p w:rsidR="001B0169" w:rsidRDefault="001B0169" w:rsidP="001B0169">
      <w:pPr>
        <w:pStyle w:val="HTMLPreformatted"/>
        <w:shd w:val="clear" w:color="auto" w:fill="FFFFFF"/>
        <w:rPr>
          <w:color w:val="333333"/>
          <w:sz w:val="18"/>
          <w:szCs w:val="18"/>
        </w:rPr>
      </w:pPr>
      <w:bookmarkStart w:id="45" w:name="cl-78"/>
      <w:bookmarkEnd w:id="45"/>
      <w:r>
        <w:rPr>
          <w:color w:val="333333"/>
          <w:sz w:val="18"/>
          <w:szCs w:val="18"/>
        </w:rPr>
        <w:t>Decorators allow you to inject or modify code in functions or classes. Sounds a</w:t>
      </w:r>
    </w:p>
    <w:p w:rsidR="001B0169" w:rsidRDefault="001B0169" w:rsidP="001B0169">
      <w:pPr>
        <w:pStyle w:val="HTMLPreformatted"/>
        <w:shd w:val="clear" w:color="auto" w:fill="FFFFFF"/>
        <w:rPr>
          <w:color w:val="333333"/>
          <w:sz w:val="18"/>
          <w:szCs w:val="18"/>
        </w:rPr>
      </w:pPr>
      <w:bookmarkStart w:id="46" w:name="cl-79"/>
      <w:bookmarkEnd w:id="46"/>
      <w:proofErr w:type="gramStart"/>
      <w:r>
        <w:rPr>
          <w:color w:val="333333"/>
          <w:sz w:val="18"/>
          <w:szCs w:val="18"/>
        </w:rPr>
        <w:t>bit</w:t>
      </w:r>
      <w:proofErr w:type="gramEnd"/>
      <w:r>
        <w:rPr>
          <w:color w:val="333333"/>
          <w:sz w:val="18"/>
          <w:szCs w:val="18"/>
        </w:rPr>
        <w:t xml:space="preserve"> like *Aspect-Oriented Programming* (AOP) in Java, doesn't it? Except that</w:t>
      </w:r>
    </w:p>
    <w:p w:rsidR="001B0169" w:rsidRDefault="001B0169" w:rsidP="001B0169">
      <w:pPr>
        <w:pStyle w:val="HTMLPreformatted"/>
        <w:shd w:val="clear" w:color="auto" w:fill="FFFFFF"/>
        <w:rPr>
          <w:color w:val="333333"/>
          <w:sz w:val="18"/>
          <w:szCs w:val="18"/>
        </w:rPr>
      </w:pPr>
      <w:bookmarkStart w:id="47" w:name="cl-80"/>
      <w:bookmarkEnd w:id="47"/>
      <w:proofErr w:type="gramStart"/>
      <w:r>
        <w:rPr>
          <w:color w:val="333333"/>
          <w:sz w:val="18"/>
          <w:szCs w:val="18"/>
        </w:rPr>
        <w:t>it's</w:t>
      </w:r>
      <w:proofErr w:type="gramEnd"/>
      <w:r>
        <w:rPr>
          <w:color w:val="333333"/>
          <w:sz w:val="18"/>
          <w:szCs w:val="18"/>
        </w:rPr>
        <w:t xml:space="preserve"> both much simpler and (as a result) much more powerful. For example,</w:t>
      </w:r>
    </w:p>
    <w:p w:rsidR="001B0169" w:rsidRDefault="001B0169" w:rsidP="001B0169">
      <w:pPr>
        <w:pStyle w:val="HTMLPreformatted"/>
        <w:shd w:val="clear" w:color="auto" w:fill="FFFFFF"/>
        <w:rPr>
          <w:color w:val="333333"/>
          <w:sz w:val="18"/>
          <w:szCs w:val="18"/>
        </w:rPr>
      </w:pPr>
      <w:bookmarkStart w:id="48" w:name="cl-81"/>
      <w:bookmarkEnd w:id="48"/>
      <w:proofErr w:type="gramStart"/>
      <w:r>
        <w:rPr>
          <w:color w:val="333333"/>
          <w:sz w:val="18"/>
          <w:szCs w:val="18"/>
        </w:rPr>
        <w:t>suppose</w:t>
      </w:r>
      <w:proofErr w:type="gramEnd"/>
      <w:r>
        <w:rPr>
          <w:color w:val="333333"/>
          <w:sz w:val="18"/>
          <w:szCs w:val="18"/>
        </w:rPr>
        <w:t xml:space="preserve"> you'd like to do something at the entry and exit points of a function</w:t>
      </w:r>
    </w:p>
    <w:p w:rsidR="001B0169" w:rsidRDefault="001B0169" w:rsidP="001B0169">
      <w:pPr>
        <w:pStyle w:val="HTMLPreformatted"/>
        <w:shd w:val="clear" w:color="auto" w:fill="FFFFFF"/>
        <w:rPr>
          <w:color w:val="333333"/>
          <w:sz w:val="18"/>
          <w:szCs w:val="18"/>
        </w:rPr>
      </w:pPr>
      <w:bookmarkStart w:id="49" w:name="cl-82"/>
      <w:bookmarkEnd w:id="49"/>
      <w:r>
        <w:rPr>
          <w:color w:val="333333"/>
          <w:sz w:val="18"/>
          <w:szCs w:val="18"/>
        </w:rPr>
        <w:t>(</w:t>
      </w:r>
      <w:proofErr w:type="gramStart"/>
      <w:r>
        <w:rPr>
          <w:color w:val="333333"/>
          <w:sz w:val="18"/>
          <w:szCs w:val="18"/>
        </w:rPr>
        <w:t>such</w:t>
      </w:r>
      <w:proofErr w:type="gramEnd"/>
      <w:r>
        <w:rPr>
          <w:color w:val="333333"/>
          <w:sz w:val="18"/>
          <w:szCs w:val="18"/>
        </w:rPr>
        <w:t xml:space="preserve"> as perform some kind of security, tracing, locking, etc. -- all the</w:t>
      </w:r>
    </w:p>
    <w:p w:rsidR="001B0169" w:rsidRDefault="001B0169" w:rsidP="001B0169">
      <w:pPr>
        <w:pStyle w:val="HTMLPreformatted"/>
        <w:shd w:val="clear" w:color="auto" w:fill="FFFFFF"/>
        <w:rPr>
          <w:color w:val="333333"/>
          <w:sz w:val="18"/>
          <w:szCs w:val="18"/>
        </w:rPr>
      </w:pPr>
      <w:bookmarkStart w:id="50" w:name="cl-83"/>
      <w:bookmarkEnd w:id="50"/>
      <w:proofErr w:type="gramStart"/>
      <w:r>
        <w:rPr>
          <w:color w:val="333333"/>
          <w:sz w:val="18"/>
          <w:szCs w:val="18"/>
        </w:rPr>
        <w:t>standard</w:t>
      </w:r>
      <w:proofErr w:type="gramEnd"/>
      <w:r>
        <w:rPr>
          <w:color w:val="333333"/>
          <w:sz w:val="18"/>
          <w:szCs w:val="18"/>
        </w:rPr>
        <w:t xml:space="preserve"> arguments for AOP). With decorators, it looks like this</w:t>
      </w:r>
      <w:proofErr w:type="gramStart"/>
      <w:r>
        <w:rPr>
          <w:color w:val="333333"/>
          <w:sz w:val="18"/>
          <w:szCs w:val="18"/>
        </w:rPr>
        <w:t>::</w:t>
      </w:r>
      <w:proofErr w:type="gramEnd"/>
    </w:p>
    <w:p w:rsidR="001B0169" w:rsidRDefault="001B0169" w:rsidP="001B0169">
      <w:pPr>
        <w:pStyle w:val="HTMLPreformatted"/>
        <w:shd w:val="clear" w:color="auto" w:fill="FFFFFF"/>
        <w:rPr>
          <w:color w:val="333333"/>
          <w:sz w:val="18"/>
          <w:szCs w:val="18"/>
        </w:rPr>
      </w:pPr>
      <w:bookmarkStart w:id="51" w:name="cl-84"/>
      <w:bookmarkEnd w:id="51"/>
    </w:p>
    <w:p w:rsidR="001B0169" w:rsidRDefault="001B0169" w:rsidP="001B0169">
      <w:pPr>
        <w:pStyle w:val="HTMLPreformatted"/>
        <w:shd w:val="clear" w:color="auto" w:fill="FFFFFF"/>
        <w:rPr>
          <w:color w:val="333333"/>
          <w:sz w:val="18"/>
          <w:szCs w:val="18"/>
        </w:rPr>
      </w:pPr>
      <w:bookmarkStart w:id="52" w:name="cl-85"/>
      <w:bookmarkEnd w:id="52"/>
      <w:r>
        <w:rPr>
          <w:color w:val="333333"/>
          <w:sz w:val="18"/>
          <w:szCs w:val="18"/>
        </w:rPr>
        <w:t xml:space="preserve">    @entryExit</w:t>
      </w:r>
    </w:p>
    <w:p w:rsidR="001B0169" w:rsidRDefault="001B0169" w:rsidP="001B0169">
      <w:pPr>
        <w:pStyle w:val="HTMLPreformatted"/>
        <w:shd w:val="clear" w:color="auto" w:fill="FFFFFF"/>
        <w:rPr>
          <w:color w:val="333333"/>
          <w:sz w:val="18"/>
          <w:szCs w:val="18"/>
        </w:rPr>
      </w:pPr>
      <w:bookmarkStart w:id="53" w:name="cl-86"/>
      <w:bookmarkEnd w:id="53"/>
      <w:r>
        <w:rPr>
          <w:color w:val="333333"/>
          <w:sz w:val="18"/>
          <w:szCs w:val="18"/>
        </w:rPr>
        <w:t xml:space="preserve">    </w:t>
      </w:r>
      <w:proofErr w:type="gramStart"/>
      <w:r>
        <w:rPr>
          <w:color w:val="333333"/>
          <w:sz w:val="18"/>
          <w:szCs w:val="18"/>
        </w:rPr>
        <w:t>def</w:t>
      </w:r>
      <w:proofErr w:type="gramEnd"/>
      <w:r>
        <w:rPr>
          <w:color w:val="333333"/>
          <w:sz w:val="18"/>
          <w:szCs w:val="18"/>
        </w:rPr>
        <w:t xml:space="preserve"> func1():</w:t>
      </w:r>
    </w:p>
    <w:p w:rsidR="001B0169" w:rsidRDefault="001B0169" w:rsidP="001B0169">
      <w:pPr>
        <w:pStyle w:val="HTMLPreformatted"/>
        <w:shd w:val="clear" w:color="auto" w:fill="FFFFFF"/>
        <w:rPr>
          <w:color w:val="333333"/>
          <w:sz w:val="18"/>
          <w:szCs w:val="18"/>
        </w:rPr>
      </w:pPr>
      <w:bookmarkStart w:id="54" w:name="cl-87"/>
      <w:bookmarkEnd w:id="54"/>
      <w:r>
        <w:rPr>
          <w:color w:val="333333"/>
          <w:sz w:val="18"/>
          <w:szCs w:val="18"/>
        </w:rPr>
        <w:t xml:space="preserve">        </w:t>
      </w:r>
      <w:proofErr w:type="gramStart"/>
      <w:r>
        <w:rPr>
          <w:color w:val="333333"/>
          <w:sz w:val="18"/>
          <w:szCs w:val="18"/>
        </w:rPr>
        <w:t>print(</w:t>
      </w:r>
      <w:proofErr w:type="gramEnd"/>
      <w:r>
        <w:rPr>
          <w:color w:val="333333"/>
          <w:sz w:val="18"/>
          <w:szCs w:val="18"/>
        </w:rPr>
        <w:t>"inside func1()")</w:t>
      </w:r>
    </w:p>
    <w:p w:rsidR="001B0169" w:rsidRDefault="001B0169" w:rsidP="001B0169">
      <w:pPr>
        <w:pStyle w:val="HTMLPreformatted"/>
        <w:shd w:val="clear" w:color="auto" w:fill="FFFFFF"/>
        <w:rPr>
          <w:color w:val="333333"/>
          <w:sz w:val="18"/>
          <w:szCs w:val="18"/>
        </w:rPr>
      </w:pPr>
      <w:bookmarkStart w:id="55" w:name="cl-88"/>
      <w:bookmarkEnd w:id="55"/>
    </w:p>
    <w:p w:rsidR="001B0169" w:rsidRDefault="001B0169" w:rsidP="001B0169">
      <w:pPr>
        <w:pStyle w:val="HTMLPreformatted"/>
        <w:shd w:val="clear" w:color="auto" w:fill="FFFFFF"/>
        <w:rPr>
          <w:color w:val="333333"/>
          <w:sz w:val="18"/>
          <w:szCs w:val="18"/>
        </w:rPr>
      </w:pPr>
      <w:bookmarkStart w:id="56" w:name="cl-89"/>
      <w:bookmarkEnd w:id="56"/>
      <w:r>
        <w:rPr>
          <w:color w:val="333333"/>
          <w:sz w:val="18"/>
          <w:szCs w:val="18"/>
        </w:rPr>
        <w:t xml:space="preserve">    @entryExit</w:t>
      </w:r>
    </w:p>
    <w:p w:rsidR="001B0169" w:rsidRDefault="001B0169" w:rsidP="001B0169">
      <w:pPr>
        <w:pStyle w:val="HTMLPreformatted"/>
        <w:shd w:val="clear" w:color="auto" w:fill="FFFFFF"/>
        <w:rPr>
          <w:color w:val="333333"/>
          <w:sz w:val="18"/>
          <w:szCs w:val="18"/>
        </w:rPr>
      </w:pPr>
      <w:bookmarkStart w:id="57" w:name="cl-90"/>
      <w:bookmarkEnd w:id="57"/>
      <w:r>
        <w:rPr>
          <w:color w:val="333333"/>
          <w:sz w:val="18"/>
          <w:szCs w:val="18"/>
        </w:rPr>
        <w:t xml:space="preserve">    </w:t>
      </w:r>
      <w:proofErr w:type="gramStart"/>
      <w:r>
        <w:rPr>
          <w:color w:val="333333"/>
          <w:sz w:val="18"/>
          <w:szCs w:val="18"/>
        </w:rPr>
        <w:t>def</w:t>
      </w:r>
      <w:proofErr w:type="gramEnd"/>
      <w:r>
        <w:rPr>
          <w:color w:val="333333"/>
          <w:sz w:val="18"/>
          <w:szCs w:val="18"/>
        </w:rPr>
        <w:t xml:space="preserve"> func2():</w:t>
      </w:r>
    </w:p>
    <w:p w:rsidR="001B0169" w:rsidRDefault="001B0169" w:rsidP="001B0169">
      <w:pPr>
        <w:pStyle w:val="HTMLPreformatted"/>
        <w:shd w:val="clear" w:color="auto" w:fill="FFFFFF"/>
        <w:rPr>
          <w:color w:val="333333"/>
          <w:sz w:val="18"/>
          <w:szCs w:val="18"/>
        </w:rPr>
      </w:pPr>
      <w:bookmarkStart w:id="58" w:name="cl-91"/>
      <w:bookmarkEnd w:id="58"/>
      <w:r>
        <w:rPr>
          <w:color w:val="333333"/>
          <w:sz w:val="18"/>
          <w:szCs w:val="18"/>
        </w:rPr>
        <w:t xml:space="preserve">        </w:t>
      </w:r>
      <w:proofErr w:type="gramStart"/>
      <w:r>
        <w:rPr>
          <w:color w:val="333333"/>
          <w:sz w:val="18"/>
          <w:szCs w:val="18"/>
        </w:rPr>
        <w:t>print(</w:t>
      </w:r>
      <w:proofErr w:type="gramEnd"/>
      <w:r>
        <w:rPr>
          <w:color w:val="333333"/>
          <w:sz w:val="18"/>
          <w:szCs w:val="18"/>
        </w:rPr>
        <w:t>"inside func2()")</w:t>
      </w:r>
    </w:p>
    <w:p w:rsidR="001B0169" w:rsidRDefault="001B0169" w:rsidP="001B0169">
      <w:pPr>
        <w:pStyle w:val="HTMLPreformatted"/>
        <w:shd w:val="clear" w:color="auto" w:fill="FFFFFF"/>
        <w:rPr>
          <w:color w:val="333333"/>
          <w:sz w:val="18"/>
          <w:szCs w:val="18"/>
        </w:rPr>
      </w:pPr>
      <w:bookmarkStart w:id="59" w:name="cl-92"/>
      <w:bookmarkEnd w:id="59"/>
    </w:p>
    <w:p w:rsidR="001B0169" w:rsidRDefault="001B0169" w:rsidP="001B0169">
      <w:pPr>
        <w:pStyle w:val="HTMLPreformatted"/>
        <w:shd w:val="clear" w:color="auto" w:fill="FFFFFF"/>
        <w:rPr>
          <w:color w:val="333333"/>
          <w:sz w:val="18"/>
          <w:szCs w:val="18"/>
        </w:rPr>
      </w:pPr>
      <w:bookmarkStart w:id="60" w:name="cl-93"/>
      <w:bookmarkEnd w:id="60"/>
      <w:r>
        <w:rPr>
          <w:color w:val="333333"/>
          <w:sz w:val="18"/>
          <w:szCs w:val="18"/>
        </w:rPr>
        <w:t>The ``@`` indicates the application of the decorator.</w:t>
      </w:r>
    </w:p>
    <w:p w:rsidR="001B0169" w:rsidRDefault="001B0169" w:rsidP="00DF7DE9">
      <w:pPr>
        <w:jc w:val="both"/>
        <w:rPr>
          <w:rFonts w:ascii="Bell MT" w:hAnsi="Bell MT"/>
          <w:b/>
          <w:sz w:val="32"/>
          <w:szCs w:val="32"/>
        </w:rPr>
      </w:pPr>
    </w:p>
    <w:p w:rsidR="001B0169" w:rsidRDefault="001B0169" w:rsidP="00DF7DE9">
      <w:pPr>
        <w:jc w:val="both"/>
        <w:rPr>
          <w:rFonts w:ascii="Bell MT" w:hAnsi="Bell MT"/>
          <w:b/>
          <w:sz w:val="32"/>
          <w:szCs w:val="32"/>
        </w:rPr>
      </w:pPr>
    </w:p>
    <w:p w:rsidR="001B0169" w:rsidRDefault="001B0169" w:rsidP="00DF7DE9">
      <w:pPr>
        <w:jc w:val="both"/>
        <w:rPr>
          <w:rFonts w:ascii="Bell MT" w:hAnsi="Bell MT"/>
          <w:b/>
          <w:sz w:val="32"/>
          <w:szCs w:val="32"/>
        </w:rPr>
      </w:pPr>
      <w:r>
        <w:rPr>
          <w:rFonts w:ascii="Bell MT" w:hAnsi="Bell MT"/>
          <w:b/>
          <w:sz w:val="32"/>
          <w:szCs w:val="32"/>
        </w:rPr>
        <w:t>Function Decorator:</w:t>
      </w:r>
    </w:p>
    <w:p w:rsidR="001B0169" w:rsidRDefault="001B0169" w:rsidP="001B0169">
      <w:pPr>
        <w:pStyle w:val="HTMLPreformatted"/>
        <w:shd w:val="clear" w:color="auto" w:fill="FFFFFF"/>
        <w:rPr>
          <w:color w:val="333333"/>
          <w:sz w:val="18"/>
          <w:szCs w:val="18"/>
        </w:rPr>
      </w:pPr>
      <w:r>
        <w:rPr>
          <w:color w:val="333333"/>
          <w:sz w:val="18"/>
          <w:szCs w:val="18"/>
        </w:rPr>
        <w:t>Function Decorators</w:t>
      </w:r>
    </w:p>
    <w:p w:rsidR="001B0169" w:rsidRDefault="001B0169" w:rsidP="001B0169">
      <w:pPr>
        <w:pStyle w:val="HTMLPreformatted"/>
        <w:shd w:val="clear" w:color="auto" w:fill="FFFFFF"/>
        <w:rPr>
          <w:color w:val="333333"/>
          <w:sz w:val="18"/>
          <w:szCs w:val="18"/>
        </w:rPr>
      </w:pPr>
      <w:bookmarkStart w:id="61" w:name="cl-96"/>
      <w:bookmarkEnd w:id="61"/>
      <w:r>
        <w:rPr>
          <w:color w:val="333333"/>
          <w:sz w:val="18"/>
          <w:szCs w:val="18"/>
        </w:rPr>
        <w:t>==============================</w:t>
      </w:r>
    </w:p>
    <w:p w:rsidR="001B0169" w:rsidRDefault="001B0169" w:rsidP="001B0169">
      <w:pPr>
        <w:pStyle w:val="HTMLPreformatted"/>
        <w:shd w:val="clear" w:color="auto" w:fill="FFFFFF"/>
        <w:rPr>
          <w:color w:val="333333"/>
          <w:sz w:val="18"/>
          <w:szCs w:val="18"/>
        </w:rPr>
      </w:pPr>
      <w:bookmarkStart w:id="62" w:name="cl-97"/>
      <w:bookmarkEnd w:id="62"/>
    </w:p>
    <w:p w:rsidR="001B0169" w:rsidRDefault="001B0169" w:rsidP="001B0169">
      <w:pPr>
        <w:pStyle w:val="HTMLPreformatted"/>
        <w:shd w:val="clear" w:color="auto" w:fill="FFFFFF"/>
        <w:rPr>
          <w:color w:val="333333"/>
          <w:sz w:val="18"/>
          <w:szCs w:val="18"/>
        </w:rPr>
      </w:pPr>
      <w:bookmarkStart w:id="63" w:name="cl-98"/>
      <w:bookmarkEnd w:id="63"/>
      <w:r>
        <w:rPr>
          <w:color w:val="333333"/>
          <w:sz w:val="18"/>
          <w:szCs w:val="18"/>
        </w:rPr>
        <w:lastRenderedPageBreak/>
        <w:t>A function decorator is applied to a function definition by placing it on the</w:t>
      </w:r>
    </w:p>
    <w:p w:rsidR="001B0169" w:rsidRDefault="001B0169" w:rsidP="001B0169">
      <w:pPr>
        <w:pStyle w:val="HTMLPreformatted"/>
        <w:shd w:val="clear" w:color="auto" w:fill="FFFFFF"/>
        <w:rPr>
          <w:color w:val="333333"/>
          <w:sz w:val="18"/>
          <w:szCs w:val="18"/>
        </w:rPr>
      </w:pPr>
      <w:bookmarkStart w:id="64" w:name="cl-99"/>
      <w:bookmarkEnd w:id="64"/>
      <w:proofErr w:type="gramStart"/>
      <w:r>
        <w:rPr>
          <w:color w:val="333333"/>
          <w:sz w:val="18"/>
          <w:szCs w:val="18"/>
        </w:rPr>
        <w:t>line</w:t>
      </w:r>
      <w:proofErr w:type="gramEnd"/>
      <w:r>
        <w:rPr>
          <w:color w:val="333333"/>
          <w:sz w:val="18"/>
          <w:szCs w:val="18"/>
        </w:rPr>
        <w:t xml:space="preserve"> before that function definition begins. For example</w:t>
      </w:r>
      <w:proofErr w:type="gramStart"/>
      <w:r>
        <w:rPr>
          <w:color w:val="333333"/>
          <w:sz w:val="18"/>
          <w:szCs w:val="18"/>
        </w:rPr>
        <w:t>::</w:t>
      </w:r>
      <w:proofErr w:type="gramEnd"/>
    </w:p>
    <w:p w:rsidR="001B0169" w:rsidRDefault="001B0169" w:rsidP="001B0169">
      <w:pPr>
        <w:pStyle w:val="HTMLPreformatted"/>
        <w:shd w:val="clear" w:color="auto" w:fill="FFFFFF"/>
        <w:rPr>
          <w:color w:val="333333"/>
          <w:sz w:val="18"/>
          <w:szCs w:val="18"/>
        </w:rPr>
      </w:pPr>
      <w:bookmarkStart w:id="65" w:name="cl-100"/>
      <w:bookmarkEnd w:id="65"/>
    </w:p>
    <w:p w:rsidR="001B0169" w:rsidRDefault="001B0169" w:rsidP="001B0169">
      <w:pPr>
        <w:pStyle w:val="HTMLPreformatted"/>
        <w:shd w:val="clear" w:color="auto" w:fill="FFFFFF"/>
        <w:rPr>
          <w:color w:val="333333"/>
          <w:sz w:val="18"/>
          <w:szCs w:val="18"/>
        </w:rPr>
      </w:pPr>
      <w:bookmarkStart w:id="66" w:name="cl-101"/>
      <w:bookmarkEnd w:id="66"/>
      <w:r>
        <w:rPr>
          <w:color w:val="333333"/>
          <w:sz w:val="18"/>
          <w:szCs w:val="18"/>
        </w:rPr>
        <w:t xml:space="preserve">    @myDecorator</w:t>
      </w:r>
    </w:p>
    <w:p w:rsidR="001B0169" w:rsidRDefault="001B0169" w:rsidP="001B0169">
      <w:pPr>
        <w:pStyle w:val="HTMLPreformatted"/>
        <w:shd w:val="clear" w:color="auto" w:fill="FFFFFF"/>
        <w:rPr>
          <w:color w:val="333333"/>
          <w:sz w:val="18"/>
          <w:szCs w:val="18"/>
        </w:rPr>
      </w:pPr>
      <w:bookmarkStart w:id="67" w:name="cl-102"/>
      <w:bookmarkEnd w:id="67"/>
      <w:r>
        <w:rPr>
          <w:color w:val="333333"/>
          <w:sz w:val="18"/>
          <w:szCs w:val="18"/>
        </w:rPr>
        <w:t xml:space="preserve">    </w:t>
      </w:r>
      <w:proofErr w:type="gramStart"/>
      <w:r>
        <w:rPr>
          <w:color w:val="333333"/>
          <w:sz w:val="18"/>
          <w:szCs w:val="18"/>
        </w:rPr>
        <w:t>def</w:t>
      </w:r>
      <w:proofErr w:type="gramEnd"/>
      <w:r>
        <w:rPr>
          <w:color w:val="333333"/>
          <w:sz w:val="18"/>
          <w:szCs w:val="18"/>
        </w:rPr>
        <w:t xml:space="preserve"> aFunction():</w:t>
      </w:r>
    </w:p>
    <w:p w:rsidR="001B0169" w:rsidRDefault="001B0169" w:rsidP="001B0169">
      <w:pPr>
        <w:pStyle w:val="HTMLPreformatted"/>
        <w:shd w:val="clear" w:color="auto" w:fill="FFFFFF"/>
        <w:rPr>
          <w:color w:val="333333"/>
          <w:sz w:val="18"/>
          <w:szCs w:val="18"/>
        </w:rPr>
      </w:pPr>
      <w:bookmarkStart w:id="68" w:name="cl-103"/>
      <w:bookmarkEnd w:id="68"/>
      <w:r>
        <w:rPr>
          <w:color w:val="333333"/>
          <w:sz w:val="18"/>
          <w:szCs w:val="18"/>
        </w:rPr>
        <w:t xml:space="preserve">        </w:t>
      </w:r>
      <w:proofErr w:type="gramStart"/>
      <w:r>
        <w:rPr>
          <w:color w:val="333333"/>
          <w:sz w:val="18"/>
          <w:szCs w:val="18"/>
        </w:rPr>
        <w:t>print(</w:t>
      </w:r>
      <w:proofErr w:type="gramEnd"/>
      <w:r>
        <w:rPr>
          <w:color w:val="333333"/>
          <w:sz w:val="18"/>
          <w:szCs w:val="18"/>
        </w:rPr>
        <w:t>"inside aFunction")</w:t>
      </w:r>
    </w:p>
    <w:p w:rsidR="001B0169" w:rsidRDefault="001B0169" w:rsidP="001B0169">
      <w:pPr>
        <w:pStyle w:val="HTMLPreformatted"/>
        <w:shd w:val="clear" w:color="auto" w:fill="FFFFFF"/>
        <w:rPr>
          <w:color w:val="333333"/>
          <w:sz w:val="18"/>
          <w:szCs w:val="18"/>
        </w:rPr>
      </w:pPr>
      <w:bookmarkStart w:id="69" w:name="cl-104"/>
      <w:bookmarkEnd w:id="69"/>
    </w:p>
    <w:p w:rsidR="001B0169" w:rsidRDefault="001B0169" w:rsidP="001B0169">
      <w:pPr>
        <w:pStyle w:val="HTMLPreformatted"/>
        <w:shd w:val="clear" w:color="auto" w:fill="FFFFFF"/>
        <w:rPr>
          <w:color w:val="333333"/>
          <w:sz w:val="18"/>
          <w:szCs w:val="18"/>
        </w:rPr>
      </w:pPr>
      <w:bookmarkStart w:id="70" w:name="cl-105"/>
      <w:bookmarkEnd w:id="70"/>
      <w:r>
        <w:rPr>
          <w:color w:val="333333"/>
          <w:sz w:val="18"/>
          <w:szCs w:val="18"/>
        </w:rPr>
        <w:t>When the compiler passes over this code, ``</w:t>
      </w:r>
      <w:proofErr w:type="gramStart"/>
      <w:r>
        <w:rPr>
          <w:color w:val="333333"/>
          <w:sz w:val="18"/>
          <w:szCs w:val="18"/>
        </w:rPr>
        <w:t>aFunction(</w:t>
      </w:r>
      <w:proofErr w:type="gramEnd"/>
      <w:r>
        <w:rPr>
          <w:color w:val="333333"/>
          <w:sz w:val="18"/>
          <w:szCs w:val="18"/>
        </w:rPr>
        <w:t>)`` is compiled and the</w:t>
      </w:r>
    </w:p>
    <w:p w:rsidR="001B0169" w:rsidRDefault="001B0169" w:rsidP="001B0169">
      <w:pPr>
        <w:pStyle w:val="HTMLPreformatted"/>
        <w:shd w:val="clear" w:color="auto" w:fill="FFFFFF"/>
        <w:rPr>
          <w:color w:val="333333"/>
          <w:sz w:val="18"/>
          <w:szCs w:val="18"/>
        </w:rPr>
      </w:pPr>
      <w:bookmarkStart w:id="71" w:name="cl-106"/>
      <w:bookmarkEnd w:id="71"/>
      <w:proofErr w:type="gramStart"/>
      <w:r>
        <w:rPr>
          <w:color w:val="333333"/>
          <w:sz w:val="18"/>
          <w:szCs w:val="18"/>
        </w:rPr>
        <w:t>resulting</w:t>
      </w:r>
      <w:proofErr w:type="gramEnd"/>
      <w:r>
        <w:rPr>
          <w:color w:val="333333"/>
          <w:sz w:val="18"/>
          <w:szCs w:val="18"/>
        </w:rPr>
        <w:t xml:space="preserve"> function object is passed to the ``myDecorator`` code, which does</w:t>
      </w:r>
    </w:p>
    <w:p w:rsidR="001B0169" w:rsidRDefault="001B0169" w:rsidP="001B0169">
      <w:pPr>
        <w:pStyle w:val="HTMLPreformatted"/>
        <w:shd w:val="clear" w:color="auto" w:fill="FFFFFF"/>
        <w:rPr>
          <w:color w:val="333333"/>
          <w:sz w:val="18"/>
          <w:szCs w:val="18"/>
        </w:rPr>
      </w:pPr>
      <w:bookmarkStart w:id="72" w:name="cl-107"/>
      <w:bookmarkEnd w:id="72"/>
      <w:proofErr w:type="gramStart"/>
      <w:r>
        <w:rPr>
          <w:color w:val="333333"/>
          <w:sz w:val="18"/>
          <w:szCs w:val="18"/>
        </w:rPr>
        <w:t>something</w:t>
      </w:r>
      <w:proofErr w:type="gramEnd"/>
      <w:r>
        <w:rPr>
          <w:color w:val="333333"/>
          <w:sz w:val="18"/>
          <w:szCs w:val="18"/>
        </w:rPr>
        <w:t xml:space="preserve"> to produce a function-like object that is then substituted for the</w:t>
      </w:r>
    </w:p>
    <w:p w:rsidR="001B0169" w:rsidRDefault="001B0169" w:rsidP="001B0169">
      <w:pPr>
        <w:pStyle w:val="HTMLPreformatted"/>
        <w:shd w:val="clear" w:color="auto" w:fill="FFFFFF"/>
        <w:rPr>
          <w:color w:val="333333"/>
          <w:sz w:val="18"/>
          <w:szCs w:val="18"/>
        </w:rPr>
      </w:pPr>
      <w:bookmarkStart w:id="73" w:name="cl-108"/>
      <w:bookmarkEnd w:id="73"/>
      <w:proofErr w:type="gramStart"/>
      <w:r>
        <w:rPr>
          <w:color w:val="333333"/>
          <w:sz w:val="18"/>
          <w:szCs w:val="18"/>
        </w:rPr>
        <w:t>original</w:t>
      </w:r>
      <w:proofErr w:type="gramEnd"/>
      <w:r>
        <w:rPr>
          <w:color w:val="333333"/>
          <w:sz w:val="18"/>
          <w:szCs w:val="18"/>
        </w:rPr>
        <w:t xml:space="preserve"> ``aFunction()``.</w:t>
      </w:r>
    </w:p>
    <w:p w:rsidR="001B0169" w:rsidRDefault="001B0169" w:rsidP="001B0169">
      <w:pPr>
        <w:pStyle w:val="HTMLPreformatted"/>
        <w:shd w:val="clear" w:color="auto" w:fill="FFFFFF"/>
        <w:rPr>
          <w:color w:val="333333"/>
          <w:sz w:val="18"/>
          <w:szCs w:val="18"/>
        </w:rPr>
      </w:pPr>
      <w:bookmarkStart w:id="74" w:name="cl-109"/>
      <w:bookmarkEnd w:id="74"/>
    </w:p>
    <w:p w:rsidR="001B0169" w:rsidRDefault="001B0169" w:rsidP="001B0169">
      <w:pPr>
        <w:pStyle w:val="HTMLPreformatted"/>
        <w:shd w:val="clear" w:color="auto" w:fill="FFFFFF"/>
        <w:rPr>
          <w:color w:val="333333"/>
          <w:sz w:val="18"/>
          <w:szCs w:val="18"/>
        </w:rPr>
      </w:pPr>
      <w:bookmarkStart w:id="75" w:name="cl-110"/>
      <w:bookmarkEnd w:id="75"/>
      <w:r>
        <w:rPr>
          <w:color w:val="333333"/>
          <w:sz w:val="18"/>
          <w:szCs w:val="18"/>
        </w:rPr>
        <w:t>What does the ``myDecorator`` code look like? Well, most introductory examples</w:t>
      </w:r>
    </w:p>
    <w:p w:rsidR="001B0169" w:rsidRDefault="001B0169" w:rsidP="001B0169">
      <w:pPr>
        <w:pStyle w:val="HTMLPreformatted"/>
        <w:shd w:val="clear" w:color="auto" w:fill="FFFFFF"/>
        <w:rPr>
          <w:color w:val="333333"/>
          <w:sz w:val="18"/>
          <w:szCs w:val="18"/>
        </w:rPr>
      </w:pPr>
      <w:bookmarkStart w:id="76" w:name="cl-111"/>
      <w:bookmarkEnd w:id="76"/>
      <w:proofErr w:type="gramStart"/>
      <w:r>
        <w:rPr>
          <w:color w:val="333333"/>
          <w:sz w:val="18"/>
          <w:szCs w:val="18"/>
        </w:rPr>
        <w:t>show</w:t>
      </w:r>
      <w:proofErr w:type="gramEnd"/>
      <w:r>
        <w:rPr>
          <w:color w:val="333333"/>
          <w:sz w:val="18"/>
          <w:szCs w:val="18"/>
        </w:rPr>
        <w:t xml:space="preserve"> this as a function, but I've found that it's easier to start understanding</w:t>
      </w:r>
    </w:p>
    <w:p w:rsidR="001B0169" w:rsidRDefault="001B0169" w:rsidP="001B0169">
      <w:pPr>
        <w:pStyle w:val="HTMLPreformatted"/>
        <w:shd w:val="clear" w:color="auto" w:fill="FFFFFF"/>
        <w:rPr>
          <w:color w:val="333333"/>
          <w:sz w:val="18"/>
          <w:szCs w:val="18"/>
        </w:rPr>
      </w:pPr>
      <w:bookmarkStart w:id="77" w:name="cl-112"/>
      <w:bookmarkEnd w:id="77"/>
      <w:proofErr w:type="gramStart"/>
      <w:r>
        <w:rPr>
          <w:color w:val="333333"/>
          <w:sz w:val="18"/>
          <w:szCs w:val="18"/>
        </w:rPr>
        <w:t>decorators</w:t>
      </w:r>
      <w:proofErr w:type="gramEnd"/>
      <w:r>
        <w:rPr>
          <w:color w:val="333333"/>
          <w:sz w:val="18"/>
          <w:szCs w:val="18"/>
        </w:rPr>
        <w:t xml:space="preserve"> by using classes as decoration mechanisms instead of functions. In</w:t>
      </w:r>
    </w:p>
    <w:p w:rsidR="001B0169" w:rsidRDefault="001B0169" w:rsidP="001B0169">
      <w:pPr>
        <w:pStyle w:val="HTMLPreformatted"/>
        <w:shd w:val="clear" w:color="auto" w:fill="FFFFFF"/>
        <w:rPr>
          <w:color w:val="333333"/>
          <w:sz w:val="18"/>
          <w:szCs w:val="18"/>
        </w:rPr>
      </w:pPr>
      <w:bookmarkStart w:id="78" w:name="cl-113"/>
      <w:bookmarkEnd w:id="78"/>
      <w:proofErr w:type="gramStart"/>
      <w:r>
        <w:rPr>
          <w:color w:val="333333"/>
          <w:sz w:val="18"/>
          <w:szCs w:val="18"/>
        </w:rPr>
        <w:t>addition</w:t>
      </w:r>
      <w:proofErr w:type="gramEnd"/>
      <w:r>
        <w:rPr>
          <w:color w:val="333333"/>
          <w:sz w:val="18"/>
          <w:szCs w:val="18"/>
        </w:rPr>
        <w:t>, it's more powerful.</w:t>
      </w:r>
    </w:p>
    <w:p w:rsidR="001B0169" w:rsidRDefault="001B0169" w:rsidP="00DF7DE9">
      <w:pPr>
        <w:jc w:val="both"/>
        <w:rPr>
          <w:rFonts w:ascii="Bell MT" w:hAnsi="Bell MT"/>
          <w:b/>
          <w:sz w:val="32"/>
          <w:szCs w:val="32"/>
        </w:rPr>
      </w:pPr>
    </w:p>
    <w:p w:rsidR="001B0169" w:rsidRDefault="001B0169" w:rsidP="00DF7DE9">
      <w:pPr>
        <w:jc w:val="both"/>
        <w:rPr>
          <w:rFonts w:ascii="Bell MT" w:hAnsi="Bell MT"/>
          <w:b/>
          <w:sz w:val="32"/>
          <w:szCs w:val="32"/>
        </w:rPr>
      </w:pPr>
      <w:r>
        <w:rPr>
          <w:rFonts w:ascii="Bell MT" w:hAnsi="Bell MT"/>
          <w:b/>
          <w:sz w:val="32"/>
          <w:szCs w:val="32"/>
        </w:rPr>
        <w:t>Decorator as a Class</w:t>
      </w:r>
    </w:p>
    <w:p w:rsidR="001B0169" w:rsidRDefault="001B0169" w:rsidP="00DF7DE9">
      <w:pPr>
        <w:jc w:val="both"/>
        <w:rPr>
          <w:rFonts w:ascii="Bell MT" w:hAnsi="Bell MT"/>
          <w:b/>
          <w:sz w:val="32"/>
          <w:szCs w:val="32"/>
        </w:rPr>
      </w:pPr>
    </w:p>
    <w:p w:rsidR="001B0169" w:rsidRDefault="001B0169" w:rsidP="001B0169">
      <w:pPr>
        <w:pStyle w:val="HTMLPreformatted"/>
        <w:shd w:val="clear" w:color="auto" w:fill="FFFFFF"/>
        <w:rPr>
          <w:color w:val="333333"/>
          <w:sz w:val="18"/>
          <w:szCs w:val="18"/>
        </w:rPr>
      </w:pPr>
      <w:r>
        <w:rPr>
          <w:color w:val="333333"/>
          <w:sz w:val="18"/>
          <w:szCs w:val="18"/>
        </w:rPr>
        <w:t>The only constraint upon the object returned by the decorator is that it can be</w:t>
      </w:r>
    </w:p>
    <w:p w:rsidR="001B0169" w:rsidRDefault="001B0169" w:rsidP="001B0169">
      <w:pPr>
        <w:pStyle w:val="HTMLPreformatted"/>
        <w:shd w:val="clear" w:color="auto" w:fill="FFFFFF"/>
        <w:rPr>
          <w:color w:val="333333"/>
          <w:sz w:val="18"/>
          <w:szCs w:val="18"/>
        </w:rPr>
      </w:pPr>
      <w:bookmarkStart w:id="79" w:name="cl-116"/>
      <w:bookmarkEnd w:id="79"/>
      <w:proofErr w:type="gramStart"/>
      <w:r>
        <w:rPr>
          <w:color w:val="333333"/>
          <w:sz w:val="18"/>
          <w:szCs w:val="18"/>
        </w:rPr>
        <w:t>used</w:t>
      </w:r>
      <w:proofErr w:type="gramEnd"/>
      <w:r>
        <w:rPr>
          <w:color w:val="333333"/>
          <w:sz w:val="18"/>
          <w:szCs w:val="18"/>
        </w:rPr>
        <w:t xml:space="preserve"> as a function -- which basically means it must be callable. Thus, any</w:t>
      </w:r>
    </w:p>
    <w:p w:rsidR="001B0169" w:rsidRDefault="001B0169" w:rsidP="001B0169">
      <w:pPr>
        <w:pStyle w:val="HTMLPreformatted"/>
        <w:shd w:val="clear" w:color="auto" w:fill="FFFFFF"/>
        <w:rPr>
          <w:color w:val="333333"/>
          <w:sz w:val="18"/>
          <w:szCs w:val="18"/>
        </w:rPr>
      </w:pPr>
      <w:bookmarkStart w:id="80" w:name="cl-117"/>
      <w:bookmarkEnd w:id="80"/>
      <w:proofErr w:type="gramStart"/>
      <w:r>
        <w:rPr>
          <w:color w:val="333333"/>
          <w:sz w:val="18"/>
          <w:szCs w:val="18"/>
        </w:rPr>
        <w:t>classes</w:t>
      </w:r>
      <w:proofErr w:type="gramEnd"/>
      <w:r>
        <w:rPr>
          <w:color w:val="333333"/>
          <w:sz w:val="18"/>
          <w:szCs w:val="18"/>
        </w:rPr>
        <w:t xml:space="preserve"> we use as decorators must implement ``__call__``.</w:t>
      </w:r>
    </w:p>
    <w:p w:rsidR="001B0169" w:rsidRDefault="001B0169" w:rsidP="001B0169">
      <w:pPr>
        <w:pStyle w:val="HTMLPreformatted"/>
        <w:shd w:val="clear" w:color="auto" w:fill="FFFFFF"/>
        <w:rPr>
          <w:color w:val="333333"/>
          <w:sz w:val="18"/>
          <w:szCs w:val="18"/>
        </w:rPr>
      </w:pPr>
      <w:bookmarkStart w:id="81" w:name="cl-118"/>
      <w:bookmarkEnd w:id="81"/>
    </w:p>
    <w:p w:rsidR="001B0169" w:rsidRDefault="001B0169" w:rsidP="001B0169">
      <w:pPr>
        <w:pStyle w:val="HTMLPreformatted"/>
        <w:shd w:val="clear" w:color="auto" w:fill="FFFFFF"/>
        <w:rPr>
          <w:color w:val="333333"/>
          <w:sz w:val="18"/>
          <w:szCs w:val="18"/>
        </w:rPr>
      </w:pPr>
      <w:bookmarkStart w:id="82" w:name="cl-119"/>
      <w:bookmarkEnd w:id="82"/>
      <w:r>
        <w:rPr>
          <w:color w:val="333333"/>
          <w:sz w:val="18"/>
          <w:szCs w:val="18"/>
        </w:rPr>
        <w:t>What should the decorator do? Well, it can do anything but usually you expect</w:t>
      </w:r>
    </w:p>
    <w:p w:rsidR="001B0169" w:rsidRDefault="001B0169" w:rsidP="001B0169">
      <w:pPr>
        <w:pStyle w:val="HTMLPreformatted"/>
        <w:shd w:val="clear" w:color="auto" w:fill="FFFFFF"/>
        <w:rPr>
          <w:color w:val="333333"/>
          <w:sz w:val="18"/>
          <w:szCs w:val="18"/>
        </w:rPr>
      </w:pPr>
      <w:bookmarkStart w:id="83" w:name="cl-120"/>
      <w:bookmarkEnd w:id="83"/>
      <w:proofErr w:type="gramStart"/>
      <w:r>
        <w:rPr>
          <w:color w:val="333333"/>
          <w:sz w:val="18"/>
          <w:szCs w:val="18"/>
        </w:rPr>
        <w:t>the</w:t>
      </w:r>
      <w:proofErr w:type="gramEnd"/>
      <w:r>
        <w:rPr>
          <w:color w:val="333333"/>
          <w:sz w:val="18"/>
          <w:szCs w:val="18"/>
        </w:rPr>
        <w:t xml:space="preserve"> original function code to be used at some point. This is not required,</w:t>
      </w:r>
    </w:p>
    <w:p w:rsidR="001B0169" w:rsidRDefault="001B0169" w:rsidP="001B0169">
      <w:pPr>
        <w:pStyle w:val="HTMLPreformatted"/>
        <w:shd w:val="clear" w:color="auto" w:fill="FFFFFF"/>
        <w:rPr>
          <w:color w:val="333333"/>
          <w:sz w:val="18"/>
          <w:szCs w:val="18"/>
        </w:rPr>
      </w:pPr>
      <w:bookmarkStart w:id="84" w:name="cl-121"/>
      <w:bookmarkEnd w:id="84"/>
      <w:proofErr w:type="gramStart"/>
      <w:r>
        <w:rPr>
          <w:color w:val="333333"/>
          <w:sz w:val="18"/>
          <w:szCs w:val="18"/>
        </w:rPr>
        <w:t>however</w:t>
      </w:r>
      <w:proofErr w:type="gramEnd"/>
      <w:r>
        <w:rPr>
          <w:color w:val="333333"/>
          <w:sz w:val="18"/>
          <w:szCs w:val="18"/>
        </w:rPr>
        <w:t>::</w:t>
      </w:r>
    </w:p>
    <w:p w:rsidR="001B0169" w:rsidRDefault="001B0169" w:rsidP="001B0169">
      <w:pPr>
        <w:pStyle w:val="HTMLPreformatted"/>
        <w:shd w:val="clear" w:color="auto" w:fill="FFFFFF"/>
        <w:rPr>
          <w:color w:val="333333"/>
          <w:sz w:val="18"/>
          <w:szCs w:val="18"/>
        </w:rPr>
      </w:pPr>
      <w:bookmarkStart w:id="85" w:name="cl-122"/>
      <w:bookmarkEnd w:id="85"/>
    </w:p>
    <w:p w:rsidR="001B0169" w:rsidRDefault="001B0169" w:rsidP="001B0169">
      <w:pPr>
        <w:pStyle w:val="HTMLPreformatted"/>
        <w:shd w:val="clear" w:color="auto" w:fill="FFFFFF"/>
        <w:rPr>
          <w:color w:val="333333"/>
          <w:sz w:val="18"/>
          <w:szCs w:val="18"/>
        </w:rPr>
      </w:pPr>
      <w:bookmarkStart w:id="86" w:name="cl-123"/>
      <w:bookmarkEnd w:id="86"/>
      <w:r>
        <w:rPr>
          <w:color w:val="333333"/>
          <w:sz w:val="18"/>
          <w:szCs w:val="18"/>
        </w:rPr>
        <w:t xml:space="preserve">    # PythonDecorators/my_decorator.py</w:t>
      </w:r>
    </w:p>
    <w:p w:rsidR="001B0169" w:rsidRDefault="001B0169" w:rsidP="001B0169">
      <w:pPr>
        <w:pStyle w:val="HTMLPreformatted"/>
        <w:shd w:val="clear" w:color="auto" w:fill="FFFFFF"/>
        <w:rPr>
          <w:color w:val="333333"/>
          <w:sz w:val="18"/>
          <w:szCs w:val="18"/>
        </w:rPr>
      </w:pPr>
      <w:bookmarkStart w:id="87" w:name="cl-124"/>
      <w:bookmarkEnd w:id="87"/>
      <w:r>
        <w:rPr>
          <w:color w:val="333333"/>
          <w:sz w:val="18"/>
          <w:szCs w:val="18"/>
        </w:rPr>
        <w:t xml:space="preserve">    </w:t>
      </w:r>
      <w:proofErr w:type="gramStart"/>
      <w:r>
        <w:rPr>
          <w:color w:val="333333"/>
          <w:sz w:val="18"/>
          <w:szCs w:val="18"/>
        </w:rPr>
        <w:t>class</w:t>
      </w:r>
      <w:proofErr w:type="gramEnd"/>
      <w:r>
        <w:rPr>
          <w:color w:val="333333"/>
          <w:sz w:val="18"/>
          <w:szCs w:val="18"/>
        </w:rPr>
        <w:t xml:space="preserve"> my_decorator(object):</w:t>
      </w:r>
    </w:p>
    <w:p w:rsidR="001B0169" w:rsidRDefault="001B0169" w:rsidP="001B0169">
      <w:pPr>
        <w:pStyle w:val="HTMLPreformatted"/>
        <w:shd w:val="clear" w:color="auto" w:fill="FFFFFF"/>
        <w:rPr>
          <w:color w:val="333333"/>
          <w:sz w:val="18"/>
          <w:szCs w:val="18"/>
        </w:rPr>
      </w:pPr>
      <w:bookmarkStart w:id="88" w:name="cl-125"/>
      <w:bookmarkEnd w:id="88"/>
    </w:p>
    <w:p w:rsidR="001B0169" w:rsidRDefault="001B0169" w:rsidP="001B0169">
      <w:pPr>
        <w:pStyle w:val="HTMLPreformatted"/>
        <w:shd w:val="clear" w:color="auto" w:fill="FFFFFF"/>
        <w:rPr>
          <w:color w:val="333333"/>
          <w:sz w:val="18"/>
          <w:szCs w:val="18"/>
        </w:rPr>
      </w:pPr>
      <w:bookmarkStart w:id="89" w:name="cl-126"/>
      <w:bookmarkEnd w:id="89"/>
      <w:r>
        <w:rPr>
          <w:color w:val="333333"/>
          <w:sz w:val="18"/>
          <w:szCs w:val="18"/>
        </w:rPr>
        <w:t xml:space="preserve">        </w:t>
      </w:r>
      <w:proofErr w:type="gramStart"/>
      <w:r>
        <w:rPr>
          <w:color w:val="333333"/>
          <w:sz w:val="18"/>
          <w:szCs w:val="18"/>
        </w:rPr>
        <w:t>def</w:t>
      </w:r>
      <w:proofErr w:type="gramEnd"/>
      <w:r>
        <w:rPr>
          <w:color w:val="333333"/>
          <w:sz w:val="18"/>
          <w:szCs w:val="18"/>
        </w:rPr>
        <w:t xml:space="preserve"> __init__(self, f):</w:t>
      </w:r>
    </w:p>
    <w:p w:rsidR="001B0169" w:rsidRDefault="001B0169" w:rsidP="001B0169">
      <w:pPr>
        <w:pStyle w:val="HTMLPreformatted"/>
        <w:shd w:val="clear" w:color="auto" w:fill="FFFFFF"/>
        <w:rPr>
          <w:color w:val="333333"/>
          <w:sz w:val="18"/>
          <w:szCs w:val="18"/>
        </w:rPr>
      </w:pPr>
      <w:bookmarkStart w:id="90" w:name="cl-127"/>
      <w:bookmarkEnd w:id="90"/>
      <w:r>
        <w:rPr>
          <w:color w:val="333333"/>
          <w:sz w:val="18"/>
          <w:szCs w:val="18"/>
        </w:rPr>
        <w:t xml:space="preserve">            </w:t>
      </w:r>
      <w:proofErr w:type="gramStart"/>
      <w:r>
        <w:rPr>
          <w:color w:val="333333"/>
          <w:sz w:val="18"/>
          <w:szCs w:val="18"/>
        </w:rPr>
        <w:t>print(</w:t>
      </w:r>
      <w:proofErr w:type="gramEnd"/>
      <w:r>
        <w:rPr>
          <w:color w:val="333333"/>
          <w:sz w:val="18"/>
          <w:szCs w:val="18"/>
        </w:rPr>
        <w:t>"inside my_decorator.__init__()")</w:t>
      </w:r>
    </w:p>
    <w:p w:rsidR="001B0169" w:rsidRDefault="001B0169" w:rsidP="001B0169">
      <w:pPr>
        <w:pStyle w:val="HTMLPreformatted"/>
        <w:shd w:val="clear" w:color="auto" w:fill="FFFFFF"/>
        <w:rPr>
          <w:color w:val="333333"/>
          <w:sz w:val="18"/>
          <w:szCs w:val="18"/>
        </w:rPr>
      </w:pPr>
      <w:bookmarkStart w:id="91" w:name="cl-128"/>
      <w:bookmarkEnd w:id="91"/>
      <w:r>
        <w:rPr>
          <w:color w:val="333333"/>
          <w:sz w:val="18"/>
          <w:szCs w:val="18"/>
        </w:rPr>
        <w:t xml:space="preserve">            </w:t>
      </w:r>
      <w:proofErr w:type="gramStart"/>
      <w:r>
        <w:rPr>
          <w:color w:val="333333"/>
          <w:sz w:val="18"/>
          <w:szCs w:val="18"/>
        </w:rPr>
        <w:t>f(</w:t>
      </w:r>
      <w:proofErr w:type="gramEnd"/>
      <w:r>
        <w:rPr>
          <w:color w:val="333333"/>
          <w:sz w:val="18"/>
          <w:szCs w:val="18"/>
        </w:rPr>
        <w:t>) # Prove that function definition has completed</w:t>
      </w:r>
    </w:p>
    <w:p w:rsidR="001B0169" w:rsidRDefault="001B0169" w:rsidP="001B0169">
      <w:pPr>
        <w:pStyle w:val="HTMLPreformatted"/>
        <w:shd w:val="clear" w:color="auto" w:fill="FFFFFF"/>
        <w:rPr>
          <w:color w:val="333333"/>
          <w:sz w:val="18"/>
          <w:szCs w:val="18"/>
        </w:rPr>
      </w:pPr>
      <w:bookmarkStart w:id="92" w:name="cl-129"/>
      <w:bookmarkEnd w:id="92"/>
    </w:p>
    <w:p w:rsidR="001B0169" w:rsidRDefault="001B0169" w:rsidP="001B0169">
      <w:pPr>
        <w:pStyle w:val="HTMLPreformatted"/>
        <w:shd w:val="clear" w:color="auto" w:fill="FFFFFF"/>
        <w:rPr>
          <w:color w:val="333333"/>
          <w:sz w:val="18"/>
          <w:szCs w:val="18"/>
        </w:rPr>
      </w:pPr>
      <w:bookmarkStart w:id="93" w:name="cl-130"/>
      <w:bookmarkEnd w:id="93"/>
      <w:r>
        <w:rPr>
          <w:color w:val="333333"/>
          <w:sz w:val="18"/>
          <w:szCs w:val="18"/>
        </w:rPr>
        <w:t xml:space="preserve">        </w:t>
      </w:r>
      <w:proofErr w:type="gramStart"/>
      <w:r>
        <w:rPr>
          <w:color w:val="333333"/>
          <w:sz w:val="18"/>
          <w:szCs w:val="18"/>
        </w:rPr>
        <w:t>def</w:t>
      </w:r>
      <w:proofErr w:type="gramEnd"/>
      <w:r>
        <w:rPr>
          <w:color w:val="333333"/>
          <w:sz w:val="18"/>
          <w:szCs w:val="18"/>
        </w:rPr>
        <w:t xml:space="preserve"> __call__(self):</w:t>
      </w:r>
    </w:p>
    <w:p w:rsidR="001B0169" w:rsidRDefault="001B0169" w:rsidP="001B0169">
      <w:pPr>
        <w:pStyle w:val="HTMLPreformatted"/>
        <w:shd w:val="clear" w:color="auto" w:fill="FFFFFF"/>
        <w:rPr>
          <w:color w:val="333333"/>
          <w:sz w:val="18"/>
          <w:szCs w:val="18"/>
        </w:rPr>
      </w:pPr>
      <w:bookmarkStart w:id="94" w:name="cl-131"/>
      <w:bookmarkEnd w:id="94"/>
      <w:r>
        <w:rPr>
          <w:color w:val="333333"/>
          <w:sz w:val="18"/>
          <w:szCs w:val="18"/>
        </w:rPr>
        <w:t xml:space="preserve">            </w:t>
      </w:r>
      <w:proofErr w:type="gramStart"/>
      <w:r>
        <w:rPr>
          <w:color w:val="333333"/>
          <w:sz w:val="18"/>
          <w:szCs w:val="18"/>
        </w:rPr>
        <w:t>print(</w:t>
      </w:r>
      <w:proofErr w:type="gramEnd"/>
      <w:r>
        <w:rPr>
          <w:color w:val="333333"/>
          <w:sz w:val="18"/>
          <w:szCs w:val="18"/>
        </w:rPr>
        <w:t>"inside my_decorator.__call__()")</w:t>
      </w:r>
    </w:p>
    <w:p w:rsidR="001B0169" w:rsidRDefault="001B0169" w:rsidP="001B0169">
      <w:pPr>
        <w:pStyle w:val="HTMLPreformatted"/>
        <w:shd w:val="clear" w:color="auto" w:fill="FFFFFF"/>
        <w:rPr>
          <w:color w:val="333333"/>
          <w:sz w:val="18"/>
          <w:szCs w:val="18"/>
        </w:rPr>
      </w:pPr>
      <w:bookmarkStart w:id="95" w:name="cl-132"/>
      <w:bookmarkEnd w:id="95"/>
    </w:p>
    <w:p w:rsidR="001B0169" w:rsidRDefault="001B0169" w:rsidP="001B0169">
      <w:pPr>
        <w:pStyle w:val="HTMLPreformatted"/>
        <w:shd w:val="clear" w:color="auto" w:fill="FFFFFF"/>
        <w:rPr>
          <w:color w:val="333333"/>
          <w:sz w:val="18"/>
          <w:szCs w:val="18"/>
        </w:rPr>
      </w:pPr>
      <w:bookmarkStart w:id="96" w:name="cl-133"/>
      <w:bookmarkEnd w:id="96"/>
      <w:r>
        <w:rPr>
          <w:color w:val="333333"/>
          <w:sz w:val="18"/>
          <w:szCs w:val="18"/>
        </w:rPr>
        <w:t xml:space="preserve">    @my_decorator</w:t>
      </w:r>
    </w:p>
    <w:p w:rsidR="001B0169" w:rsidRDefault="001B0169" w:rsidP="001B0169">
      <w:pPr>
        <w:pStyle w:val="HTMLPreformatted"/>
        <w:shd w:val="clear" w:color="auto" w:fill="FFFFFF"/>
        <w:rPr>
          <w:color w:val="333333"/>
          <w:sz w:val="18"/>
          <w:szCs w:val="18"/>
        </w:rPr>
      </w:pPr>
      <w:bookmarkStart w:id="97" w:name="cl-134"/>
      <w:bookmarkEnd w:id="97"/>
      <w:r>
        <w:rPr>
          <w:color w:val="333333"/>
          <w:sz w:val="18"/>
          <w:szCs w:val="18"/>
        </w:rPr>
        <w:t xml:space="preserve">    </w:t>
      </w:r>
      <w:proofErr w:type="gramStart"/>
      <w:r>
        <w:rPr>
          <w:color w:val="333333"/>
          <w:sz w:val="18"/>
          <w:szCs w:val="18"/>
        </w:rPr>
        <w:t>def</w:t>
      </w:r>
      <w:proofErr w:type="gramEnd"/>
      <w:r>
        <w:rPr>
          <w:color w:val="333333"/>
          <w:sz w:val="18"/>
          <w:szCs w:val="18"/>
        </w:rPr>
        <w:t xml:space="preserve"> aFunction():</w:t>
      </w:r>
    </w:p>
    <w:p w:rsidR="001B0169" w:rsidRDefault="001B0169" w:rsidP="001B0169">
      <w:pPr>
        <w:pStyle w:val="HTMLPreformatted"/>
        <w:shd w:val="clear" w:color="auto" w:fill="FFFFFF"/>
        <w:rPr>
          <w:color w:val="333333"/>
          <w:sz w:val="18"/>
          <w:szCs w:val="18"/>
        </w:rPr>
      </w:pPr>
      <w:bookmarkStart w:id="98" w:name="cl-135"/>
      <w:bookmarkEnd w:id="98"/>
      <w:r>
        <w:rPr>
          <w:color w:val="333333"/>
          <w:sz w:val="18"/>
          <w:szCs w:val="18"/>
        </w:rPr>
        <w:t xml:space="preserve">        </w:t>
      </w:r>
      <w:proofErr w:type="gramStart"/>
      <w:r>
        <w:rPr>
          <w:color w:val="333333"/>
          <w:sz w:val="18"/>
          <w:szCs w:val="18"/>
        </w:rPr>
        <w:t>print(</w:t>
      </w:r>
      <w:proofErr w:type="gramEnd"/>
      <w:r>
        <w:rPr>
          <w:color w:val="333333"/>
          <w:sz w:val="18"/>
          <w:szCs w:val="18"/>
        </w:rPr>
        <w:t>"inside aFunction()")</w:t>
      </w:r>
    </w:p>
    <w:p w:rsidR="001B0169" w:rsidRDefault="001B0169" w:rsidP="001B0169">
      <w:pPr>
        <w:pStyle w:val="HTMLPreformatted"/>
        <w:shd w:val="clear" w:color="auto" w:fill="FFFFFF"/>
        <w:rPr>
          <w:color w:val="333333"/>
          <w:sz w:val="18"/>
          <w:szCs w:val="18"/>
        </w:rPr>
      </w:pPr>
      <w:bookmarkStart w:id="99" w:name="cl-136"/>
      <w:bookmarkEnd w:id="99"/>
    </w:p>
    <w:p w:rsidR="001B0169" w:rsidRDefault="001B0169" w:rsidP="001B0169">
      <w:pPr>
        <w:pStyle w:val="HTMLPreformatted"/>
        <w:shd w:val="clear" w:color="auto" w:fill="FFFFFF"/>
        <w:rPr>
          <w:color w:val="333333"/>
          <w:sz w:val="18"/>
          <w:szCs w:val="18"/>
        </w:rPr>
      </w:pPr>
      <w:bookmarkStart w:id="100" w:name="cl-137"/>
      <w:bookmarkEnd w:id="100"/>
      <w:r>
        <w:rPr>
          <w:color w:val="333333"/>
          <w:sz w:val="18"/>
          <w:szCs w:val="18"/>
        </w:rPr>
        <w:t xml:space="preserve">    </w:t>
      </w:r>
      <w:proofErr w:type="gramStart"/>
      <w:r>
        <w:rPr>
          <w:color w:val="333333"/>
          <w:sz w:val="18"/>
          <w:szCs w:val="18"/>
        </w:rPr>
        <w:t>print(</w:t>
      </w:r>
      <w:proofErr w:type="gramEnd"/>
      <w:r>
        <w:rPr>
          <w:color w:val="333333"/>
          <w:sz w:val="18"/>
          <w:szCs w:val="18"/>
        </w:rPr>
        <w:t>"Finished decorating aFunction()")</w:t>
      </w:r>
    </w:p>
    <w:p w:rsidR="001B0169" w:rsidRDefault="001B0169" w:rsidP="001B0169">
      <w:pPr>
        <w:pStyle w:val="HTMLPreformatted"/>
        <w:shd w:val="clear" w:color="auto" w:fill="FFFFFF"/>
        <w:rPr>
          <w:color w:val="333333"/>
          <w:sz w:val="18"/>
          <w:szCs w:val="18"/>
        </w:rPr>
      </w:pPr>
      <w:bookmarkStart w:id="101" w:name="cl-138"/>
      <w:bookmarkEnd w:id="101"/>
    </w:p>
    <w:p w:rsidR="001B0169" w:rsidRDefault="001B0169" w:rsidP="001B0169">
      <w:pPr>
        <w:pStyle w:val="HTMLPreformatted"/>
        <w:shd w:val="clear" w:color="auto" w:fill="FFFFFF"/>
        <w:rPr>
          <w:color w:val="333333"/>
          <w:sz w:val="18"/>
          <w:szCs w:val="18"/>
        </w:rPr>
      </w:pPr>
      <w:bookmarkStart w:id="102" w:name="cl-139"/>
      <w:bookmarkEnd w:id="102"/>
      <w:r>
        <w:rPr>
          <w:color w:val="333333"/>
          <w:sz w:val="18"/>
          <w:szCs w:val="18"/>
        </w:rPr>
        <w:t xml:space="preserve">    </w:t>
      </w:r>
      <w:proofErr w:type="gramStart"/>
      <w:r>
        <w:rPr>
          <w:color w:val="333333"/>
          <w:sz w:val="18"/>
          <w:szCs w:val="18"/>
        </w:rPr>
        <w:t>aFunction()</w:t>
      </w:r>
      <w:proofErr w:type="gramEnd"/>
    </w:p>
    <w:p w:rsidR="001B0169" w:rsidRDefault="001B0169" w:rsidP="001B0169">
      <w:pPr>
        <w:pStyle w:val="HTMLPreformatted"/>
        <w:shd w:val="clear" w:color="auto" w:fill="FFFFFF"/>
        <w:rPr>
          <w:color w:val="333333"/>
          <w:sz w:val="18"/>
          <w:szCs w:val="18"/>
        </w:rPr>
      </w:pPr>
      <w:bookmarkStart w:id="103" w:name="cl-140"/>
      <w:bookmarkEnd w:id="103"/>
    </w:p>
    <w:p w:rsidR="001B0169" w:rsidRDefault="001B0169" w:rsidP="001B0169">
      <w:pPr>
        <w:pStyle w:val="HTMLPreformatted"/>
        <w:shd w:val="clear" w:color="auto" w:fill="FFFFFF"/>
        <w:rPr>
          <w:color w:val="333333"/>
          <w:sz w:val="18"/>
          <w:szCs w:val="18"/>
        </w:rPr>
      </w:pPr>
      <w:bookmarkStart w:id="104" w:name="cl-141"/>
      <w:bookmarkEnd w:id="104"/>
      <w:r>
        <w:rPr>
          <w:color w:val="333333"/>
          <w:sz w:val="18"/>
          <w:szCs w:val="18"/>
        </w:rPr>
        <w:t>When you run this code, you see</w:t>
      </w:r>
      <w:proofErr w:type="gramStart"/>
      <w:r>
        <w:rPr>
          <w:color w:val="333333"/>
          <w:sz w:val="18"/>
          <w:szCs w:val="18"/>
        </w:rPr>
        <w:t>::</w:t>
      </w:r>
      <w:proofErr w:type="gramEnd"/>
    </w:p>
    <w:p w:rsidR="001B0169" w:rsidRDefault="001B0169" w:rsidP="001B0169">
      <w:pPr>
        <w:pStyle w:val="HTMLPreformatted"/>
        <w:shd w:val="clear" w:color="auto" w:fill="FFFFFF"/>
        <w:rPr>
          <w:color w:val="333333"/>
          <w:sz w:val="18"/>
          <w:szCs w:val="18"/>
        </w:rPr>
      </w:pPr>
      <w:bookmarkStart w:id="105" w:name="cl-142"/>
      <w:bookmarkEnd w:id="105"/>
    </w:p>
    <w:p w:rsidR="001B0169" w:rsidRDefault="001B0169" w:rsidP="001B0169">
      <w:pPr>
        <w:pStyle w:val="HTMLPreformatted"/>
        <w:shd w:val="clear" w:color="auto" w:fill="FFFFFF"/>
        <w:rPr>
          <w:color w:val="333333"/>
          <w:sz w:val="18"/>
          <w:szCs w:val="18"/>
        </w:rPr>
      </w:pPr>
      <w:bookmarkStart w:id="106" w:name="cl-143"/>
      <w:bookmarkEnd w:id="106"/>
      <w:r>
        <w:rPr>
          <w:color w:val="333333"/>
          <w:sz w:val="18"/>
          <w:szCs w:val="18"/>
        </w:rPr>
        <w:t xml:space="preserve">    </w:t>
      </w:r>
      <w:proofErr w:type="gramStart"/>
      <w:r>
        <w:rPr>
          <w:color w:val="333333"/>
          <w:sz w:val="18"/>
          <w:szCs w:val="18"/>
        </w:rPr>
        <w:t>inside</w:t>
      </w:r>
      <w:proofErr w:type="gramEnd"/>
      <w:r>
        <w:rPr>
          <w:color w:val="333333"/>
          <w:sz w:val="18"/>
          <w:szCs w:val="18"/>
        </w:rPr>
        <w:t xml:space="preserve"> my_decorator.__init__()</w:t>
      </w:r>
    </w:p>
    <w:p w:rsidR="001B0169" w:rsidRDefault="001B0169" w:rsidP="001B0169">
      <w:pPr>
        <w:pStyle w:val="HTMLPreformatted"/>
        <w:shd w:val="clear" w:color="auto" w:fill="FFFFFF"/>
        <w:rPr>
          <w:color w:val="333333"/>
          <w:sz w:val="18"/>
          <w:szCs w:val="18"/>
        </w:rPr>
      </w:pPr>
      <w:bookmarkStart w:id="107" w:name="cl-144"/>
      <w:bookmarkEnd w:id="107"/>
      <w:r>
        <w:rPr>
          <w:color w:val="333333"/>
          <w:sz w:val="18"/>
          <w:szCs w:val="18"/>
        </w:rPr>
        <w:t xml:space="preserve">    </w:t>
      </w:r>
      <w:proofErr w:type="gramStart"/>
      <w:r>
        <w:rPr>
          <w:color w:val="333333"/>
          <w:sz w:val="18"/>
          <w:szCs w:val="18"/>
        </w:rPr>
        <w:t>inside</w:t>
      </w:r>
      <w:proofErr w:type="gramEnd"/>
      <w:r>
        <w:rPr>
          <w:color w:val="333333"/>
          <w:sz w:val="18"/>
          <w:szCs w:val="18"/>
        </w:rPr>
        <w:t xml:space="preserve"> aFunction()</w:t>
      </w:r>
    </w:p>
    <w:p w:rsidR="001B0169" w:rsidRDefault="001B0169" w:rsidP="001B0169">
      <w:pPr>
        <w:pStyle w:val="HTMLPreformatted"/>
        <w:shd w:val="clear" w:color="auto" w:fill="FFFFFF"/>
        <w:rPr>
          <w:color w:val="333333"/>
          <w:sz w:val="18"/>
          <w:szCs w:val="18"/>
        </w:rPr>
      </w:pPr>
      <w:bookmarkStart w:id="108" w:name="cl-145"/>
      <w:bookmarkEnd w:id="108"/>
      <w:r>
        <w:rPr>
          <w:color w:val="333333"/>
          <w:sz w:val="18"/>
          <w:szCs w:val="18"/>
        </w:rPr>
        <w:t xml:space="preserve">    Finished decorating </w:t>
      </w:r>
      <w:proofErr w:type="gramStart"/>
      <w:r>
        <w:rPr>
          <w:color w:val="333333"/>
          <w:sz w:val="18"/>
          <w:szCs w:val="18"/>
        </w:rPr>
        <w:t>aFunction()</w:t>
      </w:r>
      <w:proofErr w:type="gramEnd"/>
    </w:p>
    <w:p w:rsidR="001B0169" w:rsidRDefault="001B0169" w:rsidP="001B0169">
      <w:pPr>
        <w:pStyle w:val="HTMLPreformatted"/>
        <w:shd w:val="clear" w:color="auto" w:fill="FFFFFF"/>
        <w:rPr>
          <w:color w:val="333333"/>
          <w:sz w:val="18"/>
          <w:szCs w:val="18"/>
        </w:rPr>
      </w:pPr>
      <w:bookmarkStart w:id="109" w:name="cl-146"/>
      <w:bookmarkEnd w:id="109"/>
      <w:r>
        <w:rPr>
          <w:color w:val="333333"/>
          <w:sz w:val="18"/>
          <w:szCs w:val="18"/>
        </w:rPr>
        <w:t xml:space="preserve">    </w:t>
      </w:r>
      <w:proofErr w:type="gramStart"/>
      <w:r>
        <w:rPr>
          <w:color w:val="333333"/>
          <w:sz w:val="18"/>
          <w:szCs w:val="18"/>
        </w:rPr>
        <w:t>inside</w:t>
      </w:r>
      <w:proofErr w:type="gramEnd"/>
      <w:r>
        <w:rPr>
          <w:color w:val="333333"/>
          <w:sz w:val="18"/>
          <w:szCs w:val="18"/>
        </w:rPr>
        <w:t xml:space="preserve"> my_decorator.__call__()</w:t>
      </w:r>
    </w:p>
    <w:p w:rsidR="001B0169" w:rsidRDefault="001B0169" w:rsidP="001B0169">
      <w:pPr>
        <w:pStyle w:val="HTMLPreformatted"/>
        <w:shd w:val="clear" w:color="auto" w:fill="FFFFFF"/>
        <w:rPr>
          <w:color w:val="333333"/>
          <w:sz w:val="18"/>
          <w:szCs w:val="18"/>
        </w:rPr>
      </w:pPr>
      <w:bookmarkStart w:id="110" w:name="cl-147"/>
      <w:bookmarkEnd w:id="110"/>
    </w:p>
    <w:p w:rsidR="001B0169" w:rsidRDefault="001B0169" w:rsidP="001B0169">
      <w:pPr>
        <w:pStyle w:val="HTMLPreformatted"/>
        <w:shd w:val="clear" w:color="auto" w:fill="FFFFFF"/>
        <w:rPr>
          <w:color w:val="333333"/>
          <w:sz w:val="18"/>
          <w:szCs w:val="18"/>
        </w:rPr>
      </w:pPr>
      <w:bookmarkStart w:id="111" w:name="cl-148"/>
      <w:bookmarkEnd w:id="111"/>
      <w:r>
        <w:rPr>
          <w:color w:val="333333"/>
          <w:sz w:val="18"/>
          <w:szCs w:val="18"/>
        </w:rPr>
        <w:t>Notice that the constructor for ``my_decorator`` is executed at the point of</w:t>
      </w:r>
    </w:p>
    <w:p w:rsidR="001B0169" w:rsidRDefault="001B0169" w:rsidP="001B0169">
      <w:pPr>
        <w:pStyle w:val="HTMLPreformatted"/>
        <w:shd w:val="clear" w:color="auto" w:fill="FFFFFF"/>
        <w:rPr>
          <w:color w:val="333333"/>
          <w:sz w:val="18"/>
          <w:szCs w:val="18"/>
        </w:rPr>
      </w:pPr>
      <w:bookmarkStart w:id="112" w:name="cl-149"/>
      <w:bookmarkEnd w:id="112"/>
      <w:proofErr w:type="gramStart"/>
      <w:r>
        <w:rPr>
          <w:color w:val="333333"/>
          <w:sz w:val="18"/>
          <w:szCs w:val="18"/>
        </w:rPr>
        <w:t>decoration</w:t>
      </w:r>
      <w:proofErr w:type="gramEnd"/>
      <w:r>
        <w:rPr>
          <w:color w:val="333333"/>
          <w:sz w:val="18"/>
          <w:szCs w:val="18"/>
        </w:rPr>
        <w:t xml:space="preserve"> of the function. Since we can call ``</w:t>
      </w:r>
      <w:proofErr w:type="gramStart"/>
      <w:r>
        <w:rPr>
          <w:color w:val="333333"/>
          <w:sz w:val="18"/>
          <w:szCs w:val="18"/>
        </w:rPr>
        <w:t>f(</w:t>
      </w:r>
      <w:proofErr w:type="gramEnd"/>
      <w:r>
        <w:rPr>
          <w:color w:val="333333"/>
          <w:sz w:val="18"/>
          <w:szCs w:val="18"/>
        </w:rPr>
        <w:t>)`` inside ``__init__()``, it</w:t>
      </w:r>
    </w:p>
    <w:p w:rsidR="001B0169" w:rsidRDefault="001B0169" w:rsidP="001B0169">
      <w:pPr>
        <w:pStyle w:val="HTMLPreformatted"/>
        <w:shd w:val="clear" w:color="auto" w:fill="FFFFFF"/>
        <w:rPr>
          <w:color w:val="333333"/>
          <w:sz w:val="18"/>
          <w:szCs w:val="18"/>
        </w:rPr>
      </w:pPr>
      <w:bookmarkStart w:id="113" w:name="cl-150"/>
      <w:bookmarkEnd w:id="113"/>
      <w:proofErr w:type="gramStart"/>
      <w:r>
        <w:rPr>
          <w:color w:val="333333"/>
          <w:sz w:val="18"/>
          <w:szCs w:val="18"/>
        </w:rPr>
        <w:t>shows</w:t>
      </w:r>
      <w:proofErr w:type="gramEnd"/>
      <w:r>
        <w:rPr>
          <w:color w:val="333333"/>
          <w:sz w:val="18"/>
          <w:szCs w:val="18"/>
        </w:rPr>
        <w:t xml:space="preserve"> that the creation of ``f()`` is complete before the decorator is called.</w:t>
      </w:r>
    </w:p>
    <w:p w:rsidR="001B0169" w:rsidRDefault="001B0169" w:rsidP="001B0169">
      <w:pPr>
        <w:pStyle w:val="HTMLPreformatted"/>
        <w:shd w:val="clear" w:color="auto" w:fill="FFFFFF"/>
        <w:rPr>
          <w:color w:val="333333"/>
          <w:sz w:val="18"/>
          <w:szCs w:val="18"/>
        </w:rPr>
      </w:pPr>
      <w:bookmarkStart w:id="114" w:name="cl-151"/>
      <w:bookmarkEnd w:id="114"/>
      <w:r>
        <w:rPr>
          <w:color w:val="333333"/>
          <w:sz w:val="18"/>
          <w:szCs w:val="18"/>
        </w:rPr>
        <w:t>Note also that the decorator constructor receives the function object being</w:t>
      </w:r>
    </w:p>
    <w:p w:rsidR="001B0169" w:rsidRDefault="001B0169" w:rsidP="001B0169">
      <w:pPr>
        <w:pStyle w:val="HTMLPreformatted"/>
        <w:shd w:val="clear" w:color="auto" w:fill="FFFFFF"/>
        <w:rPr>
          <w:color w:val="333333"/>
          <w:sz w:val="18"/>
          <w:szCs w:val="18"/>
        </w:rPr>
      </w:pPr>
      <w:bookmarkStart w:id="115" w:name="cl-152"/>
      <w:bookmarkEnd w:id="115"/>
      <w:proofErr w:type="gramStart"/>
      <w:r>
        <w:rPr>
          <w:color w:val="333333"/>
          <w:sz w:val="18"/>
          <w:szCs w:val="18"/>
        </w:rPr>
        <w:t>decorated</w:t>
      </w:r>
      <w:proofErr w:type="gramEnd"/>
      <w:r>
        <w:rPr>
          <w:color w:val="333333"/>
          <w:sz w:val="18"/>
          <w:szCs w:val="18"/>
        </w:rPr>
        <w:t>. Typically, you'll capture the function object in the constructor and</w:t>
      </w:r>
    </w:p>
    <w:p w:rsidR="001B0169" w:rsidRDefault="001B0169" w:rsidP="001B0169">
      <w:pPr>
        <w:pStyle w:val="HTMLPreformatted"/>
        <w:shd w:val="clear" w:color="auto" w:fill="FFFFFF"/>
        <w:rPr>
          <w:color w:val="333333"/>
          <w:sz w:val="18"/>
          <w:szCs w:val="18"/>
        </w:rPr>
      </w:pPr>
      <w:bookmarkStart w:id="116" w:name="cl-153"/>
      <w:bookmarkEnd w:id="116"/>
      <w:proofErr w:type="gramStart"/>
      <w:r>
        <w:rPr>
          <w:color w:val="333333"/>
          <w:sz w:val="18"/>
          <w:szCs w:val="18"/>
        </w:rPr>
        <w:lastRenderedPageBreak/>
        <w:t>later</w:t>
      </w:r>
      <w:proofErr w:type="gramEnd"/>
      <w:r>
        <w:rPr>
          <w:color w:val="333333"/>
          <w:sz w:val="18"/>
          <w:szCs w:val="18"/>
        </w:rPr>
        <w:t xml:space="preserve"> use it in the ``__call__()`` method (the fact that decoration and calling</w:t>
      </w:r>
    </w:p>
    <w:p w:rsidR="001B0169" w:rsidRDefault="001B0169" w:rsidP="001B0169">
      <w:pPr>
        <w:pStyle w:val="HTMLPreformatted"/>
        <w:shd w:val="clear" w:color="auto" w:fill="FFFFFF"/>
        <w:rPr>
          <w:color w:val="333333"/>
          <w:sz w:val="18"/>
          <w:szCs w:val="18"/>
        </w:rPr>
      </w:pPr>
      <w:bookmarkStart w:id="117" w:name="cl-154"/>
      <w:bookmarkEnd w:id="117"/>
      <w:proofErr w:type="gramStart"/>
      <w:r>
        <w:rPr>
          <w:color w:val="333333"/>
          <w:sz w:val="18"/>
          <w:szCs w:val="18"/>
        </w:rPr>
        <w:t>are</w:t>
      </w:r>
      <w:proofErr w:type="gramEnd"/>
      <w:r>
        <w:rPr>
          <w:color w:val="333333"/>
          <w:sz w:val="18"/>
          <w:szCs w:val="18"/>
        </w:rPr>
        <w:t xml:space="preserve"> two clear phases when using classes is why I argue that it's easier and more</w:t>
      </w:r>
    </w:p>
    <w:p w:rsidR="001B0169" w:rsidRDefault="001B0169" w:rsidP="001B0169">
      <w:pPr>
        <w:pStyle w:val="HTMLPreformatted"/>
        <w:shd w:val="clear" w:color="auto" w:fill="FFFFFF"/>
        <w:rPr>
          <w:color w:val="333333"/>
          <w:sz w:val="18"/>
          <w:szCs w:val="18"/>
        </w:rPr>
      </w:pPr>
      <w:bookmarkStart w:id="118" w:name="cl-155"/>
      <w:bookmarkEnd w:id="118"/>
      <w:proofErr w:type="gramStart"/>
      <w:r>
        <w:rPr>
          <w:color w:val="333333"/>
          <w:sz w:val="18"/>
          <w:szCs w:val="18"/>
        </w:rPr>
        <w:t>powerful</w:t>
      </w:r>
      <w:proofErr w:type="gramEnd"/>
      <w:r>
        <w:rPr>
          <w:color w:val="333333"/>
          <w:sz w:val="18"/>
          <w:szCs w:val="18"/>
        </w:rPr>
        <w:t xml:space="preserve"> this way).</w:t>
      </w:r>
    </w:p>
    <w:p w:rsidR="001B0169" w:rsidRDefault="001B0169" w:rsidP="001B0169">
      <w:pPr>
        <w:pStyle w:val="HTMLPreformatted"/>
        <w:shd w:val="clear" w:color="auto" w:fill="FFFFFF"/>
        <w:rPr>
          <w:color w:val="333333"/>
          <w:sz w:val="18"/>
          <w:szCs w:val="18"/>
        </w:rPr>
      </w:pPr>
      <w:bookmarkStart w:id="119" w:name="cl-156"/>
      <w:bookmarkEnd w:id="119"/>
    </w:p>
    <w:p w:rsidR="001B0169" w:rsidRDefault="001B0169" w:rsidP="001B0169">
      <w:pPr>
        <w:pStyle w:val="HTMLPreformatted"/>
        <w:shd w:val="clear" w:color="auto" w:fill="FFFFFF"/>
        <w:rPr>
          <w:color w:val="333333"/>
          <w:sz w:val="18"/>
          <w:szCs w:val="18"/>
        </w:rPr>
      </w:pPr>
      <w:bookmarkStart w:id="120" w:name="cl-157"/>
      <w:bookmarkEnd w:id="120"/>
      <w:r>
        <w:rPr>
          <w:color w:val="333333"/>
          <w:sz w:val="18"/>
          <w:szCs w:val="18"/>
        </w:rPr>
        <w:t>When ``</w:t>
      </w:r>
      <w:proofErr w:type="gramStart"/>
      <w:r>
        <w:rPr>
          <w:color w:val="333333"/>
          <w:sz w:val="18"/>
          <w:szCs w:val="18"/>
        </w:rPr>
        <w:t>aFunction(</w:t>
      </w:r>
      <w:proofErr w:type="gramEnd"/>
      <w:r>
        <w:rPr>
          <w:color w:val="333333"/>
          <w:sz w:val="18"/>
          <w:szCs w:val="18"/>
        </w:rPr>
        <w:t>)`` is called after it has been decorated, we get completely</w:t>
      </w:r>
    </w:p>
    <w:p w:rsidR="001B0169" w:rsidRDefault="001B0169" w:rsidP="001B0169">
      <w:pPr>
        <w:pStyle w:val="HTMLPreformatted"/>
        <w:shd w:val="clear" w:color="auto" w:fill="FFFFFF"/>
        <w:rPr>
          <w:color w:val="333333"/>
          <w:sz w:val="18"/>
          <w:szCs w:val="18"/>
        </w:rPr>
      </w:pPr>
      <w:bookmarkStart w:id="121" w:name="cl-158"/>
      <w:bookmarkEnd w:id="121"/>
      <w:proofErr w:type="gramStart"/>
      <w:r>
        <w:rPr>
          <w:color w:val="333333"/>
          <w:sz w:val="18"/>
          <w:szCs w:val="18"/>
        </w:rPr>
        <w:t>different</w:t>
      </w:r>
      <w:proofErr w:type="gramEnd"/>
      <w:r>
        <w:rPr>
          <w:color w:val="333333"/>
          <w:sz w:val="18"/>
          <w:szCs w:val="18"/>
        </w:rPr>
        <w:t xml:space="preserve"> behavior; the ``my_decorator.__call__()`` method is called instead of</w:t>
      </w:r>
    </w:p>
    <w:p w:rsidR="001B0169" w:rsidRDefault="001B0169" w:rsidP="001B0169">
      <w:pPr>
        <w:pStyle w:val="HTMLPreformatted"/>
        <w:shd w:val="clear" w:color="auto" w:fill="FFFFFF"/>
        <w:rPr>
          <w:color w:val="333333"/>
          <w:sz w:val="18"/>
          <w:szCs w:val="18"/>
        </w:rPr>
      </w:pPr>
      <w:bookmarkStart w:id="122" w:name="cl-159"/>
      <w:bookmarkEnd w:id="122"/>
      <w:proofErr w:type="gramStart"/>
      <w:r>
        <w:rPr>
          <w:color w:val="333333"/>
          <w:sz w:val="18"/>
          <w:szCs w:val="18"/>
        </w:rPr>
        <w:t>the</w:t>
      </w:r>
      <w:proofErr w:type="gramEnd"/>
      <w:r>
        <w:rPr>
          <w:color w:val="333333"/>
          <w:sz w:val="18"/>
          <w:szCs w:val="18"/>
        </w:rPr>
        <w:t xml:space="preserve"> original code. That's because the act of decoration *replaces* the original</w:t>
      </w:r>
    </w:p>
    <w:p w:rsidR="001B0169" w:rsidRDefault="001B0169" w:rsidP="001B0169">
      <w:pPr>
        <w:pStyle w:val="HTMLPreformatted"/>
        <w:shd w:val="clear" w:color="auto" w:fill="FFFFFF"/>
        <w:rPr>
          <w:color w:val="333333"/>
          <w:sz w:val="18"/>
          <w:szCs w:val="18"/>
        </w:rPr>
      </w:pPr>
      <w:bookmarkStart w:id="123" w:name="cl-160"/>
      <w:bookmarkEnd w:id="123"/>
      <w:proofErr w:type="gramStart"/>
      <w:r>
        <w:rPr>
          <w:color w:val="333333"/>
          <w:sz w:val="18"/>
          <w:szCs w:val="18"/>
        </w:rPr>
        <w:t>function</w:t>
      </w:r>
      <w:proofErr w:type="gramEnd"/>
      <w:r>
        <w:rPr>
          <w:color w:val="333333"/>
          <w:sz w:val="18"/>
          <w:szCs w:val="18"/>
        </w:rPr>
        <w:t xml:space="preserve"> object with the result of the decoration -- in our case, the</w:t>
      </w:r>
    </w:p>
    <w:p w:rsidR="001B0169" w:rsidRDefault="001B0169" w:rsidP="001B0169">
      <w:pPr>
        <w:pStyle w:val="HTMLPreformatted"/>
        <w:shd w:val="clear" w:color="auto" w:fill="FFFFFF"/>
        <w:rPr>
          <w:color w:val="333333"/>
          <w:sz w:val="18"/>
          <w:szCs w:val="18"/>
        </w:rPr>
      </w:pPr>
      <w:bookmarkStart w:id="124" w:name="cl-161"/>
      <w:bookmarkEnd w:id="124"/>
      <w:r>
        <w:rPr>
          <w:color w:val="333333"/>
          <w:sz w:val="18"/>
          <w:szCs w:val="18"/>
        </w:rPr>
        <w:t>``my_decorator`` object replaces ``aFunction``. Indeed, before decorators were</w:t>
      </w:r>
    </w:p>
    <w:p w:rsidR="001B0169" w:rsidRDefault="001B0169" w:rsidP="001B0169">
      <w:pPr>
        <w:pStyle w:val="HTMLPreformatted"/>
        <w:shd w:val="clear" w:color="auto" w:fill="FFFFFF"/>
        <w:rPr>
          <w:color w:val="333333"/>
          <w:sz w:val="18"/>
          <w:szCs w:val="18"/>
        </w:rPr>
      </w:pPr>
      <w:bookmarkStart w:id="125" w:name="cl-162"/>
      <w:bookmarkEnd w:id="125"/>
      <w:proofErr w:type="gramStart"/>
      <w:r>
        <w:rPr>
          <w:color w:val="333333"/>
          <w:sz w:val="18"/>
          <w:szCs w:val="18"/>
        </w:rPr>
        <w:t>added</w:t>
      </w:r>
      <w:proofErr w:type="gramEnd"/>
      <w:r>
        <w:rPr>
          <w:color w:val="333333"/>
          <w:sz w:val="18"/>
          <w:szCs w:val="18"/>
        </w:rPr>
        <w:t xml:space="preserve"> you had to do something much less elegant to achieve the same thing::</w:t>
      </w:r>
    </w:p>
    <w:p w:rsidR="001B0169" w:rsidRDefault="001B0169" w:rsidP="001B0169">
      <w:pPr>
        <w:pStyle w:val="HTMLPreformatted"/>
        <w:shd w:val="clear" w:color="auto" w:fill="FFFFFF"/>
        <w:rPr>
          <w:color w:val="333333"/>
          <w:sz w:val="18"/>
          <w:szCs w:val="18"/>
        </w:rPr>
      </w:pPr>
      <w:bookmarkStart w:id="126" w:name="cl-163"/>
      <w:bookmarkEnd w:id="126"/>
    </w:p>
    <w:p w:rsidR="001B0169" w:rsidRDefault="001B0169" w:rsidP="001B0169">
      <w:pPr>
        <w:pStyle w:val="HTMLPreformatted"/>
        <w:shd w:val="clear" w:color="auto" w:fill="FFFFFF"/>
        <w:rPr>
          <w:color w:val="333333"/>
          <w:sz w:val="18"/>
          <w:szCs w:val="18"/>
        </w:rPr>
      </w:pPr>
      <w:bookmarkStart w:id="127" w:name="cl-164"/>
      <w:bookmarkEnd w:id="127"/>
      <w:r>
        <w:rPr>
          <w:color w:val="333333"/>
          <w:sz w:val="18"/>
          <w:szCs w:val="18"/>
        </w:rPr>
        <w:t xml:space="preserve">    </w:t>
      </w:r>
      <w:proofErr w:type="gramStart"/>
      <w:r>
        <w:rPr>
          <w:color w:val="333333"/>
          <w:sz w:val="18"/>
          <w:szCs w:val="18"/>
        </w:rPr>
        <w:t>def</w:t>
      </w:r>
      <w:proofErr w:type="gramEnd"/>
      <w:r>
        <w:rPr>
          <w:color w:val="333333"/>
          <w:sz w:val="18"/>
          <w:szCs w:val="18"/>
        </w:rPr>
        <w:t xml:space="preserve"> foo(): pass</w:t>
      </w:r>
    </w:p>
    <w:p w:rsidR="001B0169" w:rsidRDefault="001B0169" w:rsidP="001B0169">
      <w:pPr>
        <w:pStyle w:val="HTMLPreformatted"/>
        <w:shd w:val="clear" w:color="auto" w:fill="FFFFFF"/>
        <w:rPr>
          <w:color w:val="333333"/>
          <w:sz w:val="18"/>
          <w:szCs w:val="18"/>
        </w:rPr>
      </w:pPr>
      <w:bookmarkStart w:id="128" w:name="cl-165"/>
      <w:bookmarkEnd w:id="128"/>
      <w:r>
        <w:rPr>
          <w:color w:val="333333"/>
          <w:sz w:val="18"/>
          <w:szCs w:val="18"/>
        </w:rPr>
        <w:t xml:space="preserve">    </w:t>
      </w:r>
      <w:proofErr w:type="gramStart"/>
      <w:r>
        <w:rPr>
          <w:color w:val="333333"/>
          <w:sz w:val="18"/>
          <w:szCs w:val="18"/>
        </w:rPr>
        <w:t>foo</w:t>
      </w:r>
      <w:proofErr w:type="gramEnd"/>
      <w:r>
        <w:rPr>
          <w:color w:val="333333"/>
          <w:sz w:val="18"/>
          <w:szCs w:val="18"/>
        </w:rPr>
        <w:t xml:space="preserve"> = staticmethod(foo)</w:t>
      </w:r>
    </w:p>
    <w:p w:rsidR="001B0169" w:rsidRDefault="001B0169" w:rsidP="001B0169">
      <w:pPr>
        <w:pStyle w:val="HTMLPreformatted"/>
        <w:shd w:val="clear" w:color="auto" w:fill="FFFFFF"/>
        <w:rPr>
          <w:color w:val="333333"/>
          <w:sz w:val="18"/>
          <w:szCs w:val="18"/>
        </w:rPr>
      </w:pPr>
      <w:bookmarkStart w:id="129" w:name="cl-166"/>
      <w:bookmarkEnd w:id="129"/>
    </w:p>
    <w:p w:rsidR="001B0169" w:rsidRDefault="001B0169" w:rsidP="001B0169">
      <w:pPr>
        <w:pStyle w:val="HTMLPreformatted"/>
        <w:shd w:val="clear" w:color="auto" w:fill="FFFFFF"/>
        <w:rPr>
          <w:color w:val="333333"/>
          <w:sz w:val="18"/>
          <w:szCs w:val="18"/>
        </w:rPr>
      </w:pPr>
      <w:bookmarkStart w:id="130" w:name="cl-167"/>
      <w:bookmarkEnd w:id="130"/>
      <w:r>
        <w:rPr>
          <w:color w:val="333333"/>
          <w:sz w:val="18"/>
          <w:szCs w:val="18"/>
        </w:rPr>
        <w:t>With the addition of the ``@`` decoration operator, you now get the same result</w:t>
      </w:r>
    </w:p>
    <w:p w:rsidR="001B0169" w:rsidRDefault="001B0169" w:rsidP="001B0169">
      <w:pPr>
        <w:pStyle w:val="HTMLPreformatted"/>
        <w:shd w:val="clear" w:color="auto" w:fill="FFFFFF"/>
        <w:rPr>
          <w:color w:val="333333"/>
          <w:sz w:val="18"/>
          <w:szCs w:val="18"/>
        </w:rPr>
      </w:pPr>
      <w:bookmarkStart w:id="131" w:name="cl-168"/>
      <w:bookmarkEnd w:id="131"/>
      <w:proofErr w:type="gramStart"/>
      <w:r>
        <w:rPr>
          <w:color w:val="333333"/>
          <w:sz w:val="18"/>
          <w:szCs w:val="18"/>
        </w:rPr>
        <w:t>by</w:t>
      </w:r>
      <w:proofErr w:type="gramEnd"/>
      <w:r>
        <w:rPr>
          <w:color w:val="333333"/>
          <w:sz w:val="18"/>
          <w:szCs w:val="18"/>
        </w:rPr>
        <w:t xml:space="preserve"> saying::</w:t>
      </w:r>
    </w:p>
    <w:p w:rsidR="001B0169" w:rsidRDefault="001B0169" w:rsidP="001B0169">
      <w:pPr>
        <w:pStyle w:val="HTMLPreformatted"/>
        <w:shd w:val="clear" w:color="auto" w:fill="FFFFFF"/>
        <w:rPr>
          <w:color w:val="333333"/>
          <w:sz w:val="18"/>
          <w:szCs w:val="18"/>
        </w:rPr>
      </w:pPr>
      <w:bookmarkStart w:id="132" w:name="cl-169"/>
      <w:bookmarkEnd w:id="132"/>
    </w:p>
    <w:p w:rsidR="001B0169" w:rsidRDefault="001B0169" w:rsidP="001B0169">
      <w:pPr>
        <w:pStyle w:val="HTMLPreformatted"/>
        <w:shd w:val="clear" w:color="auto" w:fill="FFFFFF"/>
        <w:rPr>
          <w:color w:val="333333"/>
          <w:sz w:val="18"/>
          <w:szCs w:val="18"/>
        </w:rPr>
      </w:pPr>
      <w:bookmarkStart w:id="133" w:name="cl-170"/>
      <w:bookmarkEnd w:id="133"/>
      <w:r>
        <w:rPr>
          <w:color w:val="333333"/>
          <w:sz w:val="18"/>
          <w:szCs w:val="18"/>
        </w:rPr>
        <w:t xml:space="preserve">    @staticmethod</w:t>
      </w:r>
    </w:p>
    <w:p w:rsidR="001B0169" w:rsidRDefault="001B0169" w:rsidP="001B0169">
      <w:pPr>
        <w:pStyle w:val="HTMLPreformatted"/>
        <w:shd w:val="clear" w:color="auto" w:fill="FFFFFF"/>
        <w:rPr>
          <w:color w:val="333333"/>
          <w:sz w:val="18"/>
          <w:szCs w:val="18"/>
        </w:rPr>
      </w:pPr>
      <w:bookmarkStart w:id="134" w:name="cl-171"/>
      <w:bookmarkEnd w:id="134"/>
      <w:r>
        <w:rPr>
          <w:color w:val="333333"/>
          <w:sz w:val="18"/>
          <w:szCs w:val="18"/>
        </w:rPr>
        <w:t xml:space="preserve">    </w:t>
      </w:r>
      <w:proofErr w:type="gramStart"/>
      <w:r>
        <w:rPr>
          <w:color w:val="333333"/>
          <w:sz w:val="18"/>
          <w:szCs w:val="18"/>
        </w:rPr>
        <w:t>def</w:t>
      </w:r>
      <w:proofErr w:type="gramEnd"/>
      <w:r>
        <w:rPr>
          <w:color w:val="333333"/>
          <w:sz w:val="18"/>
          <w:szCs w:val="18"/>
        </w:rPr>
        <w:t xml:space="preserve"> foo(): pass</w:t>
      </w:r>
    </w:p>
    <w:p w:rsidR="001B0169" w:rsidRDefault="001B0169" w:rsidP="001B0169">
      <w:pPr>
        <w:pStyle w:val="HTMLPreformatted"/>
        <w:shd w:val="clear" w:color="auto" w:fill="FFFFFF"/>
        <w:rPr>
          <w:color w:val="333333"/>
          <w:sz w:val="18"/>
          <w:szCs w:val="18"/>
        </w:rPr>
      </w:pPr>
      <w:bookmarkStart w:id="135" w:name="cl-172"/>
      <w:bookmarkEnd w:id="135"/>
    </w:p>
    <w:p w:rsidR="001B0169" w:rsidRDefault="001B0169" w:rsidP="001B0169">
      <w:pPr>
        <w:pStyle w:val="HTMLPreformatted"/>
        <w:shd w:val="clear" w:color="auto" w:fill="FFFFFF"/>
        <w:rPr>
          <w:color w:val="333333"/>
          <w:sz w:val="18"/>
          <w:szCs w:val="18"/>
        </w:rPr>
      </w:pPr>
      <w:bookmarkStart w:id="136" w:name="cl-173"/>
      <w:bookmarkEnd w:id="136"/>
      <w:r>
        <w:rPr>
          <w:color w:val="333333"/>
          <w:sz w:val="18"/>
          <w:szCs w:val="18"/>
        </w:rPr>
        <w:t>This is the reason why people argued against decorators, because the ``@`` is</w:t>
      </w:r>
    </w:p>
    <w:p w:rsidR="001B0169" w:rsidRDefault="001B0169" w:rsidP="001B0169">
      <w:pPr>
        <w:pStyle w:val="HTMLPreformatted"/>
        <w:shd w:val="clear" w:color="auto" w:fill="FFFFFF"/>
        <w:rPr>
          <w:color w:val="333333"/>
          <w:sz w:val="18"/>
          <w:szCs w:val="18"/>
        </w:rPr>
      </w:pPr>
      <w:bookmarkStart w:id="137" w:name="cl-174"/>
      <w:bookmarkEnd w:id="137"/>
      <w:proofErr w:type="gramStart"/>
      <w:r>
        <w:rPr>
          <w:color w:val="333333"/>
          <w:sz w:val="18"/>
          <w:szCs w:val="18"/>
        </w:rPr>
        <w:t>just</w:t>
      </w:r>
      <w:proofErr w:type="gramEnd"/>
      <w:r>
        <w:rPr>
          <w:color w:val="333333"/>
          <w:sz w:val="18"/>
          <w:szCs w:val="18"/>
        </w:rPr>
        <w:t xml:space="preserve"> a little syntax sugar meaning "pass a function object through another</w:t>
      </w:r>
    </w:p>
    <w:p w:rsidR="001B0169" w:rsidRDefault="001B0169" w:rsidP="001B0169">
      <w:pPr>
        <w:pStyle w:val="HTMLPreformatted"/>
        <w:shd w:val="clear" w:color="auto" w:fill="FFFFFF"/>
        <w:rPr>
          <w:color w:val="333333"/>
          <w:sz w:val="18"/>
          <w:szCs w:val="18"/>
        </w:rPr>
      </w:pPr>
      <w:bookmarkStart w:id="138" w:name="cl-175"/>
      <w:bookmarkEnd w:id="138"/>
      <w:proofErr w:type="gramStart"/>
      <w:r>
        <w:rPr>
          <w:color w:val="333333"/>
          <w:sz w:val="18"/>
          <w:szCs w:val="18"/>
        </w:rPr>
        <w:t>function</w:t>
      </w:r>
      <w:proofErr w:type="gramEnd"/>
      <w:r>
        <w:rPr>
          <w:color w:val="333333"/>
          <w:sz w:val="18"/>
          <w:szCs w:val="18"/>
        </w:rPr>
        <w:t xml:space="preserve"> and assign the result to the original function."</w:t>
      </w:r>
    </w:p>
    <w:p w:rsidR="001B0169" w:rsidRDefault="001B0169" w:rsidP="001B0169">
      <w:pPr>
        <w:pStyle w:val="HTMLPreformatted"/>
        <w:shd w:val="clear" w:color="auto" w:fill="FFFFFF"/>
        <w:rPr>
          <w:color w:val="333333"/>
          <w:sz w:val="18"/>
          <w:szCs w:val="18"/>
        </w:rPr>
      </w:pPr>
      <w:bookmarkStart w:id="139" w:name="cl-176"/>
      <w:bookmarkEnd w:id="139"/>
    </w:p>
    <w:p w:rsidR="001B0169" w:rsidRDefault="001B0169" w:rsidP="001B0169">
      <w:pPr>
        <w:pStyle w:val="HTMLPreformatted"/>
        <w:shd w:val="clear" w:color="auto" w:fill="FFFFFF"/>
        <w:rPr>
          <w:color w:val="333333"/>
          <w:sz w:val="18"/>
          <w:szCs w:val="18"/>
        </w:rPr>
      </w:pPr>
      <w:bookmarkStart w:id="140" w:name="cl-177"/>
      <w:bookmarkEnd w:id="140"/>
      <w:r>
        <w:rPr>
          <w:color w:val="333333"/>
          <w:sz w:val="18"/>
          <w:szCs w:val="18"/>
        </w:rPr>
        <w:t>The reason I think decorators will have such a big impact is because this little</w:t>
      </w:r>
    </w:p>
    <w:p w:rsidR="001B0169" w:rsidRDefault="001B0169" w:rsidP="001B0169">
      <w:pPr>
        <w:pStyle w:val="HTMLPreformatted"/>
        <w:shd w:val="clear" w:color="auto" w:fill="FFFFFF"/>
        <w:rPr>
          <w:color w:val="333333"/>
          <w:sz w:val="18"/>
          <w:szCs w:val="18"/>
        </w:rPr>
      </w:pPr>
      <w:bookmarkStart w:id="141" w:name="cl-178"/>
      <w:bookmarkEnd w:id="141"/>
      <w:proofErr w:type="gramStart"/>
      <w:r>
        <w:rPr>
          <w:color w:val="333333"/>
          <w:sz w:val="18"/>
          <w:szCs w:val="18"/>
        </w:rPr>
        <w:t>bit</w:t>
      </w:r>
      <w:proofErr w:type="gramEnd"/>
      <w:r>
        <w:rPr>
          <w:color w:val="333333"/>
          <w:sz w:val="18"/>
          <w:szCs w:val="18"/>
        </w:rPr>
        <w:t xml:space="preserve"> of syntax sugar changes the way you think about programming. Indeed, it</w:t>
      </w:r>
    </w:p>
    <w:p w:rsidR="001B0169" w:rsidRDefault="001B0169" w:rsidP="001B0169">
      <w:pPr>
        <w:pStyle w:val="HTMLPreformatted"/>
        <w:shd w:val="clear" w:color="auto" w:fill="FFFFFF"/>
        <w:rPr>
          <w:color w:val="333333"/>
          <w:sz w:val="18"/>
          <w:szCs w:val="18"/>
        </w:rPr>
      </w:pPr>
      <w:bookmarkStart w:id="142" w:name="cl-179"/>
      <w:bookmarkEnd w:id="142"/>
      <w:proofErr w:type="gramStart"/>
      <w:r>
        <w:rPr>
          <w:color w:val="333333"/>
          <w:sz w:val="18"/>
          <w:szCs w:val="18"/>
        </w:rPr>
        <w:t>brings</w:t>
      </w:r>
      <w:proofErr w:type="gramEnd"/>
      <w:r>
        <w:rPr>
          <w:color w:val="333333"/>
          <w:sz w:val="18"/>
          <w:szCs w:val="18"/>
        </w:rPr>
        <w:t xml:space="preserve"> the idea of "applying code to other code" (i.e.: macros) into mainstream</w:t>
      </w:r>
    </w:p>
    <w:p w:rsidR="001B0169" w:rsidRDefault="001B0169" w:rsidP="001B0169">
      <w:pPr>
        <w:pStyle w:val="HTMLPreformatted"/>
        <w:shd w:val="clear" w:color="auto" w:fill="FFFFFF"/>
        <w:rPr>
          <w:color w:val="333333"/>
          <w:sz w:val="18"/>
          <w:szCs w:val="18"/>
        </w:rPr>
      </w:pPr>
      <w:bookmarkStart w:id="143" w:name="cl-180"/>
      <w:bookmarkEnd w:id="143"/>
      <w:proofErr w:type="gramStart"/>
      <w:r>
        <w:rPr>
          <w:color w:val="333333"/>
          <w:sz w:val="18"/>
          <w:szCs w:val="18"/>
        </w:rPr>
        <w:t>thinking</w:t>
      </w:r>
      <w:proofErr w:type="gramEnd"/>
      <w:r>
        <w:rPr>
          <w:color w:val="333333"/>
          <w:sz w:val="18"/>
          <w:szCs w:val="18"/>
        </w:rPr>
        <w:t xml:space="preserve"> by formalizing it as a language construct.</w:t>
      </w:r>
    </w:p>
    <w:p w:rsidR="001B0169" w:rsidRDefault="001B0169" w:rsidP="001B0169">
      <w:pPr>
        <w:pStyle w:val="HTMLPreformatted"/>
        <w:shd w:val="clear" w:color="auto" w:fill="FFFFFF"/>
        <w:rPr>
          <w:color w:val="333333"/>
          <w:sz w:val="18"/>
          <w:szCs w:val="18"/>
        </w:rPr>
      </w:pPr>
      <w:bookmarkStart w:id="144" w:name="cl-181"/>
      <w:bookmarkEnd w:id="144"/>
    </w:p>
    <w:p w:rsidR="001B0169" w:rsidRDefault="001B0169" w:rsidP="001B0169">
      <w:pPr>
        <w:pStyle w:val="HTMLPreformatted"/>
        <w:shd w:val="clear" w:color="auto" w:fill="FFFFFF"/>
        <w:rPr>
          <w:color w:val="333333"/>
          <w:sz w:val="18"/>
          <w:szCs w:val="18"/>
        </w:rPr>
      </w:pPr>
      <w:bookmarkStart w:id="145" w:name="cl-182"/>
      <w:bookmarkEnd w:id="145"/>
      <w:r>
        <w:rPr>
          <w:color w:val="333333"/>
          <w:sz w:val="18"/>
          <w:szCs w:val="18"/>
        </w:rPr>
        <w:t>Slightly More Useful</w:t>
      </w:r>
    </w:p>
    <w:p w:rsidR="001B0169" w:rsidRDefault="001B0169" w:rsidP="001B0169">
      <w:pPr>
        <w:pStyle w:val="HTMLPreformatted"/>
        <w:shd w:val="clear" w:color="auto" w:fill="FFFFFF"/>
        <w:rPr>
          <w:color w:val="333333"/>
          <w:sz w:val="18"/>
          <w:szCs w:val="18"/>
        </w:rPr>
      </w:pPr>
      <w:bookmarkStart w:id="146" w:name="cl-183"/>
      <w:bookmarkEnd w:id="146"/>
      <w:r>
        <w:rPr>
          <w:color w:val="333333"/>
          <w:sz w:val="18"/>
          <w:szCs w:val="18"/>
        </w:rPr>
        <w:t>========================</w:t>
      </w:r>
    </w:p>
    <w:p w:rsidR="001B0169" w:rsidRDefault="001B0169" w:rsidP="001B0169">
      <w:pPr>
        <w:pStyle w:val="HTMLPreformatted"/>
        <w:shd w:val="clear" w:color="auto" w:fill="FFFFFF"/>
        <w:rPr>
          <w:color w:val="333333"/>
          <w:sz w:val="18"/>
          <w:szCs w:val="18"/>
        </w:rPr>
      </w:pPr>
      <w:bookmarkStart w:id="147" w:name="cl-184"/>
      <w:bookmarkEnd w:id="147"/>
    </w:p>
    <w:p w:rsidR="001B0169" w:rsidRDefault="001B0169" w:rsidP="001B0169">
      <w:pPr>
        <w:pStyle w:val="HTMLPreformatted"/>
        <w:shd w:val="clear" w:color="auto" w:fill="FFFFFF"/>
        <w:rPr>
          <w:color w:val="333333"/>
          <w:sz w:val="18"/>
          <w:szCs w:val="18"/>
        </w:rPr>
      </w:pPr>
      <w:bookmarkStart w:id="148" w:name="cl-185"/>
      <w:bookmarkEnd w:id="148"/>
      <w:r>
        <w:rPr>
          <w:color w:val="333333"/>
          <w:sz w:val="18"/>
          <w:szCs w:val="18"/>
        </w:rPr>
        <w:t>Now let's go back and implement the first example. Here, we'll do the more</w:t>
      </w:r>
    </w:p>
    <w:p w:rsidR="001B0169" w:rsidRDefault="001B0169" w:rsidP="001B0169">
      <w:pPr>
        <w:pStyle w:val="HTMLPreformatted"/>
        <w:shd w:val="clear" w:color="auto" w:fill="FFFFFF"/>
        <w:rPr>
          <w:color w:val="333333"/>
          <w:sz w:val="18"/>
          <w:szCs w:val="18"/>
        </w:rPr>
      </w:pPr>
      <w:bookmarkStart w:id="149" w:name="cl-186"/>
      <w:bookmarkEnd w:id="149"/>
      <w:proofErr w:type="gramStart"/>
      <w:r>
        <w:rPr>
          <w:color w:val="333333"/>
          <w:sz w:val="18"/>
          <w:szCs w:val="18"/>
        </w:rPr>
        <w:t>typical</w:t>
      </w:r>
      <w:proofErr w:type="gramEnd"/>
      <w:r>
        <w:rPr>
          <w:color w:val="333333"/>
          <w:sz w:val="18"/>
          <w:szCs w:val="18"/>
        </w:rPr>
        <w:t xml:space="preserve"> thing and actually use the code in the decorated functions::</w:t>
      </w:r>
    </w:p>
    <w:p w:rsidR="001B0169" w:rsidRDefault="001B0169" w:rsidP="001B0169">
      <w:pPr>
        <w:pStyle w:val="HTMLPreformatted"/>
        <w:shd w:val="clear" w:color="auto" w:fill="FFFFFF"/>
        <w:rPr>
          <w:color w:val="333333"/>
          <w:sz w:val="18"/>
          <w:szCs w:val="18"/>
        </w:rPr>
      </w:pPr>
      <w:bookmarkStart w:id="150" w:name="cl-187"/>
      <w:bookmarkEnd w:id="150"/>
    </w:p>
    <w:p w:rsidR="001B0169" w:rsidRDefault="001B0169" w:rsidP="001B0169">
      <w:pPr>
        <w:pStyle w:val="HTMLPreformatted"/>
        <w:shd w:val="clear" w:color="auto" w:fill="FFFFFF"/>
        <w:rPr>
          <w:color w:val="333333"/>
          <w:sz w:val="18"/>
          <w:szCs w:val="18"/>
        </w:rPr>
      </w:pPr>
      <w:bookmarkStart w:id="151" w:name="cl-188"/>
      <w:bookmarkEnd w:id="151"/>
      <w:r>
        <w:rPr>
          <w:color w:val="333333"/>
          <w:sz w:val="18"/>
          <w:szCs w:val="18"/>
        </w:rPr>
        <w:t xml:space="preserve">    # PythonDecorators/entry_exit_class.py</w:t>
      </w:r>
    </w:p>
    <w:p w:rsidR="001B0169" w:rsidRDefault="001B0169" w:rsidP="001B0169">
      <w:pPr>
        <w:pStyle w:val="HTMLPreformatted"/>
        <w:shd w:val="clear" w:color="auto" w:fill="FFFFFF"/>
        <w:rPr>
          <w:color w:val="333333"/>
          <w:sz w:val="18"/>
          <w:szCs w:val="18"/>
        </w:rPr>
      </w:pPr>
      <w:bookmarkStart w:id="152" w:name="cl-189"/>
      <w:bookmarkEnd w:id="152"/>
      <w:r>
        <w:rPr>
          <w:color w:val="333333"/>
          <w:sz w:val="18"/>
          <w:szCs w:val="18"/>
        </w:rPr>
        <w:t xml:space="preserve">    </w:t>
      </w:r>
      <w:proofErr w:type="gramStart"/>
      <w:r>
        <w:rPr>
          <w:color w:val="333333"/>
          <w:sz w:val="18"/>
          <w:szCs w:val="18"/>
        </w:rPr>
        <w:t>class</w:t>
      </w:r>
      <w:proofErr w:type="gramEnd"/>
      <w:r>
        <w:rPr>
          <w:color w:val="333333"/>
          <w:sz w:val="18"/>
          <w:szCs w:val="18"/>
        </w:rPr>
        <w:t xml:space="preserve"> entry_exit(object):</w:t>
      </w:r>
    </w:p>
    <w:p w:rsidR="001B0169" w:rsidRDefault="001B0169" w:rsidP="001B0169">
      <w:pPr>
        <w:pStyle w:val="HTMLPreformatted"/>
        <w:shd w:val="clear" w:color="auto" w:fill="FFFFFF"/>
        <w:rPr>
          <w:color w:val="333333"/>
          <w:sz w:val="18"/>
          <w:szCs w:val="18"/>
        </w:rPr>
      </w:pPr>
      <w:bookmarkStart w:id="153" w:name="cl-190"/>
      <w:bookmarkEnd w:id="153"/>
    </w:p>
    <w:p w:rsidR="001B0169" w:rsidRDefault="001B0169" w:rsidP="001B0169">
      <w:pPr>
        <w:pStyle w:val="HTMLPreformatted"/>
        <w:shd w:val="clear" w:color="auto" w:fill="FFFFFF"/>
        <w:rPr>
          <w:color w:val="333333"/>
          <w:sz w:val="18"/>
          <w:szCs w:val="18"/>
        </w:rPr>
      </w:pPr>
      <w:bookmarkStart w:id="154" w:name="cl-191"/>
      <w:bookmarkEnd w:id="154"/>
      <w:r>
        <w:rPr>
          <w:color w:val="333333"/>
          <w:sz w:val="18"/>
          <w:szCs w:val="18"/>
        </w:rPr>
        <w:t xml:space="preserve">        </w:t>
      </w:r>
      <w:proofErr w:type="gramStart"/>
      <w:r>
        <w:rPr>
          <w:color w:val="333333"/>
          <w:sz w:val="18"/>
          <w:szCs w:val="18"/>
        </w:rPr>
        <w:t>def</w:t>
      </w:r>
      <w:proofErr w:type="gramEnd"/>
      <w:r>
        <w:rPr>
          <w:color w:val="333333"/>
          <w:sz w:val="18"/>
          <w:szCs w:val="18"/>
        </w:rPr>
        <w:t xml:space="preserve"> __init__(self, f):</w:t>
      </w:r>
    </w:p>
    <w:p w:rsidR="001B0169" w:rsidRDefault="001B0169" w:rsidP="001B0169">
      <w:pPr>
        <w:pStyle w:val="HTMLPreformatted"/>
        <w:shd w:val="clear" w:color="auto" w:fill="FFFFFF"/>
        <w:rPr>
          <w:color w:val="333333"/>
          <w:sz w:val="18"/>
          <w:szCs w:val="18"/>
        </w:rPr>
      </w:pPr>
      <w:bookmarkStart w:id="155" w:name="cl-192"/>
      <w:bookmarkEnd w:id="155"/>
      <w:r>
        <w:rPr>
          <w:color w:val="333333"/>
          <w:sz w:val="18"/>
          <w:szCs w:val="18"/>
        </w:rPr>
        <w:t xml:space="preserve">            self.f = f</w:t>
      </w:r>
    </w:p>
    <w:p w:rsidR="001B0169" w:rsidRDefault="001B0169" w:rsidP="001B0169">
      <w:pPr>
        <w:pStyle w:val="HTMLPreformatted"/>
        <w:shd w:val="clear" w:color="auto" w:fill="FFFFFF"/>
        <w:rPr>
          <w:color w:val="333333"/>
          <w:sz w:val="18"/>
          <w:szCs w:val="18"/>
        </w:rPr>
      </w:pPr>
      <w:bookmarkStart w:id="156" w:name="cl-193"/>
      <w:bookmarkEnd w:id="156"/>
    </w:p>
    <w:p w:rsidR="001B0169" w:rsidRDefault="001B0169" w:rsidP="001B0169">
      <w:pPr>
        <w:pStyle w:val="HTMLPreformatted"/>
        <w:shd w:val="clear" w:color="auto" w:fill="FFFFFF"/>
        <w:rPr>
          <w:color w:val="333333"/>
          <w:sz w:val="18"/>
          <w:szCs w:val="18"/>
        </w:rPr>
      </w:pPr>
      <w:bookmarkStart w:id="157" w:name="cl-194"/>
      <w:bookmarkEnd w:id="157"/>
      <w:r>
        <w:rPr>
          <w:color w:val="333333"/>
          <w:sz w:val="18"/>
          <w:szCs w:val="18"/>
        </w:rPr>
        <w:t xml:space="preserve">        </w:t>
      </w:r>
      <w:proofErr w:type="gramStart"/>
      <w:r>
        <w:rPr>
          <w:color w:val="333333"/>
          <w:sz w:val="18"/>
          <w:szCs w:val="18"/>
        </w:rPr>
        <w:t>def</w:t>
      </w:r>
      <w:proofErr w:type="gramEnd"/>
      <w:r>
        <w:rPr>
          <w:color w:val="333333"/>
          <w:sz w:val="18"/>
          <w:szCs w:val="18"/>
        </w:rPr>
        <w:t xml:space="preserve"> __call__(self):</w:t>
      </w:r>
    </w:p>
    <w:p w:rsidR="001B0169" w:rsidRDefault="001B0169" w:rsidP="001B0169">
      <w:pPr>
        <w:pStyle w:val="HTMLPreformatted"/>
        <w:shd w:val="clear" w:color="auto" w:fill="FFFFFF"/>
        <w:rPr>
          <w:color w:val="333333"/>
          <w:sz w:val="18"/>
          <w:szCs w:val="18"/>
        </w:rPr>
      </w:pPr>
      <w:bookmarkStart w:id="158" w:name="cl-195"/>
      <w:bookmarkEnd w:id="158"/>
      <w:r>
        <w:rPr>
          <w:color w:val="333333"/>
          <w:sz w:val="18"/>
          <w:szCs w:val="18"/>
        </w:rPr>
        <w:t xml:space="preserve">            </w:t>
      </w:r>
      <w:proofErr w:type="gramStart"/>
      <w:r>
        <w:rPr>
          <w:color w:val="333333"/>
          <w:sz w:val="18"/>
          <w:szCs w:val="18"/>
        </w:rPr>
        <w:t>print(</w:t>
      </w:r>
      <w:proofErr w:type="gramEnd"/>
      <w:r>
        <w:rPr>
          <w:color w:val="333333"/>
          <w:sz w:val="18"/>
          <w:szCs w:val="18"/>
        </w:rPr>
        <w:t>"Entering", self.f.__name__)</w:t>
      </w:r>
    </w:p>
    <w:p w:rsidR="001B0169" w:rsidRDefault="001B0169" w:rsidP="001B0169">
      <w:pPr>
        <w:pStyle w:val="HTMLPreformatted"/>
        <w:shd w:val="clear" w:color="auto" w:fill="FFFFFF"/>
        <w:rPr>
          <w:color w:val="333333"/>
          <w:sz w:val="18"/>
          <w:szCs w:val="18"/>
        </w:rPr>
      </w:pPr>
      <w:bookmarkStart w:id="159" w:name="cl-196"/>
      <w:bookmarkEnd w:id="159"/>
      <w:r>
        <w:rPr>
          <w:color w:val="333333"/>
          <w:sz w:val="18"/>
          <w:szCs w:val="18"/>
        </w:rPr>
        <w:t xml:space="preserve">            </w:t>
      </w:r>
      <w:proofErr w:type="gramStart"/>
      <w:r>
        <w:rPr>
          <w:color w:val="333333"/>
          <w:sz w:val="18"/>
          <w:szCs w:val="18"/>
        </w:rPr>
        <w:t>self.f()</w:t>
      </w:r>
      <w:proofErr w:type="gramEnd"/>
    </w:p>
    <w:p w:rsidR="001B0169" w:rsidRDefault="001B0169" w:rsidP="001B0169">
      <w:pPr>
        <w:pStyle w:val="HTMLPreformatted"/>
        <w:shd w:val="clear" w:color="auto" w:fill="FFFFFF"/>
        <w:rPr>
          <w:color w:val="333333"/>
          <w:sz w:val="18"/>
          <w:szCs w:val="18"/>
        </w:rPr>
      </w:pPr>
      <w:bookmarkStart w:id="160" w:name="cl-197"/>
      <w:bookmarkEnd w:id="160"/>
      <w:r>
        <w:rPr>
          <w:color w:val="333333"/>
          <w:sz w:val="18"/>
          <w:szCs w:val="18"/>
        </w:rPr>
        <w:t xml:space="preserve">            </w:t>
      </w:r>
      <w:proofErr w:type="gramStart"/>
      <w:r>
        <w:rPr>
          <w:color w:val="333333"/>
          <w:sz w:val="18"/>
          <w:szCs w:val="18"/>
        </w:rPr>
        <w:t>print(</w:t>
      </w:r>
      <w:proofErr w:type="gramEnd"/>
      <w:r>
        <w:rPr>
          <w:color w:val="333333"/>
          <w:sz w:val="18"/>
          <w:szCs w:val="18"/>
        </w:rPr>
        <w:t>"Exited", self.f.__name__)</w:t>
      </w:r>
    </w:p>
    <w:p w:rsidR="001B0169" w:rsidRDefault="001B0169" w:rsidP="001B0169">
      <w:pPr>
        <w:pStyle w:val="HTMLPreformatted"/>
        <w:shd w:val="clear" w:color="auto" w:fill="FFFFFF"/>
        <w:rPr>
          <w:color w:val="333333"/>
          <w:sz w:val="18"/>
          <w:szCs w:val="18"/>
        </w:rPr>
      </w:pPr>
      <w:bookmarkStart w:id="161" w:name="cl-198"/>
      <w:bookmarkEnd w:id="161"/>
    </w:p>
    <w:p w:rsidR="001B0169" w:rsidRDefault="001B0169" w:rsidP="001B0169">
      <w:pPr>
        <w:pStyle w:val="HTMLPreformatted"/>
        <w:shd w:val="clear" w:color="auto" w:fill="FFFFFF"/>
        <w:rPr>
          <w:color w:val="333333"/>
          <w:sz w:val="18"/>
          <w:szCs w:val="18"/>
        </w:rPr>
      </w:pPr>
      <w:bookmarkStart w:id="162" w:name="cl-199"/>
      <w:bookmarkEnd w:id="162"/>
      <w:r>
        <w:rPr>
          <w:color w:val="333333"/>
          <w:sz w:val="18"/>
          <w:szCs w:val="18"/>
        </w:rPr>
        <w:t xml:space="preserve">    @entry_exit</w:t>
      </w:r>
    </w:p>
    <w:p w:rsidR="001B0169" w:rsidRDefault="001B0169" w:rsidP="001B0169">
      <w:pPr>
        <w:pStyle w:val="HTMLPreformatted"/>
        <w:shd w:val="clear" w:color="auto" w:fill="FFFFFF"/>
        <w:rPr>
          <w:color w:val="333333"/>
          <w:sz w:val="18"/>
          <w:szCs w:val="18"/>
        </w:rPr>
      </w:pPr>
      <w:bookmarkStart w:id="163" w:name="cl-200"/>
      <w:bookmarkEnd w:id="163"/>
      <w:r>
        <w:rPr>
          <w:color w:val="333333"/>
          <w:sz w:val="18"/>
          <w:szCs w:val="18"/>
        </w:rPr>
        <w:t xml:space="preserve">    </w:t>
      </w:r>
      <w:proofErr w:type="gramStart"/>
      <w:r>
        <w:rPr>
          <w:color w:val="333333"/>
          <w:sz w:val="18"/>
          <w:szCs w:val="18"/>
        </w:rPr>
        <w:t>def</w:t>
      </w:r>
      <w:proofErr w:type="gramEnd"/>
      <w:r>
        <w:rPr>
          <w:color w:val="333333"/>
          <w:sz w:val="18"/>
          <w:szCs w:val="18"/>
        </w:rPr>
        <w:t xml:space="preserve"> func1():</w:t>
      </w:r>
    </w:p>
    <w:p w:rsidR="001B0169" w:rsidRDefault="001B0169" w:rsidP="001B0169">
      <w:pPr>
        <w:pStyle w:val="HTMLPreformatted"/>
        <w:shd w:val="clear" w:color="auto" w:fill="FFFFFF"/>
        <w:rPr>
          <w:color w:val="333333"/>
          <w:sz w:val="18"/>
          <w:szCs w:val="18"/>
        </w:rPr>
      </w:pPr>
      <w:bookmarkStart w:id="164" w:name="cl-201"/>
      <w:bookmarkEnd w:id="164"/>
      <w:r>
        <w:rPr>
          <w:color w:val="333333"/>
          <w:sz w:val="18"/>
          <w:szCs w:val="18"/>
        </w:rPr>
        <w:t xml:space="preserve">        </w:t>
      </w:r>
      <w:proofErr w:type="gramStart"/>
      <w:r>
        <w:rPr>
          <w:color w:val="333333"/>
          <w:sz w:val="18"/>
          <w:szCs w:val="18"/>
        </w:rPr>
        <w:t>print(</w:t>
      </w:r>
      <w:proofErr w:type="gramEnd"/>
      <w:r>
        <w:rPr>
          <w:color w:val="333333"/>
          <w:sz w:val="18"/>
          <w:szCs w:val="18"/>
        </w:rPr>
        <w:t>"inside func1()")</w:t>
      </w:r>
    </w:p>
    <w:p w:rsidR="001B0169" w:rsidRDefault="001B0169" w:rsidP="001B0169">
      <w:pPr>
        <w:pStyle w:val="HTMLPreformatted"/>
        <w:shd w:val="clear" w:color="auto" w:fill="FFFFFF"/>
        <w:rPr>
          <w:color w:val="333333"/>
          <w:sz w:val="18"/>
          <w:szCs w:val="18"/>
        </w:rPr>
      </w:pPr>
      <w:bookmarkStart w:id="165" w:name="cl-202"/>
      <w:bookmarkEnd w:id="165"/>
    </w:p>
    <w:p w:rsidR="001B0169" w:rsidRDefault="001B0169" w:rsidP="001B0169">
      <w:pPr>
        <w:pStyle w:val="HTMLPreformatted"/>
        <w:shd w:val="clear" w:color="auto" w:fill="FFFFFF"/>
        <w:rPr>
          <w:color w:val="333333"/>
          <w:sz w:val="18"/>
          <w:szCs w:val="18"/>
        </w:rPr>
      </w:pPr>
      <w:bookmarkStart w:id="166" w:name="cl-203"/>
      <w:bookmarkEnd w:id="166"/>
      <w:r>
        <w:rPr>
          <w:color w:val="333333"/>
          <w:sz w:val="18"/>
          <w:szCs w:val="18"/>
        </w:rPr>
        <w:t xml:space="preserve">    @entry_exit</w:t>
      </w:r>
    </w:p>
    <w:p w:rsidR="001B0169" w:rsidRDefault="001B0169" w:rsidP="001B0169">
      <w:pPr>
        <w:pStyle w:val="HTMLPreformatted"/>
        <w:shd w:val="clear" w:color="auto" w:fill="FFFFFF"/>
        <w:rPr>
          <w:color w:val="333333"/>
          <w:sz w:val="18"/>
          <w:szCs w:val="18"/>
        </w:rPr>
      </w:pPr>
      <w:bookmarkStart w:id="167" w:name="cl-204"/>
      <w:bookmarkEnd w:id="167"/>
      <w:r>
        <w:rPr>
          <w:color w:val="333333"/>
          <w:sz w:val="18"/>
          <w:szCs w:val="18"/>
        </w:rPr>
        <w:t xml:space="preserve">    </w:t>
      </w:r>
      <w:proofErr w:type="gramStart"/>
      <w:r>
        <w:rPr>
          <w:color w:val="333333"/>
          <w:sz w:val="18"/>
          <w:szCs w:val="18"/>
        </w:rPr>
        <w:t>def</w:t>
      </w:r>
      <w:proofErr w:type="gramEnd"/>
      <w:r>
        <w:rPr>
          <w:color w:val="333333"/>
          <w:sz w:val="18"/>
          <w:szCs w:val="18"/>
        </w:rPr>
        <w:t xml:space="preserve"> func2():</w:t>
      </w:r>
    </w:p>
    <w:p w:rsidR="001B0169" w:rsidRDefault="001B0169" w:rsidP="001B0169">
      <w:pPr>
        <w:pStyle w:val="HTMLPreformatted"/>
        <w:shd w:val="clear" w:color="auto" w:fill="FFFFFF"/>
        <w:rPr>
          <w:color w:val="333333"/>
          <w:sz w:val="18"/>
          <w:szCs w:val="18"/>
        </w:rPr>
      </w:pPr>
      <w:bookmarkStart w:id="168" w:name="cl-205"/>
      <w:bookmarkEnd w:id="168"/>
      <w:r>
        <w:rPr>
          <w:color w:val="333333"/>
          <w:sz w:val="18"/>
          <w:szCs w:val="18"/>
        </w:rPr>
        <w:t xml:space="preserve">        </w:t>
      </w:r>
      <w:proofErr w:type="gramStart"/>
      <w:r>
        <w:rPr>
          <w:color w:val="333333"/>
          <w:sz w:val="18"/>
          <w:szCs w:val="18"/>
        </w:rPr>
        <w:t>print(</w:t>
      </w:r>
      <w:proofErr w:type="gramEnd"/>
      <w:r>
        <w:rPr>
          <w:color w:val="333333"/>
          <w:sz w:val="18"/>
          <w:szCs w:val="18"/>
        </w:rPr>
        <w:t>"inside func2()")</w:t>
      </w:r>
    </w:p>
    <w:p w:rsidR="001B0169" w:rsidRDefault="001B0169" w:rsidP="001B0169">
      <w:pPr>
        <w:pStyle w:val="HTMLPreformatted"/>
        <w:shd w:val="clear" w:color="auto" w:fill="FFFFFF"/>
        <w:rPr>
          <w:color w:val="333333"/>
          <w:sz w:val="18"/>
          <w:szCs w:val="18"/>
        </w:rPr>
      </w:pPr>
      <w:bookmarkStart w:id="169" w:name="cl-206"/>
      <w:bookmarkEnd w:id="169"/>
    </w:p>
    <w:p w:rsidR="001B0169" w:rsidRDefault="001B0169" w:rsidP="001B0169">
      <w:pPr>
        <w:pStyle w:val="HTMLPreformatted"/>
        <w:shd w:val="clear" w:color="auto" w:fill="FFFFFF"/>
        <w:rPr>
          <w:color w:val="333333"/>
          <w:sz w:val="18"/>
          <w:szCs w:val="18"/>
        </w:rPr>
      </w:pPr>
      <w:bookmarkStart w:id="170" w:name="cl-207"/>
      <w:bookmarkEnd w:id="170"/>
      <w:r>
        <w:rPr>
          <w:color w:val="333333"/>
          <w:sz w:val="18"/>
          <w:szCs w:val="18"/>
        </w:rPr>
        <w:t xml:space="preserve">    </w:t>
      </w:r>
      <w:proofErr w:type="gramStart"/>
      <w:r>
        <w:rPr>
          <w:color w:val="333333"/>
          <w:sz w:val="18"/>
          <w:szCs w:val="18"/>
        </w:rPr>
        <w:t>func1()</w:t>
      </w:r>
      <w:proofErr w:type="gramEnd"/>
    </w:p>
    <w:p w:rsidR="001B0169" w:rsidRDefault="001B0169" w:rsidP="001B0169">
      <w:pPr>
        <w:pStyle w:val="HTMLPreformatted"/>
        <w:shd w:val="clear" w:color="auto" w:fill="FFFFFF"/>
        <w:rPr>
          <w:color w:val="333333"/>
          <w:sz w:val="18"/>
          <w:szCs w:val="18"/>
        </w:rPr>
      </w:pPr>
      <w:bookmarkStart w:id="171" w:name="cl-208"/>
      <w:bookmarkEnd w:id="171"/>
      <w:r>
        <w:rPr>
          <w:color w:val="333333"/>
          <w:sz w:val="18"/>
          <w:szCs w:val="18"/>
        </w:rPr>
        <w:t xml:space="preserve">    </w:t>
      </w:r>
      <w:proofErr w:type="gramStart"/>
      <w:r>
        <w:rPr>
          <w:color w:val="333333"/>
          <w:sz w:val="18"/>
          <w:szCs w:val="18"/>
        </w:rPr>
        <w:t>func2()</w:t>
      </w:r>
      <w:proofErr w:type="gramEnd"/>
    </w:p>
    <w:p w:rsidR="001B0169" w:rsidRDefault="001B0169" w:rsidP="001B0169">
      <w:pPr>
        <w:pStyle w:val="HTMLPreformatted"/>
        <w:shd w:val="clear" w:color="auto" w:fill="FFFFFF"/>
        <w:rPr>
          <w:color w:val="333333"/>
          <w:sz w:val="18"/>
          <w:szCs w:val="18"/>
        </w:rPr>
      </w:pPr>
      <w:bookmarkStart w:id="172" w:name="cl-209"/>
      <w:bookmarkEnd w:id="172"/>
    </w:p>
    <w:p w:rsidR="001B0169" w:rsidRDefault="001B0169" w:rsidP="001B0169">
      <w:pPr>
        <w:pStyle w:val="HTMLPreformatted"/>
        <w:shd w:val="clear" w:color="auto" w:fill="FFFFFF"/>
        <w:rPr>
          <w:color w:val="333333"/>
          <w:sz w:val="18"/>
          <w:szCs w:val="18"/>
        </w:rPr>
      </w:pPr>
      <w:bookmarkStart w:id="173" w:name="cl-210"/>
      <w:bookmarkEnd w:id="173"/>
      <w:r>
        <w:rPr>
          <w:color w:val="333333"/>
          <w:sz w:val="18"/>
          <w:szCs w:val="18"/>
        </w:rPr>
        <w:t>The output is</w:t>
      </w:r>
      <w:proofErr w:type="gramStart"/>
      <w:r>
        <w:rPr>
          <w:color w:val="333333"/>
          <w:sz w:val="18"/>
          <w:szCs w:val="18"/>
        </w:rPr>
        <w:t>::</w:t>
      </w:r>
      <w:proofErr w:type="gramEnd"/>
    </w:p>
    <w:p w:rsidR="001B0169" w:rsidRDefault="001B0169" w:rsidP="001B0169">
      <w:pPr>
        <w:pStyle w:val="HTMLPreformatted"/>
        <w:shd w:val="clear" w:color="auto" w:fill="FFFFFF"/>
        <w:rPr>
          <w:color w:val="333333"/>
          <w:sz w:val="18"/>
          <w:szCs w:val="18"/>
        </w:rPr>
      </w:pPr>
      <w:bookmarkStart w:id="174" w:name="cl-211"/>
      <w:bookmarkEnd w:id="174"/>
    </w:p>
    <w:p w:rsidR="001B0169" w:rsidRDefault="001B0169" w:rsidP="001B0169">
      <w:pPr>
        <w:pStyle w:val="HTMLPreformatted"/>
        <w:shd w:val="clear" w:color="auto" w:fill="FFFFFF"/>
        <w:rPr>
          <w:color w:val="333333"/>
          <w:sz w:val="18"/>
          <w:szCs w:val="18"/>
        </w:rPr>
      </w:pPr>
      <w:bookmarkStart w:id="175" w:name="cl-212"/>
      <w:bookmarkEnd w:id="175"/>
      <w:r>
        <w:rPr>
          <w:color w:val="333333"/>
          <w:sz w:val="18"/>
          <w:szCs w:val="18"/>
        </w:rPr>
        <w:t xml:space="preserve">    Entering func1</w:t>
      </w:r>
    </w:p>
    <w:p w:rsidR="001B0169" w:rsidRDefault="001B0169" w:rsidP="001B0169">
      <w:pPr>
        <w:pStyle w:val="HTMLPreformatted"/>
        <w:shd w:val="clear" w:color="auto" w:fill="FFFFFF"/>
        <w:rPr>
          <w:color w:val="333333"/>
          <w:sz w:val="18"/>
          <w:szCs w:val="18"/>
        </w:rPr>
      </w:pPr>
      <w:bookmarkStart w:id="176" w:name="cl-213"/>
      <w:bookmarkEnd w:id="176"/>
      <w:r>
        <w:rPr>
          <w:color w:val="333333"/>
          <w:sz w:val="18"/>
          <w:szCs w:val="18"/>
        </w:rPr>
        <w:t xml:space="preserve">    </w:t>
      </w:r>
      <w:proofErr w:type="gramStart"/>
      <w:r>
        <w:rPr>
          <w:color w:val="333333"/>
          <w:sz w:val="18"/>
          <w:szCs w:val="18"/>
        </w:rPr>
        <w:t>inside</w:t>
      </w:r>
      <w:proofErr w:type="gramEnd"/>
      <w:r>
        <w:rPr>
          <w:color w:val="333333"/>
          <w:sz w:val="18"/>
          <w:szCs w:val="18"/>
        </w:rPr>
        <w:t xml:space="preserve"> func1()</w:t>
      </w:r>
    </w:p>
    <w:p w:rsidR="001B0169" w:rsidRDefault="001B0169" w:rsidP="001B0169">
      <w:pPr>
        <w:pStyle w:val="HTMLPreformatted"/>
        <w:shd w:val="clear" w:color="auto" w:fill="FFFFFF"/>
        <w:rPr>
          <w:color w:val="333333"/>
          <w:sz w:val="18"/>
          <w:szCs w:val="18"/>
        </w:rPr>
      </w:pPr>
      <w:bookmarkStart w:id="177" w:name="cl-214"/>
      <w:bookmarkEnd w:id="177"/>
      <w:r>
        <w:rPr>
          <w:color w:val="333333"/>
          <w:sz w:val="18"/>
          <w:szCs w:val="18"/>
        </w:rPr>
        <w:t xml:space="preserve">    Exited func1</w:t>
      </w:r>
    </w:p>
    <w:p w:rsidR="001B0169" w:rsidRDefault="001B0169" w:rsidP="001B0169">
      <w:pPr>
        <w:pStyle w:val="HTMLPreformatted"/>
        <w:shd w:val="clear" w:color="auto" w:fill="FFFFFF"/>
        <w:rPr>
          <w:color w:val="333333"/>
          <w:sz w:val="18"/>
          <w:szCs w:val="18"/>
        </w:rPr>
      </w:pPr>
      <w:bookmarkStart w:id="178" w:name="cl-215"/>
      <w:bookmarkEnd w:id="178"/>
      <w:r>
        <w:rPr>
          <w:color w:val="333333"/>
          <w:sz w:val="18"/>
          <w:szCs w:val="18"/>
        </w:rPr>
        <w:t xml:space="preserve">    Entering func2</w:t>
      </w:r>
    </w:p>
    <w:p w:rsidR="001B0169" w:rsidRDefault="001B0169" w:rsidP="001B0169">
      <w:pPr>
        <w:pStyle w:val="HTMLPreformatted"/>
        <w:shd w:val="clear" w:color="auto" w:fill="FFFFFF"/>
        <w:rPr>
          <w:color w:val="333333"/>
          <w:sz w:val="18"/>
          <w:szCs w:val="18"/>
        </w:rPr>
      </w:pPr>
      <w:bookmarkStart w:id="179" w:name="cl-216"/>
      <w:bookmarkEnd w:id="179"/>
      <w:r>
        <w:rPr>
          <w:color w:val="333333"/>
          <w:sz w:val="18"/>
          <w:szCs w:val="18"/>
        </w:rPr>
        <w:lastRenderedPageBreak/>
        <w:t xml:space="preserve">    </w:t>
      </w:r>
      <w:proofErr w:type="gramStart"/>
      <w:r>
        <w:rPr>
          <w:color w:val="333333"/>
          <w:sz w:val="18"/>
          <w:szCs w:val="18"/>
        </w:rPr>
        <w:t>inside</w:t>
      </w:r>
      <w:proofErr w:type="gramEnd"/>
      <w:r>
        <w:rPr>
          <w:color w:val="333333"/>
          <w:sz w:val="18"/>
          <w:szCs w:val="18"/>
        </w:rPr>
        <w:t xml:space="preserve"> func2()</w:t>
      </w:r>
    </w:p>
    <w:p w:rsidR="001B0169" w:rsidRDefault="001B0169" w:rsidP="001B0169">
      <w:pPr>
        <w:pStyle w:val="HTMLPreformatted"/>
        <w:shd w:val="clear" w:color="auto" w:fill="FFFFFF"/>
        <w:rPr>
          <w:color w:val="333333"/>
          <w:sz w:val="18"/>
          <w:szCs w:val="18"/>
        </w:rPr>
      </w:pPr>
      <w:bookmarkStart w:id="180" w:name="cl-217"/>
      <w:bookmarkEnd w:id="180"/>
      <w:r>
        <w:rPr>
          <w:color w:val="333333"/>
          <w:sz w:val="18"/>
          <w:szCs w:val="18"/>
        </w:rPr>
        <w:t xml:space="preserve">    Exited func2</w:t>
      </w:r>
    </w:p>
    <w:p w:rsidR="001B0169" w:rsidRDefault="001B0169" w:rsidP="001B0169">
      <w:pPr>
        <w:pStyle w:val="HTMLPreformatted"/>
        <w:shd w:val="clear" w:color="auto" w:fill="FFFFFF"/>
        <w:rPr>
          <w:color w:val="333333"/>
          <w:sz w:val="18"/>
          <w:szCs w:val="18"/>
        </w:rPr>
      </w:pPr>
      <w:bookmarkStart w:id="181" w:name="cl-218"/>
      <w:bookmarkEnd w:id="181"/>
    </w:p>
    <w:p w:rsidR="001B0169" w:rsidRDefault="001B0169" w:rsidP="001B0169">
      <w:pPr>
        <w:pStyle w:val="HTMLPreformatted"/>
        <w:shd w:val="clear" w:color="auto" w:fill="FFFFFF"/>
        <w:rPr>
          <w:color w:val="333333"/>
          <w:sz w:val="18"/>
          <w:szCs w:val="18"/>
        </w:rPr>
      </w:pPr>
      <w:bookmarkStart w:id="182" w:name="cl-219"/>
      <w:bookmarkEnd w:id="182"/>
      <w:r>
        <w:rPr>
          <w:color w:val="333333"/>
          <w:sz w:val="18"/>
          <w:szCs w:val="18"/>
        </w:rPr>
        <w:t>You can see that the decorated functions now have the "Entering" and "Exited"</w:t>
      </w:r>
    </w:p>
    <w:p w:rsidR="001B0169" w:rsidRDefault="001B0169" w:rsidP="001B0169">
      <w:pPr>
        <w:pStyle w:val="HTMLPreformatted"/>
        <w:shd w:val="clear" w:color="auto" w:fill="FFFFFF"/>
        <w:rPr>
          <w:color w:val="333333"/>
          <w:sz w:val="18"/>
          <w:szCs w:val="18"/>
        </w:rPr>
      </w:pPr>
      <w:bookmarkStart w:id="183" w:name="cl-220"/>
      <w:bookmarkEnd w:id="183"/>
      <w:proofErr w:type="gramStart"/>
      <w:r>
        <w:rPr>
          <w:color w:val="333333"/>
          <w:sz w:val="18"/>
          <w:szCs w:val="18"/>
        </w:rPr>
        <w:t>trace</w:t>
      </w:r>
      <w:proofErr w:type="gramEnd"/>
      <w:r>
        <w:rPr>
          <w:color w:val="333333"/>
          <w:sz w:val="18"/>
          <w:szCs w:val="18"/>
        </w:rPr>
        <w:t xml:space="preserve"> statements around the call.</w:t>
      </w:r>
    </w:p>
    <w:p w:rsidR="001B0169" w:rsidRDefault="001B0169" w:rsidP="001B0169">
      <w:pPr>
        <w:pStyle w:val="HTMLPreformatted"/>
        <w:shd w:val="clear" w:color="auto" w:fill="FFFFFF"/>
        <w:rPr>
          <w:color w:val="333333"/>
          <w:sz w:val="18"/>
          <w:szCs w:val="18"/>
        </w:rPr>
      </w:pPr>
      <w:bookmarkStart w:id="184" w:name="cl-221"/>
      <w:bookmarkEnd w:id="184"/>
    </w:p>
    <w:p w:rsidR="001B0169" w:rsidRDefault="001B0169" w:rsidP="001B0169">
      <w:pPr>
        <w:pStyle w:val="HTMLPreformatted"/>
        <w:shd w:val="clear" w:color="auto" w:fill="FFFFFF"/>
        <w:rPr>
          <w:color w:val="333333"/>
          <w:sz w:val="18"/>
          <w:szCs w:val="18"/>
        </w:rPr>
      </w:pPr>
      <w:bookmarkStart w:id="185" w:name="cl-222"/>
      <w:bookmarkEnd w:id="185"/>
      <w:r>
        <w:rPr>
          <w:color w:val="333333"/>
          <w:sz w:val="18"/>
          <w:szCs w:val="18"/>
        </w:rPr>
        <w:t>The constructor stores the argument, which is the function object. In the call,</w:t>
      </w:r>
    </w:p>
    <w:p w:rsidR="001B0169" w:rsidRDefault="001B0169" w:rsidP="001B0169">
      <w:pPr>
        <w:pStyle w:val="HTMLPreformatted"/>
        <w:shd w:val="clear" w:color="auto" w:fill="FFFFFF"/>
        <w:rPr>
          <w:color w:val="333333"/>
          <w:sz w:val="18"/>
          <w:szCs w:val="18"/>
        </w:rPr>
      </w:pPr>
      <w:bookmarkStart w:id="186" w:name="cl-223"/>
      <w:bookmarkEnd w:id="186"/>
      <w:proofErr w:type="gramStart"/>
      <w:r>
        <w:rPr>
          <w:color w:val="333333"/>
          <w:sz w:val="18"/>
          <w:szCs w:val="18"/>
        </w:rPr>
        <w:t>we</w:t>
      </w:r>
      <w:proofErr w:type="gramEnd"/>
      <w:r>
        <w:rPr>
          <w:color w:val="333333"/>
          <w:sz w:val="18"/>
          <w:szCs w:val="18"/>
        </w:rPr>
        <w:t xml:space="preserve"> use the ``__name__`` attribute of the function to display that function's</w:t>
      </w:r>
    </w:p>
    <w:p w:rsidR="001B0169" w:rsidRDefault="001B0169" w:rsidP="001B0169">
      <w:pPr>
        <w:pStyle w:val="HTMLPreformatted"/>
        <w:shd w:val="clear" w:color="auto" w:fill="FFFFFF"/>
        <w:rPr>
          <w:color w:val="333333"/>
          <w:sz w:val="18"/>
          <w:szCs w:val="18"/>
        </w:rPr>
      </w:pPr>
      <w:bookmarkStart w:id="187" w:name="cl-224"/>
      <w:bookmarkEnd w:id="187"/>
      <w:proofErr w:type="gramStart"/>
      <w:r>
        <w:rPr>
          <w:color w:val="333333"/>
          <w:sz w:val="18"/>
          <w:szCs w:val="18"/>
        </w:rPr>
        <w:t>name</w:t>
      </w:r>
      <w:proofErr w:type="gramEnd"/>
      <w:r>
        <w:rPr>
          <w:color w:val="333333"/>
          <w:sz w:val="18"/>
          <w:szCs w:val="18"/>
        </w:rPr>
        <w:t>, then call the function itself.</w:t>
      </w:r>
    </w:p>
    <w:p w:rsidR="001B0169" w:rsidRDefault="001B0169" w:rsidP="00DF7DE9">
      <w:pPr>
        <w:jc w:val="both"/>
        <w:rPr>
          <w:rFonts w:ascii="Bell MT" w:hAnsi="Bell MT"/>
          <w:b/>
          <w:sz w:val="32"/>
          <w:szCs w:val="32"/>
        </w:rPr>
      </w:pPr>
    </w:p>
    <w:p w:rsidR="001B0169" w:rsidRDefault="00336D82" w:rsidP="00DF7DE9">
      <w:pPr>
        <w:jc w:val="both"/>
        <w:rPr>
          <w:rFonts w:ascii="Bell MT" w:hAnsi="Bell MT"/>
          <w:b/>
          <w:sz w:val="32"/>
          <w:szCs w:val="32"/>
        </w:rPr>
      </w:pPr>
      <w:r>
        <w:rPr>
          <w:rFonts w:ascii="Bell MT" w:hAnsi="Bell MT"/>
          <w:b/>
          <w:sz w:val="32"/>
          <w:szCs w:val="32"/>
        </w:rPr>
        <w:t>Inner function as Decoratror</w:t>
      </w:r>
    </w:p>
    <w:p w:rsidR="00336D82" w:rsidRDefault="00336D82" w:rsidP="00336D82">
      <w:pPr>
        <w:pStyle w:val="HTMLPreformatted"/>
        <w:shd w:val="clear" w:color="auto" w:fill="FFFFFF"/>
        <w:rPr>
          <w:color w:val="333333"/>
          <w:sz w:val="18"/>
          <w:szCs w:val="18"/>
        </w:rPr>
      </w:pPr>
      <w:r>
        <w:rPr>
          <w:color w:val="333333"/>
          <w:sz w:val="18"/>
          <w:szCs w:val="18"/>
        </w:rPr>
        <w:t>Using Functions as Decorators</w:t>
      </w:r>
    </w:p>
    <w:p w:rsidR="00336D82" w:rsidRDefault="00336D82" w:rsidP="00336D82">
      <w:pPr>
        <w:pStyle w:val="HTMLPreformatted"/>
        <w:shd w:val="clear" w:color="auto" w:fill="FFFFFF"/>
        <w:rPr>
          <w:color w:val="333333"/>
          <w:sz w:val="18"/>
          <w:szCs w:val="18"/>
        </w:rPr>
      </w:pPr>
      <w:bookmarkStart w:id="188" w:name="cl-227"/>
      <w:bookmarkEnd w:id="188"/>
      <w:r>
        <w:rPr>
          <w:color w:val="333333"/>
          <w:sz w:val="18"/>
          <w:szCs w:val="18"/>
        </w:rPr>
        <w:t>=====================================</w:t>
      </w:r>
    </w:p>
    <w:p w:rsidR="00336D82" w:rsidRDefault="00336D82" w:rsidP="00336D82">
      <w:pPr>
        <w:pStyle w:val="HTMLPreformatted"/>
        <w:shd w:val="clear" w:color="auto" w:fill="FFFFFF"/>
        <w:rPr>
          <w:color w:val="333333"/>
          <w:sz w:val="18"/>
          <w:szCs w:val="18"/>
        </w:rPr>
      </w:pPr>
      <w:bookmarkStart w:id="189" w:name="cl-228"/>
      <w:bookmarkEnd w:id="189"/>
    </w:p>
    <w:p w:rsidR="00336D82" w:rsidRDefault="00336D82" w:rsidP="00336D82">
      <w:pPr>
        <w:pStyle w:val="HTMLPreformatted"/>
        <w:shd w:val="clear" w:color="auto" w:fill="FFFFFF"/>
        <w:rPr>
          <w:color w:val="333333"/>
          <w:sz w:val="18"/>
          <w:szCs w:val="18"/>
        </w:rPr>
      </w:pPr>
      <w:bookmarkStart w:id="190" w:name="cl-229"/>
      <w:bookmarkEnd w:id="190"/>
      <w:r>
        <w:rPr>
          <w:color w:val="333333"/>
          <w:sz w:val="18"/>
          <w:szCs w:val="18"/>
        </w:rPr>
        <w:t>The only constraint on the result of a decorator is that it be callable, so it</w:t>
      </w:r>
    </w:p>
    <w:p w:rsidR="00336D82" w:rsidRDefault="00336D82" w:rsidP="00336D82">
      <w:pPr>
        <w:pStyle w:val="HTMLPreformatted"/>
        <w:shd w:val="clear" w:color="auto" w:fill="FFFFFF"/>
        <w:rPr>
          <w:color w:val="333333"/>
          <w:sz w:val="18"/>
          <w:szCs w:val="18"/>
        </w:rPr>
      </w:pPr>
      <w:bookmarkStart w:id="191" w:name="cl-230"/>
      <w:bookmarkEnd w:id="191"/>
      <w:proofErr w:type="gramStart"/>
      <w:r>
        <w:rPr>
          <w:color w:val="333333"/>
          <w:sz w:val="18"/>
          <w:szCs w:val="18"/>
        </w:rPr>
        <w:t>can</w:t>
      </w:r>
      <w:proofErr w:type="gramEnd"/>
      <w:r>
        <w:rPr>
          <w:color w:val="333333"/>
          <w:sz w:val="18"/>
          <w:szCs w:val="18"/>
        </w:rPr>
        <w:t xml:space="preserve"> properly replace the decorated function. In the above examples, I've</w:t>
      </w:r>
    </w:p>
    <w:p w:rsidR="00336D82" w:rsidRDefault="00336D82" w:rsidP="00336D82">
      <w:pPr>
        <w:pStyle w:val="HTMLPreformatted"/>
        <w:shd w:val="clear" w:color="auto" w:fill="FFFFFF"/>
        <w:rPr>
          <w:color w:val="333333"/>
          <w:sz w:val="18"/>
          <w:szCs w:val="18"/>
        </w:rPr>
      </w:pPr>
      <w:bookmarkStart w:id="192" w:name="cl-231"/>
      <w:bookmarkEnd w:id="192"/>
      <w:proofErr w:type="gramStart"/>
      <w:r>
        <w:rPr>
          <w:color w:val="333333"/>
          <w:sz w:val="18"/>
          <w:szCs w:val="18"/>
        </w:rPr>
        <w:t>replaced</w:t>
      </w:r>
      <w:proofErr w:type="gramEnd"/>
      <w:r>
        <w:rPr>
          <w:color w:val="333333"/>
          <w:sz w:val="18"/>
          <w:szCs w:val="18"/>
        </w:rPr>
        <w:t xml:space="preserve"> the original function with an object of a class that has a</w:t>
      </w:r>
    </w:p>
    <w:p w:rsidR="00336D82" w:rsidRDefault="00336D82" w:rsidP="00336D82">
      <w:pPr>
        <w:pStyle w:val="HTMLPreformatted"/>
        <w:shd w:val="clear" w:color="auto" w:fill="FFFFFF"/>
        <w:rPr>
          <w:color w:val="333333"/>
          <w:sz w:val="18"/>
          <w:szCs w:val="18"/>
        </w:rPr>
      </w:pPr>
      <w:bookmarkStart w:id="193" w:name="cl-232"/>
      <w:bookmarkEnd w:id="193"/>
      <w:r>
        <w:rPr>
          <w:color w:val="333333"/>
          <w:sz w:val="18"/>
          <w:szCs w:val="18"/>
        </w:rPr>
        <w:t>``__call_</w:t>
      </w:r>
      <w:proofErr w:type="gramStart"/>
      <w:r>
        <w:rPr>
          <w:color w:val="333333"/>
          <w:sz w:val="18"/>
          <w:szCs w:val="18"/>
        </w:rPr>
        <w:t>_(</w:t>
      </w:r>
      <w:proofErr w:type="gramEnd"/>
      <w:r>
        <w:rPr>
          <w:color w:val="333333"/>
          <w:sz w:val="18"/>
          <w:szCs w:val="18"/>
        </w:rPr>
        <w:t>)`` method. But a function object is also callable, so we can rewrite</w:t>
      </w:r>
    </w:p>
    <w:p w:rsidR="00336D82" w:rsidRDefault="00336D82" w:rsidP="00336D82">
      <w:pPr>
        <w:pStyle w:val="HTMLPreformatted"/>
        <w:shd w:val="clear" w:color="auto" w:fill="FFFFFF"/>
        <w:rPr>
          <w:color w:val="333333"/>
          <w:sz w:val="18"/>
          <w:szCs w:val="18"/>
        </w:rPr>
      </w:pPr>
      <w:bookmarkStart w:id="194" w:name="cl-233"/>
      <w:bookmarkEnd w:id="194"/>
      <w:proofErr w:type="gramStart"/>
      <w:r>
        <w:rPr>
          <w:color w:val="333333"/>
          <w:sz w:val="18"/>
          <w:szCs w:val="18"/>
        </w:rPr>
        <w:t>the</w:t>
      </w:r>
      <w:proofErr w:type="gramEnd"/>
      <w:r>
        <w:rPr>
          <w:color w:val="333333"/>
          <w:sz w:val="18"/>
          <w:szCs w:val="18"/>
        </w:rPr>
        <w:t xml:space="preserve"> previous example using a function instead of a class, like this::</w:t>
      </w:r>
    </w:p>
    <w:p w:rsidR="00336D82" w:rsidRDefault="00336D82" w:rsidP="00336D82">
      <w:pPr>
        <w:pStyle w:val="HTMLPreformatted"/>
        <w:shd w:val="clear" w:color="auto" w:fill="FFFFFF"/>
        <w:rPr>
          <w:color w:val="333333"/>
          <w:sz w:val="18"/>
          <w:szCs w:val="18"/>
        </w:rPr>
      </w:pPr>
      <w:bookmarkStart w:id="195" w:name="cl-234"/>
      <w:bookmarkEnd w:id="195"/>
    </w:p>
    <w:p w:rsidR="00336D82" w:rsidRDefault="00336D82" w:rsidP="00336D82">
      <w:pPr>
        <w:pStyle w:val="HTMLPreformatted"/>
        <w:shd w:val="clear" w:color="auto" w:fill="FFFFFF"/>
        <w:rPr>
          <w:color w:val="333333"/>
          <w:sz w:val="18"/>
          <w:szCs w:val="18"/>
        </w:rPr>
      </w:pPr>
      <w:bookmarkStart w:id="196" w:name="cl-235"/>
      <w:bookmarkEnd w:id="196"/>
      <w:r>
        <w:rPr>
          <w:color w:val="333333"/>
          <w:sz w:val="18"/>
          <w:szCs w:val="18"/>
        </w:rPr>
        <w:t xml:space="preserve">    # PythonDecorators/entry_exit_function.py</w:t>
      </w:r>
    </w:p>
    <w:p w:rsidR="00336D82" w:rsidRDefault="00336D82" w:rsidP="00336D82">
      <w:pPr>
        <w:pStyle w:val="HTMLPreformatted"/>
        <w:shd w:val="clear" w:color="auto" w:fill="FFFFFF"/>
        <w:rPr>
          <w:color w:val="333333"/>
          <w:sz w:val="18"/>
          <w:szCs w:val="18"/>
        </w:rPr>
      </w:pPr>
      <w:bookmarkStart w:id="197" w:name="cl-236"/>
      <w:bookmarkEnd w:id="197"/>
      <w:r>
        <w:rPr>
          <w:color w:val="333333"/>
          <w:sz w:val="18"/>
          <w:szCs w:val="18"/>
        </w:rPr>
        <w:t xml:space="preserve">    </w:t>
      </w:r>
      <w:proofErr w:type="gramStart"/>
      <w:r>
        <w:rPr>
          <w:color w:val="333333"/>
          <w:sz w:val="18"/>
          <w:szCs w:val="18"/>
        </w:rPr>
        <w:t>def</w:t>
      </w:r>
      <w:proofErr w:type="gramEnd"/>
      <w:r>
        <w:rPr>
          <w:color w:val="333333"/>
          <w:sz w:val="18"/>
          <w:szCs w:val="18"/>
        </w:rPr>
        <w:t xml:space="preserve"> entry_exit(f):</w:t>
      </w:r>
    </w:p>
    <w:p w:rsidR="00336D82" w:rsidRDefault="00336D82" w:rsidP="00336D82">
      <w:pPr>
        <w:pStyle w:val="HTMLPreformatted"/>
        <w:shd w:val="clear" w:color="auto" w:fill="FFFFFF"/>
        <w:rPr>
          <w:color w:val="333333"/>
          <w:sz w:val="18"/>
          <w:szCs w:val="18"/>
        </w:rPr>
      </w:pPr>
      <w:bookmarkStart w:id="198" w:name="cl-237"/>
      <w:bookmarkEnd w:id="198"/>
      <w:r>
        <w:rPr>
          <w:color w:val="333333"/>
          <w:sz w:val="18"/>
          <w:szCs w:val="18"/>
        </w:rPr>
        <w:t xml:space="preserve">        </w:t>
      </w:r>
      <w:proofErr w:type="gramStart"/>
      <w:r>
        <w:rPr>
          <w:color w:val="333333"/>
          <w:sz w:val="18"/>
          <w:szCs w:val="18"/>
        </w:rPr>
        <w:t>def</w:t>
      </w:r>
      <w:proofErr w:type="gramEnd"/>
      <w:r>
        <w:rPr>
          <w:color w:val="333333"/>
          <w:sz w:val="18"/>
          <w:szCs w:val="18"/>
        </w:rPr>
        <w:t xml:space="preserve"> new_f():</w:t>
      </w:r>
    </w:p>
    <w:p w:rsidR="00336D82" w:rsidRDefault="00336D82" w:rsidP="00336D82">
      <w:pPr>
        <w:pStyle w:val="HTMLPreformatted"/>
        <w:shd w:val="clear" w:color="auto" w:fill="FFFFFF"/>
        <w:rPr>
          <w:color w:val="333333"/>
          <w:sz w:val="18"/>
          <w:szCs w:val="18"/>
        </w:rPr>
      </w:pPr>
      <w:bookmarkStart w:id="199" w:name="cl-238"/>
      <w:bookmarkEnd w:id="199"/>
      <w:r>
        <w:rPr>
          <w:color w:val="333333"/>
          <w:sz w:val="18"/>
          <w:szCs w:val="18"/>
        </w:rPr>
        <w:t xml:space="preserve">            </w:t>
      </w:r>
      <w:proofErr w:type="gramStart"/>
      <w:r>
        <w:rPr>
          <w:color w:val="333333"/>
          <w:sz w:val="18"/>
          <w:szCs w:val="18"/>
        </w:rPr>
        <w:t>print(</w:t>
      </w:r>
      <w:proofErr w:type="gramEnd"/>
      <w:r>
        <w:rPr>
          <w:color w:val="333333"/>
          <w:sz w:val="18"/>
          <w:szCs w:val="18"/>
        </w:rPr>
        <w:t>"Entering", f.__name__)</w:t>
      </w:r>
    </w:p>
    <w:p w:rsidR="00336D82" w:rsidRDefault="00336D82" w:rsidP="00336D82">
      <w:pPr>
        <w:pStyle w:val="HTMLPreformatted"/>
        <w:shd w:val="clear" w:color="auto" w:fill="FFFFFF"/>
        <w:rPr>
          <w:color w:val="333333"/>
          <w:sz w:val="18"/>
          <w:szCs w:val="18"/>
        </w:rPr>
      </w:pPr>
      <w:bookmarkStart w:id="200" w:name="cl-239"/>
      <w:bookmarkEnd w:id="200"/>
      <w:r>
        <w:rPr>
          <w:color w:val="333333"/>
          <w:sz w:val="18"/>
          <w:szCs w:val="18"/>
        </w:rPr>
        <w:t xml:space="preserve">            </w:t>
      </w:r>
      <w:proofErr w:type="gramStart"/>
      <w:r>
        <w:rPr>
          <w:color w:val="333333"/>
          <w:sz w:val="18"/>
          <w:szCs w:val="18"/>
        </w:rPr>
        <w:t>f()</w:t>
      </w:r>
      <w:proofErr w:type="gramEnd"/>
    </w:p>
    <w:p w:rsidR="00336D82" w:rsidRDefault="00336D82" w:rsidP="00336D82">
      <w:pPr>
        <w:pStyle w:val="HTMLPreformatted"/>
        <w:shd w:val="clear" w:color="auto" w:fill="FFFFFF"/>
        <w:rPr>
          <w:color w:val="333333"/>
          <w:sz w:val="18"/>
          <w:szCs w:val="18"/>
        </w:rPr>
      </w:pPr>
      <w:bookmarkStart w:id="201" w:name="cl-240"/>
      <w:bookmarkEnd w:id="201"/>
      <w:r>
        <w:rPr>
          <w:color w:val="333333"/>
          <w:sz w:val="18"/>
          <w:szCs w:val="18"/>
        </w:rPr>
        <w:t xml:space="preserve">            </w:t>
      </w:r>
      <w:proofErr w:type="gramStart"/>
      <w:r>
        <w:rPr>
          <w:color w:val="333333"/>
          <w:sz w:val="18"/>
          <w:szCs w:val="18"/>
        </w:rPr>
        <w:t>print(</w:t>
      </w:r>
      <w:proofErr w:type="gramEnd"/>
      <w:r>
        <w:rPr>
          <w:color w:val="333333"/>
          <w:sz w:val="18"/>
          <w:szCs w:val="18"/>
        </w:rPr>
        <w:t>"Exited", f.__name__)</w:t>
      </w:r>
    </w:p>
    <w:p w:rsidR="00336D82" w:rsidRDefault="00336D82" w:rsidP="00336D82">
      <w:pPr>
        <w:pStyle w:val="HTMLPreformatted"/>
        <w:shd w:val="clear" w:color="auto" w:fill="FFFFFF"/>
        <w:rPr>
          <w:color w:val="333333"/>
          <w:sz w:val="18"/>
          <w:szCs w:val="18"/>
        </w:rPr>
      </w:pPr>
      <w:bookmarkStart w:id="202" w:name="cl-241"/>
      <w:bookmarkEnd w:id="202"/>
      <w:r>
        <w:rPr>
          <w:color w:val="333333"/>
          <w:sz w:val="18"/>
          <w:szCs w:val="18"/>
        </w:rPr>
        <w:t xml:space="preserve">        </w:t>
      </w:r>
      <w:proofErr w:type="gramStart"/>
      <w:r>
        <w:rPr>
          <w:color w:val="333333"/>
          <w:sz w:val="18"/>
          <w:szCs w:val="18"/>
        </w:rPr>
        <w:t>return</w:t>
      </w:r>
      <w:proofErr w:type="gramEnd"/>
      <w:r>
        <w:rPr>
          <w:color w:val="333333"/>
          <w:sz w:val="18"/>
          <w:szCs w:val="18"/>
        </w:rPr>
        <w:t xml:space="preserve"> new_f</w:t>
      </w:r>
    </w:p>
    <w:p w:rsidR="00336D82" w:rsidRDefault="00336D82" w:rsidP="00336D82">
      <w:pPr>
        <w:pStyle w:val="HTMLPreformatted"/>
        <w:shd w:val="clear" w:color="auto" w:fill="FFFFFF"/>
        <w:rPr>
          <w:color w:val="333333"/>
          <w:sz w:val="18"/>
          <w:szCs w:val="18"/>
        </w:rPr>
      </w:pPr>
      <w:bookmarkStart w:id="203" w:name="cl-242"/>
      <w:bookmarkEnd w:id="203"/>
    </w:p>
    <w:p w:rsidR="00336D82" w:rsidRDefault="00336D82" w:rsidP="00336D82">
      <w:pPr>
        <w:pStyle w:val="HTMLPreformatted"/>
        <w:shd w:val="clear" w:color="auto" w:fill="FFFFFF"/>
        <w:rPr>
          <w:color w:val="333333"/>
          <w:sz w:val="18"/>
          <w:szCs w:val="18"/>
        </w:rPr>
      </w:pPr>
      <w:bookmarkStart w:id="204" w:name="cl-243"/>
      <w:bookmarkEnd w:id="204"/>
      <w:r>
        <w:rPr>
          <w:color w:val="333333"/>
          <w:sz w:val="18"/>
          <w:szCs w:val="18"/>
        </w:rPr>
        <w:t xml:space="preserve">    @entry_exit</w:t>
      </w:r>
    </w:p>
    <w:p w:rsidR="00336D82" w:rsidRDefault="00336D82" w:rsidP="00336D82">
      <w:pPr>
        <w:pStyle w:val="HTMLPreformatted"/>
        <w:shd w:val="clear" w:color="auto" w:fill="FFFFFF"/>
        <w:rPr>
          <w:color w:val="333333"/>
          <w:sz w:val="18"/>
          <w:szCs w:val="18"/>
        </w:rPr>
      </w:pPr>
      <w:bookmarkStart w:id="205" w:name="cl-244"/>
      <w:bookmarkEnd w:id="205"/>
      <w:r>
        <w:rPr>
          <w:color w:val="333333"/>
          <w:sz w:val="18"/>
          <w:szCs w:val="18"/>
        </w:rPr>
        <w:t xml:space="preserve">    </w:t>
      </w:r>
      <w:proofErr w:type="gramStart"/>
      <w:r>
        <w:rPr>
          <w:color w:val="333333"/>
          <w:sz w:val="18"/>
          <w:szCs w:val="18"/>
        </w:rPr>
        <w:t>def</w:t>
      </w:r>
      <w:proofErr w:type="gramEnd"/>
      <w:r>
        <w:rPr>
          <w:color w:val="333333"/>
          <w:sz w:val="18"/>
          <w:szCs w:val="18"/>
        </w:rPr>
        <w:t xml:space="preserve"> func1():</w:t>
      </w:r>
    </w:p>
    <w:p w:rsidR="00336D82" w:rsidRDefault="00336D82" w:rsidP="00336D82">
      <w:pPr>
        <w:pStyle w:val="HTMLPreformatted"/>
        <w:shd w:val="clear" w:color="auto" w:fill="FFFFFF"/>
        <w:rPr>
          <w:color w:val="333333"/>
          <w:sz w:val="18"/>
          <w:szCs w:val="18"/>
        </w:rPr>
      </w:pPr>
      <w:bookmarkStart w:id="206" w:name="cl-245"/>
      <w:bookmarkEnd w:id="206"/>
      <w:r>
        <w:rPr>
          <w:color w:val="333333"/>
          <w:sz w:val="18"/>
          <w:szCs w:val="18"/>
        </w:rPr>
        <w:t xml:space="preserve">        </w:t>
      </w:r>
      <w:proofErr w:type="gramStart"/>
      <w:r>
        <w:rPr>
          <w:color w:val="333333"/>
          <w:sz w:val="18"/>
          <w:szCs w:val="18"/>
        </w:rPr>
        <w:t>print(</w:t>
      </w:r>
      <w:proofErr w:type="gramEnd"/>
      <w:r>
        <w:rPr>
          <w:color w:val="333333"/>
          <w:sz w:val="18"/>
          <w:szCs w:val="18"/>
        </w:rPr>
        <w:t>"inside func1()")</w:t>
      </w:r>
    </w:p>
    <w:p w:rsidR="00336D82" w:rsidRDefault="00336D82" w:rsidP="00336D82">
      <w:pPr>
        <w:pStyle w:val="HTMLPreformatted"/>
        <w:shd w:val="clear" w:color="auto" w:fill="FFFFFF"/>
        <w:rPr>
          <w:color w:val="333333"/>
          <w:sz w:val="18"/>
          <w:szCs w:val="18"/>
        </w:rPr>
      </w:pPr>
      <w:bookmarkStart w:id="207" w:name="cl-246"/>
      <w:bookmarkEnd w:id="207"/>
    </w:p>
    <w:p w:rsidR="00336D82" w:rsidRDefault="00336D82" w:rsidP="00336D82">
      <w:pPr>
        <w:pStyle w:val="HTMLPreformatted"/>
        <w:shd w:val="clear" w:color="auto" w:fill="FFFFFF"/>
        <w:rPr>
          <w:color w:val="333333"/>
          <w:sz w:val="18"/>
          <w:szCs w:val="18"/>
        </w:rPr>
      </w:pPr>
      <w:bookmarkStart w:id="208" w:name="cl-247"/>
      <w:bookmarkEnd w:id="208"/>
      <w:r>
        <w:rPr>
          <w:color w:val="333333"/>
          <w:sz w:val="18"/>
          <w:szCs w:val="18"/>
        </w:rPr>
        <w:t xml:space="preserve">    @entry_exit</w:t>
      </w:r>
    </w:p>
    <w:p w:rsidR="00336D82" w:rsidRDefault="00336D82" w:rsidP="00336D82">
      <w:pPr>
        <w:pStyle w:val="HTMLPreformatted"/>
        <w:shd w:val="clear" w:color="auto" w:fill="FFFFFF"/>
        <w:rPr>
          <w:color w:val="333333"/>
          <w:sz w:val="18"/>
          <w:szCs w:val="18"/>
        </w:rPr>
      </w:pPr>
      <w:bookmarkStart w:id="209" w:name="cl-248"/>
      <w:bookmarkEnd w:id="209"/>
      <w:r>
        <w:rPr>
          <w:color w:val="333333"/>
          <w:sz w:val="18"/>
          <w:szCs w:val="18"/>
        </w:rPr>
        <w:t xml:space="preserve">    </w:t>
      </w:r>
      <w:proofErr w:type="gramStart"/>
      <w:r>
        <w:rPr>
          <w:color w:val="333333"/>
          <w:sz w:val="18"/>
          <w:szCs w:val="18"/>
        </w:rPr>
        <w:t>def</w:t>
      </w:r>
      <w:proofErr w:type="gramEnd"/>
      <w:r>
        <w:rPr>
          <w:color w:val="333333"/>
          <w:sz w:val="18"/>
          <w:szCs w:val="18"/>
        </w:rPr>
        <w:t xml:space="preserve"> func2():</w:t>
      </w:r>
    </w:p>
    <w:p w:rsidR="00336D82" w:rsidRDefault="00336D82" w:rsidP="00336D82">
      <w:pPr>
        <w:pStyle w:val="HTMLPreformatted"/>
        <w:shd w:val="clear" w:color="auto" w:fill="FFFFFF"/>
        <w:rPr>
          <w:color w:val="333333"/>
          <w:sz w:val="18"/>
          <w:szCs w:val="18"/>
        </w:rPr>
      </w:pPr>
      <w:bookmarkStart w:id="210" w:name="cl-249"/>
      <w:bookmarkEnd w:id="210"/>
      <w:r>
        <w:rPr>
          <w:color w:val="333333"/>
          <w:sz w:val="18"/>
          <w:szCs w:val="18"/>
        </w:rPr>
        <w:t xml:space="preserve">        </w:t>
      </w:r>
      <w:proofErr w:type="gramStart"/>
      <w:r>
        <w:rPr>
          <w:color w:val="333333"/>
          <w:sz w:val="18"/>
          <w:szCs w:val="18"/>
        </w:rPr>
        <w:t>print(</w:t>
      </w:r>
      <w:proofErr w:type="gramEnd"/>
      <w:r>
        <w:rPr>
          <w:color w:val="333333"/>
          <w:sz w:val="18"/>
          <w:szCs w:val="18"/>
        </w:rPr>
        <w:t>"inside func2()")</w:t>
      </w:r>
    </w:p>
    <w:p w:rsidR="00336D82" w:rsidRDefault="00336D82" w:rsidP="00336D82">
      <w:pPr>
        <w:pStyle w:val="HTMLPreformatted"/>
        <w:shd w:val="clear" w:color="auto" w:fill="FFFFFF"/>
        <w:rPr>
          <w:color w:val="333333"/>
          <w:sz w:val="18"/>
          <w:szCs w:val="18"/>
        </w:rPr>
      </w:pPr>
      <w:bookmarkStart w:id="211" w:name="cl-250"/>
      <w:bookmarkEnd w:id="211"/>
    </w:p>
    <w:p w:rsidR="00336D82" w:rsidRDefault="00336D82" w:rsidP="00336D82">
      <w:pPr>
        <w:pStyle w:val="HTMLPreformatted"/>
        <w:shd w:val="clear" w:color="auto" w:fill="FFFFFF"/>
        <w:rPr>
          <w:color w:val="333333"/>
          <w:sz w:val="18"/>
          <w:szCs w:val="18"/>
        </w:rPr>
      </w:pPr>
      <w:bookmarkStart w:id="212" w:name="cl-251"/>
      <w:bookmarkEnd w:id="212"/>
      <w:r>
        <w:rPr>
          <w:color w:val="333333"/>
          <w:sz w:val="18"/>
          <w:szCs w:val="18"/>
        </w:rPr>
        <w:t xml:space="preserve">    </w:t>
      </w:r>
      <w:proofErr w:type="gramStart"/>
      <w:r>
        <w:rPr>
          <w:color w:val="333333"/>
          <w:sz w:val="18"/>
          <w:szCs w:val="18"/>
        </w:rPr>
        <w:t>func1()</w:t>
      </w:r>
      <w:proofErr w:type="gramEnd"/>
    </w:p>
    <w:p w:rsidR="00336D82" w:rsidRDefault="00336D82" w:rsidP="00336D82">
      <w:pPr>
        <w:pStyle w:val="HTMLPreformatted"/>
        <w:shd w:val="clear" w:color="auto" w:fill="FFFFFF"/>
        <w:rPr>
          <w:color w:val="333333"/>
          <w:sz w:val="18"/>
          <w:szCs w:val="18"/>
        </w:rPr>
      </w:pPr>
      <w:bookmarkStart w:id="213" w:name="cl-252"/>
      <w:bookmarkEnd w:id="213"/>
      <w:r>
        <w:rPr>
          <w:color w:val="333333"/>
          <w:sz w:val="18"/>
          <w:szCs w:val="18"/>
        </w:rPr>
        <w:t xml:space="preserve">    </w:t>
      </w:r>
      <w:proofErr w:type="gramStart"/>
      <w:r>
        <w:rPr>
          <w:color w:val="333333"/>
          <w:sz w:val="18"/>
          <w:szCs w:val="18"/>
        </w:rPr>
        <w:t>func2()</w:t>
      </w:r>
      <w:proofErr w:type="gramEnd"/>
    </w:p>
    <w:p w:rsidR="00336D82" w:rsidRDefault="00336D82" w:rsidP="00336D82">
      <w:pPr>
        <w:pStyle w:val="HTMLPreformatted"/>
        <w:shd w:val="clear" w:color="auto" w:fill="FFFFFF"/>
        <w:rPr>
          <w:color w:val="333333"/>
          <w:sz w:val="18"/>
          <w:szCs w:val="18"/>
        </w:rPr>
      </w:pPr>
      <w:bookmarkStart w:id="214" w:name="cl-253"/>
      <w:bookmarkEnd w:id="214"/>
      <w:r>
        <w:rPr>
          <w:color w:val="333333"/>
          <w:sz w:val="18"/>
          <w:szCs w:val="18"/>
        </w:rPr>
        <w:t xml:space="preserve">    </w:t>
      </w:r>
      <w:proofErr w:type="gramStart"/>
      <w:r>
        <w:rPr>
          <w:color w:val="333333"/>
          <w:sz w:val="18"/>
          <w:szCs w:val="18"/>
        </w:rPr>
        <w:t>print(</w:t>
      </w:r>
      <w:proofErr w:type="gramEnd"/>
      <w:r>
        <w:rPr>
          <w:color w:val="333333"/>
          <w:sz w:val="18"/>
          <w:szCs w:val="18"/>
        </w:rPr>
        <w:t>func1.__name__)</w:t>
      </w:r>
    </w:p>
    <w:p w:rsidR="00336D82" w:rsidRDefault="00336D82" w:rsidP="00336D82">
      <w:pPr>
        <w:pStyle w:val="HTMLPreformatted"/>
        <w:shd w:val="clear" w:color="auto" w:fill="FFFFFF"/>
        <w:rPr>
          <w:color w:val="333333"/>
          <w:sz w:val="18"/>
          <w:szCs w:val="18"/>
        </w:rPr>
      </w:pPr>
      <w:bookmarkStart w:id="215" w:name="cl-254"/>
      <w:bookmarkEnd w:id="215"/>
    </w:p>
    <w:p w:rsidR="00336D82" w:rsidRDefault="00336D82" w:rsidP="00336D82">
      <w:pPr>
        <w:pStyle w:val="HTMLPreformatted"/>
        <w:shd w:val="clear" w:color="auto" w:fill="FFFFFF"/>
        <w:rPr>
          <w:color w:val="333333"/>
          <w:sz w:val="18"/>
          <w:szCs w:val="18"/>
        </w:rPr>
      </w:pPr>
      <w:bookmarkStart w:id="216" w:name="cl-255"/>
      <w:bookmarkEnd w:id="216"/>
      <w:r>
        <w:rPr>
          <w:color w:val="333333"/>
          <w:sz w:val="18"/>
          <w:szCs w:val="18"/>
        </w:rPr>
        <w:t>``new_</w:t>
      </w:r>
      <w:proofErr w:type="gramStart"/>
      <w:r>
        <w:rPr>
          <w:color w:val="333333"/>
          <w:sz w:val="18"/>
          <w:szCs w:val="18"/>
        </w:rPr>
        <w:t>f(</w:t>
      </w:r>
      <w:proofErr w:type="gramEnd"/>
      <w:r>
        <w:rPr>
          <w:color w:val="333333"/>
          <w:sz w:val="18"/>
          <w:szCs w:val="18"/>
        </w:rPr>
        <w:t>)`` is defined within the body of ``entry_exit()``, so it is created and</w:t>
      </w:r>
    </w:p>
    <w:p w:rsidR="00336D82" w:rsidRDefault="00336D82" w:rsidP="00336D82">
      <w:pPr>
        <w:pStyle w:val="HTMLPreformatted"/>
        <w:shd w:val="clear" w:color="auto" w:fill="FFFFFF"/>
        <w:rPr>
          <w:color w:val="333333"/>
          <w:sz w:val="18"/>
          <w:szCs w:val="18"/>
        </w:rPr>
      </w:pPr>
      <w:bookmarkStart w:id="217" w:name="cl-256"/>
      <w:bookmarkEnd w:id="217"/>
      <w:proofErr w:type="gramStart"/>
      <w:r>
        <w:rPr>
          <w:color w:val="333333"/>
          <w:sz w:val="18"/>
          <w:szCs w:val="18"/>
        </w:rPr>
        <w:t>returned</w:t>
      </w:r>
      <w:proofErr w:type="gramEnd"/>
      <w:r>
        <w:rPr>
          <w:color w:val="333333"/>
          <w:sz w:val="18"/>
          <w:szCs w:val="18"/>
        </w:rPr>
        <w:t xml:space="preserve"> when ``entry_exit()`` is called. Note that ``new_</w:t>
      </w:r>
      <w:proofErr w:type="gramStart"/>
      <w:r>
        <w:rPr>
          <w:color w:val="333333"/>
          <w:sz w:val="18"/>
          <w:szCs w:val="18"/>
        </w:rPr>
        <w:t>f(</w:t>
      </w:r>
      <w:proofErr w:type="gramEnd"/>
      <w:r>
        <w:rPr>
          <w:color w:val="333333"/>
          <w:sz w:val="18"/>
          <w:szCs w:val="18"/>
        </w:rPr>
        <w:t>)`` is a *closure*,</w:t>
      </w:r>
    </w:p>
    <w:p w:rsidR="00336D82" w:rsidRDefault="00336D82" w:rsidP="00336D82">
      <w:pPr>
        <w:pStyle w:val="HTMLPreformatted"/>
        <w:shd w:val="clear" w:color="auto" w:fill="FFFFFF"/>
        <w:rPr>
          <w:color w:val="333333"/>
          <w:sz w:val="18"/>
          <w:szCs w:val="18"/>
        </w:rPr>
      </w:pPr>
      <w:bookmarkStart w:id="218" w:name="cl-257"/>
      <w:bookmarkEnd w:id="218"/>
      <w:proofErr w:type="gramStart"/>
      <w:r>
        <w:rPr>
          <w:color w:val="333333"/>
          <w:sz w:val="18"/>
          <w:szCs w:val="18"/>
        </w:rPr>
        <w:t>because</w:t>
      </w:r>
      <w:proofErr w:type="gramEnd"/>
      <w:r>
        <w:rPr>
          <w:color w:val="333333"/>
          <w:sz w:val="18"/>
          <w:szCs w:val="18"/>
        </w:rPr>
        <w:t xml:space="preserve"> it captures the actual value of ``f``.</w:t>
      </w:r>
    </w:p>
    <w:p w:rsidR="00336D82" w:rsidRDefault="00336D82" w:rsidP="00336D82">
      <w:pPr>
        <w:pStyle w:val="HTMLPreformatted"/>
        <w:shd w:val="clear" w:color="auto" w:fill="FFFFFF"/>
        <w:rPr>
          <w:color w:val="333333"/>
          <w:sz w:val="18"/>
          <w:szCs w:val="18"/>
        </w:rPr>
      </w:pPr>
      <w:bookmarkStart w:id="219" w:name="cl-258"/>
      <w:bookmarkEnd w:id="219"/>
    </w:p>
    <w:p w:rsidR="00336D82" w:rsidRDefault="00336D82" w:rsidP="00336D82">
      <w:pPr>
        <w:pStyle w:val="HTMLPreformatted"/>
        <w:shd w:val="clear" w:color="auto" w:fill="FFFFFF"/>
        <w:rPr>
          <w:color w:val="333333"/>
          <w:sz w:val="18"/>
          <w:szCs w:val="18"/>
        </w:rPr>
      </w:pPr>
      <w:bookmarkStart w:id="220" w:name="cl-259"/>
      <w:bookmarkEnd w:id="220"/>
      <w:r>
        <w:rPr>
          <w:color w:val="333333"/>
          <w:sz w:val="18"/>
          <w:szCs w:val="18"/>
        </w:rPr>
        <w:t>Once ``new_</w:t>
      </w:r>
      <w:proofErr w:type="gramStart"/>
      <w:r>
        <w:rPr>
          <w:color w:val="333333"/>
          <w:sz w:val="18"/>
          <w:szCs w:val="18"/>
        </w:rPr>
        <w:t>f(</w:t>
      </w:r>
      <w:proofErr w:type="gramEnd"/>
      <w:r>
        <w:rPr>
          <w:color w:val="333333"/>
          <w:sz w:val="18"/>
          <w:szCs w:val="18"/>
        </w:rPr>
        <w:t>)`` has been defined, it is returned from ``entry_exit()`` so that</w:t>
      </w:r>
    </w:p>
    <w:p w:rsidR="00336D82" w:rsidRDefault="00336D82" w:rsidP="00336D82">
      <w:pPr>
        <w:pStyle w:val="HTMLPreformatted"/>
        <w:shd w:val="clear" w:color="auto" w:fill="FFFFFF"/>
        <w:rPr>
          <w:color w:val="333333"/>
          <w:sz w:val="18"/>
          <w:szCs w:val="18"/>
        </w:rPr>
      </w:pPr>
      <w:bookmarkStart w:id="221" w:name="cl-260"/>
      <w:bookmarkEnd w:id="221"/>
      <w:proofErr w:type="gramStart"/>
      <w:r>
        <w:rPr>
          <w:color w:val="333333"/>
          <w:sz w:val="18"/>
          <w:szCs w:val="18"/>
        </w:rPr>
        <w:t>the</w:t>
      </w:r>
      <w:proofErr w:type="gramEnd"/>
      <w:r>
        <w:rPr>
          <w:color w:val="333333"/>
          <w:sz w:val="18"/>
          <w:szCs w:val="18"/>
        </w:rPr>
        <w:t xml:space="preserve"> decorator mechanism can assign the result as the decorated function.</w:t>
      </w:r>
    </w:p>
    <w:p w:rsidR="00336D82" w:rsidRDefault="00336D82" w:rsidP="00336D82">
      <w:pPr>
        <w:pStyle w:val="HTMLPreformatted"/>
        <w:shd w:val="clear" w:color="auto" w:fill="FFFFFF"/>
        <w:rPr>
          <w:color w:val="333333"/>
          <w:sz w:val="18"/>
          <w:szCs w:val="18"/>
        </w:rPr>
      </w:pPr>
      <w:bookmarkStart w:id="222" w:name="cl-261"/>
      <w:bookmarkEnd w:id="222"/>
    </w:p>
    <w:p w:rsidR="00336D82" w:rsidRDefault="00336D82" w:rsidP="00336D82">
      <w:pPr>
        <w:pStyle w:val="HTMLPreformatted"/>
        <w:shd w:val="clear" w:color="auto" w:fill="FFFFFF"/>
        <w:rPr>
          <w:color w:val="333333"/>
          <w:sz w:val="18"/>
          <w:szCs w:val="18"/>
        </w:rPr>
      </w:pPr>
      <w:bookmarkStart w:id="223" w:name="cl-262"/>
      <w:bookmarkEnd w:id="223"/>
      <w:r>
        <w:rPr>
          <w:color w:val="333333"/>
          <w:sz w:val="18"/>
          <w:szCs w:val="18"/>
        </w:rPr>
        <w:t>The output of the line ``</w:t>
      </w:r>
      <w:proofErr w:type="gramStart"/>
      <w:r>
        <w:rPr>
          <w:color w:val="333333"/>
          <w:sz w:val="18"/>
          <w:szCs w:val="18"/>
        </w:rPr>
        <w:t>print(</w:t>
      </w:r>
      <w:proofErr w:type="gramEnd"/>
      <w:r>
        <w:rPr>
          <w:color w:val="333333"/>
          <w:sz w:val="18"/>
          <w:szCs w:val="18"/>
        </w:rPr>
        <w:t>func1.__name__)`` is ``new_f``, because the</w:t>
      </w:r>
    </w:p>
    <w:p w:rsidR="00336D82" w:rsidRDefault="00336D82" w:rsidP="00336D82">
      <w:pPr>
        <w:pStyle w:val="HTMLPreformatted"/>
        <w:shd w:val="clear" w:color="auto" w:fill="FFFFFF"/>
        <w:rPr>
          <w:color w:val="333333"/>
          <w:sz w:val="18"/>
          <w:szCs w:val="18"/>
        </w:rPr>
      </w:pPr>
      <w:bookmarkStart w:id="224" w:name="cl-263"/>
      <w:bookmarkEnd w:id="224"/>
      <w:r>
        <w:rPr>
          <w:color w:val="333333"/>
          <w:sz w:val="18"/>
          <w:szCs w:val="18"/>
        </w:rPr>
        <w:t>``new_f`` function has been substituted for the original function during</w:t>
      </w:r>
    </w:p>
    <w:p w:rsidR="00336D82" w:rsidRDefault="00336D82" w:rsidP="00336D82">
      <w:pPr>
        <w:pStyle w:val="HTMLPreformatted"/>
        <w:shd w:val="clear" w:color="auto" w:fill="FFFFFF"/>
        <w:rPr>
          <w:color w:val="333333"/>
          <w:sz w:val="18"/>
          <w:szCs w:val="18"/>
        </w:rPr>
      </w:pPr>
      <w:bookmarkStart w:id="225" w:name="cl-264"/>
      <w:bookmarkEnd w:id="225"/>
      <w:proofErr w:type="gramStart"/>
      <w:r>
        <w:rPr>
          <w:color w:val="333333"/>
          <w:sz w:val="18"/>
          <w:szCs w:val="18"/>
        </w:rPr>
        <w:t>decoration</w:t>
      </w:r>
      <w:proofErr w:type="gramEnd"/>
      <w:r>
        <w:rPr>
          <w:color w:val="333333"/>
          <w:sz w:val="18"/>
          <w:szCs w:val="18"/>
        </w:rPr>
        <w:t>. If this is a problem you can change the name of the decorator</w:t>
      </w:r>
    </w:p>
    <w:p w:rsidR="00336D82" w:rsidRDefault="00336D82" w:rsidP="00336D82">
      <w:pPr>
        <w:pStyle w:val="HTMLPreformatted"/>
        <w:shd w:val="clear" w:color="auto" w:fill="FFFFFF"/>
        <w:rPr>
          <w:color w:val="333333"/>
          <w:sz w:val="18"/>
          <w:szCs w:val="18"/>
        </w:rPr>
      </w:pPr>
      <w:bookmarkStart w:id="226" w:name="cl-265"/>
      <w:bookmarkEnd w:id="226"/>
      <w:proofErr w:type="gramStart"/>
      <w:r>
        <w:rPr>
          <w:color w:val="333333"/>
          <w:sz w:val="18"/>
          <w:szCs w:val="18"/>
        </w:rPr>
        <w:t>function</w:t>
      </w:r>
      <w:proofErr w:type="gramEnd"/>
      <w:r>
        <w:rPr>
          <w:color w:val="333333"/>
          <w:sz w:val="18"/>
          <w:szCs w:val="18"/>
        </w:rPr>
        <w:t xml:space="preserve"> before you return it::</w:t>
      </w:r>
    </w:p>
    <w:p w:rsidR="00336D82" w:rsidRDefault="00336D82" w:rsidP="00336D82">
      <w:pPr>
        <w:pStyle w:val="HTMLPreformatted"/>
        <w:shd w:val="clear" w:color="auto" w:fill="FFFFFF"/>
        <w:rPr>
          <w:color w:val="333333"/>
          <w:sz w:val="18"/>
          <w:szCs w:val="18"/>
        </w:rPr>
      </w:pPr>
      <w:bookmarkStart w:id="227" w:name="cl-266"/>
      <w:bookmarkEnd w:id="227"/>
    </w:p>
    <w:p w:rsidR="00336D82" w:rsidRDefault="00336D82" w:rsidP="00336D82">
      <w:pPr>
        <w:pStyle w:val="HTMLPreformatted"/>
        <w:shd w:val="clear" w:color="auto" w:fill="FFFFFF"/>
        <w:rPr>
          <w:color w:val="333333"/>
          <w:sz w:val="18"/>
          <w:szCs w:val="18"/>
        </w:rPr>
      </w:pPr>
      <w:bookmarkStart w:id="228" w:name="cl-267"/>
      <w:bookmarkEnd w:id="228"/>
      <w:r>
        <w:rPr>
          <w:color w:val="333333"/>
          <w:sz w:val="18"/>
          <w:szCs w:val="18"/>
        </w:rPr>
        <w:t xml:space="preserve">    </w:t>
      </w:r>
      <w:proofErr w:type="gramStart"/>
      <w:r>
        <w:rPr>
          <w:color w:val="333333"/>
          <w:sz w:val="18"/>
          <w:szCs w:val="18"/>
        </w:rPr>
        <w:t>def</w:t>
      </w:r>
      <w:proofErr w:type="gramEnd"/>
      <w:r>
        <w:rPr>
          <w:color w:val="333333"/>
          <w:sz w:val="18"/>
          <w:szCs w:val="18"/>
        </w:rPr>
        <w:t xml:space="preserve"> entry_exit(f):</w:t>
      </w:r>
    </w:p>
    <w:p w:rsidR="00336D82" w:rsidRDefault="00336D82" w:rsidP="00336D82">
      <w:pPr>
        <w:pStyle w:val="HTMLPreformatted"/>
        <w:shd w:val="clear" w:color="auto" w:fill="FFFFFF"/>
        <w:rPr>
          <w:color w:val="333333"/>
          <w:sz w:val="18"/>
          <w:szCs w:val="18"/>
        </w:rPr>
      </w:pPr>
      <w:bookmarkStart w:id="229" w:name="cl-268"/>
      <w:bookmarkEnd w:id="229"/>
      <w:r>
        <w:rPr>
          <w:color w:val="333333"/>
          <w:sz w:val="18"/>
          <w:szCs w:val="18"/>
        </w:rPr>
        <w:t xml:space="preserve">        </w:t>
      </w:r>
      <w:proofErr w:type="gramStart"/>
      <w:r>
        <w:rPr>
          <w:color w:val="333333"/>
          <w:sz w:val="18"/>
          <w:szCs w:val="18"/>
        </w:rPr>
        <w:t>def</w:t>
      </w:r>
      <w:proofErr w:type="gramEnd"/>
      <w:r>
        <w:rPr>
          <w:color w:val="333333"/>
          <w:sz w:val="18"/>
          <w:szCs w:val="18"/>
        </w:rPr>
        <w:t xml:space="preserve"> new_f():</w:t>
      </w:r>
    </w:p>
    <w:p w:rsidR="00336D82" w:rsidRDefault="00336D82" w:rsidP="00336D82">
      <w:pPr>
        <w:pStyle w:val="HTMLPreformatted"/>
        <w:shd w:val="clear" w:color="auto" w:fill="FFFFFF"/>
        <w:rPr>
          <w:color w:val="333333"/>
          <w:sz w:val="18"/>
          <w:szCs w:val="18"/>
        </w:rPr>
      </w:pPr>
      <w:bookmarkStart w:id="230" w:name="cl-269"/>
      <w:bookmarkEnd w:id="230"/>
      <w:r>
        <w:rPr>
          <w:color w:val="333333"/>
          <w:sz w:val="18"/>
          <w:szCs w:val="18"/>
        </w:rPr>
        <w:t xml:space="preserve">            </w:t>
      </w:r>
      <w:proofErr w:type="gramStart"/>
      <w:r>
        <w:rPr>
          <w:color w:val="333333"/>
          <w:sz w:val="18"/>
          <w:szCs w:val="18"/>
        </w:rPr>
        <w:t>print(</w:t>
      </w:r>
      <w:proofErr w:type="gramEnd"/>
      <w:r>
        <w:rPr>
          <w:color w:val="333333"/>
          <w:sz w:val="18"/>
          <w:szCs w:val="18"/>
        </w:rPr>
        <w:t>"Entering", f.__name__)</w:t>
      </w:r>
    </w:p>
    <w:p w:rsidR="00336D82" w:rsidRDefault="00336D82" w:rsidP="00336D82">
      <w:pPr>
        <w:pStyle w:val="HTMLPreformatted"/>
        <w:shd w:val="clear" w:color="auto" w:fill="FFFFFF"/>
        <w:rPr>
          <w:color w:val="333333"/>
          <w:sz w:val="18"/>
          <w:szCs w:val="18"/>
        </w:rPr>
      </w:pPr>
      <w:bookmarkStart w:id="231" w:name="cl-270"/>
      <w:bookmarkEnd w:id="231"/>
      <w:r>
        <w:rPr>
          <w:color w:val="333333"/>
          <w:sz w:val="18"/>
          <w:szCs w:val="18"/>
        </w:rPr>
        <w:t xml:space="preserve">            </w:t>
      </w:r>
      <w:proofErr w:type="gramStart"/>
      <w:r>
        <w:rPr>
          <w:color w:val="333333"/>
          <w:sz w:val="18"/>
          <w:szCs w:val="18"/>
        </w:rPr>
        <w:t>f()</w:t>
      </w:r>
      <w:proofErr w:type="gramEnd"/>
    </w:p>
    <w:p w:rsidR="00336D82" w:rsidRDefault="00336D82" w:rsidP="00336D82">
      <w:pPr>
        <w:pStyle w:val="HTMLPreformatted"/>
        <w:shd w:val="clear" w:color="auto" w:fill="FFFFFF"/>
        <w:rPr>
          <w:color w:val="333333"/>
          <w:sz w:val="18"/>
          <w:szCs w:val="18"/>
        </w:rPr>
      </w:pPr>
      <w:bookmarkStart w:id="232" w:name="cl-271"/>
      <w:bookmarkEnd w:id="232"/>
      <w:r>
        <w:rPr>
          <w:color w:val="333333"/>
          <w:sz w:val="18"/>
          <w:szCs w:val="18"/>
        </w:rPr>
        <w:t xml:space="preserve">            </w:t>
      </w:r>
      <w:proofErr w:type="gramStart"/>
      <w:r>
        <w:rPr>
          <w:color w:val="333333"/>
          <w:sz w:val="18"/>
          <w:szCs w:val="18"/>
        </w:rPr>
        <w:t>print(</w:t>
      </w:r>
      <w:proofErr w:type="gramEnd"/>
      <w:r>
        <w:rPr>
          <w:color w:val="333333"/>
          <w:sz w:val="18"/>
          <w:szCs w:val="18"/>
        </w:rPr>
        <w:t>"Exited", f.__name__)</w:t>
      </w:r>
    </w:p>
    <w:p w:rsidR="00336D82" w:rsidRDefault="00336D82" w:rsidP="00336D82">
      <w:pPr>
        <w:pStyle w:val="HTMLPreformatted"/>
        <w:shd w:val="clear" w:color="auto" w:fill="FFFFFF"/>
        <w:rPr>
          <w:color w:val="333333"/>
          <w:sz w:val="18"/>
          <w:szCs w:val="18"/>
        </w:rPr>
      </w:pPr>
      <w:bookmarkStart w:id="233" w:name="cl-272"/>
      <w:bookmarkEnd w:id="233"/>
      <w:r>
        <w:rPr>
          <w:color w:val="333333"/>
          <w:sz w:val="18"/>
          <w:szCs w:val="18"/>
        </w:rPr>
        <w:t xml:space="preserve">        new_f.__name__ = f.__name__</w:t>
      </w:r>
    </w:p>
    <w:p w:rsidR="00336D82" w:rsidRDefault="00336D82" w:rsidP="00336D82">
      <w:pPr>
        <w:pStyle w:val="HTMLPreformatted"/>
        <w:shd w:val="clear" w:color="auto" w:fill="FFFFFF"/>
        <w:rPr>
          <w:color w:val="333333"/>
          <w:sz w:val="18"/>
          <w:szCs w:val="18"/>
        </w:rPr>
      </w:pPr>
      <w:bookmarkStart w:id="234" w:name="cl-273"/>
      <w:bookmarkEnd w:id="234"/>
      <w:r>
        <w:rPr>
          <w:color w:val="333333"/>
          <w:sz w:val="18"/>
          <w:szCs w:val="18"/>
        </w:rPr>
        <w:t xml:space="preserve">        </w:t>
      </w:r>
      <w:proofErr w:type="gramStart"/>
      <w:r>
        <w:rPr>
          <w:color w:val="333333"/>
          <w:sz w:val="18"/>
          <w:szCs w:val="18"/>
        </w:rPr>
        <w:t>return</w:t>
      </w:r>
      <w:proofErr w:type="gramEnd"/>
      <w:r>
        <w:rPr>
          <w:color w:val="333333"/>
          <w:sz w:val="18"/>
          <w:szCs w:val="18"/>
        </w:rPr>
        <w:t xml:space="preserve"> new_f</w:t>
      </w:r>
    </w:p>
    <w:p w:rsidR="00336D82" w:rsidRDefault="00336D82" w:rsidP="00336D82">
      <w:pPr>
        <w:pStyle w:val="HTMLPreformatted"/>
        <w:shd w:val="clear" w:color="auto" w:fill="FFFFFF"/>
        <w:rPr>
          <w:color w:val="333333"/>
          <w:sz w:val="18"/>
          <w:szCs w:val="18"/>
        </w:rPr>
      </w:pPr>
      <w:bookmarkStart w:id="235" w:name="cl-274"/>
      <w:bookmarkEnd w:id="235"/>
    </w:p>
    <w:p w:rsidR="00336D82" w:rsidRDefault="00336D82" w:rsidP="00336D82">
      <w:pPr>
        <w:pStyle w:val="HTMLPreformatted"/>
        <w:shd w:val="clear" w:color="auto" w:fill="FFFFFF"/>
        <w:rPr>
          <w:color w:val="333333"/>
          <w:sz w:val="18"/>
          <w:szCs w:val="18"/>
        </w:rPr>
      </w:pPr>
      <w:bookmarkStart w:id="236" w:name="cl-275"/>
      <w:bookmarkEnd w:id="236"/>
      <w:r>
        <w:rPr>
          <w:color w:val="333333"/>
          <w:sz w:val="18"/>
          <w:szCs w:val="18"/>
        </w:rPr>
        <w:t>The information you can dynamically get about functions, and the modifications</w:t>
      </w:r>
    </w:p>
    <w:p w:rsidR="00336D82" w:rsidRDefault="00336D82" w:rsidP="00336D82">
      <w:pPr>
        <w:pStyle w:val="HTMLPreformatted"/>
        <w:shd w:val="clear" w:color="auto" w:fill="FFFFFF"/>
        <w:rPr>
          <w:color w:val="333333"/>
          <w:sz w:val="18"/>
          <w:szCs w:val="18"/>
        </w:rPr>
      </w:pPr>
      <w:bookmarkStart w:id="237" w:name="cl-276"/>
      <w:bookmarkEnd w:id="237"/>
      <w:proofErr w:type="gramStart"/>
      <w:r>
        <w:rPr>
          <w:color w:val="333333"/>
          <w:sz w:val="18"/>
          <w:szCs w:val="18"/>
        </w:rPr>
        <w:t>you</w:t>
      </w:r>
      <w:proofErr w:type="gramEnd"/>
      <w:r>
        <w:rPr>
          <w:color w:val="333333"/>
          <w:sz w:val="18"/>
          <w:szCs w:val="18"/>
        </w:rPr>
        <w:t xml:space="preserve"> can make to those functions, are quite powerful in Python.</w:t>
      </w:r>
    </w:p>
    <w:p w:rsidR="00336D82" w:rsidRDefault="00336D82" w:rsidP="00DF7DE9">
      <w:pPr>
        <w:jc w:val="both"/>
        <w:rPr>
          <w:rFonts w:ascii="Bell MT" w:hAnsi="Bell MT"/>
          <w:b/>
          <w:sz w:val="32"/>
          <w:szCs w:val="32"/>
        </w:rPr>
      </w:pPr>
    </w:p>
    <w:p w:rsidR="00336D82" w:rsidRDefault="00336D82" w:rsidP="00DF7DE9">
      <w:pPr>
        <w:jc w:val="both"/>
        <w:rPr>
          <w:rFonts w:ascii="Bell MT" w:hAnsi="Bell MT"/>
          <w:b/>
          <w:sz w:val="32"/>
          <w:szCs w:val="32"/>
        </w:rPr>
      </w:pPr>
    </w:p>
    <w:p w:rsidR="00336D82" w:rsidRDefault="00336D82" w:rsidP="00DF7DE9">
      <w:pPr>
        <w:jc w:val="both"/>
        <w:rPr>
          <w:rFonts w:ascii="Bell MT" w:hAnsi="Bell MT"/>
          <w:b/>
          <w:sz w:val="32"/>
          <w:szCs w:val="32"/>
        </w:rPr>
      </w:pPr>
      <w:r>
        <w:rPr>
          <w:rFonts w:ascii="Bell MT" w:hAnsi="Bell MT"/>
          <w:b/>
          <w:sz w:val="32"/>
          <w:szCs w:val="32"/>
        </w:rPr>
        <w:t>Decorator without Arguments</w:t>
      </w:r>
    </w:p>
    <w:p w:rsidR="00336D82" w:rsidRDefault="00336D82" w:rsidP="00336D82">
      <w:pPr>
        <w:pStyle w:val="HTMLPreformatted"/>
        <w:shd w:val="clear" w:color="auto" w:fill="FFFFFF"/>
        <w:rPr>
          <w:color w:val="333333"/>
          <w:sz w:val="18"/>
          <w:szCs w:val="18"/>
        </w:rPr>
      </w:pPr>
      <w:r>
        <w:rPr>
          <w:color w:val="333333"/>
          <w:sz w:val="18"/>
          <w:szCs w:val="18"/>
        </w:rPr>
        <w:t>Review: Decorators without Arguments</w:t>
      </w:r>
    </w:p>
    <w:p w:rsidR="00336D82" w:rsidRDefault="00336D82" w:rsidP="00336D82">
      <w:pPr>
        <w:pStyle w:val="HTMLPreformatted"/>
        <w:shd w:val="clear" w:color="auto" w:fill="FFFFFF"/>
        <w:rPr>
          <w:color w:val="333333"/>
          <w:sz w:val="18"/>
          <w:szCs w:val="18"/>
        </w:rPr>
      </w:pPr>
      <w:bookmarkStart w:id="238" w:name="cl-279"/>
      <w:bookmarkEnd w:id="238"/>
      <w:r>
        <w:rPr>
          <w:color w:val="333333"/>
          <w:sz w:val="18"/>
          <w:szCs w:val="18"/>
        </w:rPr>
        <w:t>=========================================</w:t>
      </w:r>
    </w:p>
    <w:p w:rsidR="00336D82" w:rsidRDefault="00336D82" w:rsidP="00336D82">
      <w:pPr>
        <w:pStyle w:val="HTMLPreformatted"/>
        <w:shd w:val="clear" w:color="auto" w:fill="FFFFFF"/>
        <w:rPr>
          <w:color w:val="333333"/>
          <w:sz w:val="18"/>
          <w:szCs w:val="18"/>
        </w:rPr>
      </w:pPr>
      <w:bookmarkStart w:id="239" w:name="cl-280"/>
      <w:bookmarkEnd w:id="239"/>
    </w:p>
    <w:p w:rsidR="00336D82" w:rsidRDefault="00336D82" w:rsidP="00336D82">
      <w:pPr>
        <w:pStyle w:val="HTMLPreformatted"/>
        <w:shd w:val="clear" w:color="auto" w:fill="FFFFFF"/>
        <w:rPr>
          <w:color w:val="333333"/>
          <w:sz w:val="18"/>
          <w:szCs w:val="18"/>
        </w:rPr>
      </w:pPr>
      <w:bookmarkStart w:id="240" w:name="cl-281"/>
      <w:bookmarkEnd w:id="240"/>
      <w:r>
        <w:rPr>
          <w:color w:val="333333"/>
          <w:sz w:val="18"/>
          <w:szCs w:val="18"/>
        </w:rPr>
        <w:t>If we create a decorator without arguments, the function to be decorated is</w:t>
      </w:r>
    </w:p>
    <w:p w:rsidR="00336D82" w:rsidRDefault="00336D82" w:rsidP="00336D82">
      <w:pPr>
        <w:pStyle w:val="HTMLPreformatted"/>
        <w:shd w:val="clear" w:color="auto" w:fill="FFFFFF"/>
        <w:rPr>
          <w:color w:val="333333"/>
          <w:sz w:val="18"/>
          <w:szCs w:val="18"/>
        </w:rPr>
      </w:pPr>
      <w:bookmarkStart w:id="241" w:name="cl-282"/>
      <w:bookmarkEnd w:id="241"/>
      <w:proofErr w:type="gramStart"/>
      <w:r>
        <w:rPr>
          <w:color w:val="333333"/>
          <w:sz w:val="18"/>
          <w:szCs w:val="18"/>
        </w:rPr>
        <w:t>passed</w:t>
      </w:r>
      <w:proofErr w:type="gramEnd"/>
      <w:r>
        <w:rPr>
          <w:color w:val="333333"/>
          <w:sz w:val="18"/>
          <w:szCs w:val="18"/>
        </w:rPr>
        <w:t xml:space="preserve"> to the constructor, and the ``__call__()`` method is called whenever the</w:t>
      </w:r>
    </w:p>
    <w:p w:rsidR="00336D82" w:rsidRDefault="00336D82" w:rsidP="00336D82">
      <w:pPr>
        <w:pStyle w:val="HTMLPreformatted"/>
        <w:shd w:val="clear" w:color="auto" w:fill="FFFFFF"/>
        <w:rPr>
          <w:color w:val="333333"/>
          <w:sz w:val="18"/>
          <w:szCs w:val="18"/>
        </w:rPr>
      </w:pPr>
      <w:bookmarkStart w:id="242" w:name="cl-283"/>
      <w:bookmarkEnd w:id="242"/>
      <w:proofErr w:type="gramStart"/>
      <w:r>
        <w:rPr>
          <w:color w:val="333333"/>
          <w:sz w:val="18"/>
          <w:szCs w:val="18"/>
        </w:rPr>
        <w:t>decorated</w:t>
      </w:r>
      <w:proofErr w:type="gramEnd"/>
      <w:r>
        <w:rPr>
          <w:color w:val="333333"/>
          <w:sz w:val="18"/>
          <w:szCs w:val="18"/>
        </w:rPr>
        <w:t xml:space="preserve"> function is invoked::</w:t>
      </w:r>
    </w:p>
    <w:p w:rsidR="00336D82" w:rsidRDefault="00336D82" w:rsidP="00336D82">
      <w:pPr>
        <w:pStyle w:val="HTMLPreformatted"/>
        <w:shd w:val="clear" w:color="auto" w:fill="FFFFFF"/>
        <w:rPr>
          <w:color w:val="333333"/>
          <w:sz w:val="18"/>
          <w:szCs w:val="18"/>
        </w:rPr>
      </w:pPr>
      <w:bookmarkStart w:id="243" w:name="cl-284"/>
      <w:bookmarkEnd w:id="243"/>
    </w:p>
    <w:p w:rsidR="00336D82" w:rsidRDefault="00336D82" w:rsidP="00336D82">
      <w:pPr>
        <w:pStyle w:val="HTMLPreformatted"/>
        <w:shd w:val="clear" w:color="auto" w:fill="FFFFFF"/>
        <w:rPr>
          <w:color w:val="333333"/>
          <w:sz w:val="18"/>
          <w:szCs w:val="18"/>
        </w:rPr>
      </w:pPr>
      <w:bookmarkStart w:id="244" w:name="cl-285"/>
      <w:bookmarkEnd w:id="244"/>
      <w:r>
        <w:rPr>
          <w:color w:val="333333"/>
          <w:sz w:val="18"/>
          <w:szCs w:val="18"/>
        </w:rPr>
        <w:t xml:space="preserve">    # PythonDecorators/decorator_without_arguments.py</w:t>
      </w:r>
    </w:p>
    <w:p w:rsidR="00336D82" w:rsidRDefault="00336D82" w:rsidP="00336D82">
      <w:pPr>
        <w:pStyle w:val="HTMLPreformatted"/>
        <w:shd w:val="clear" w:color="auto" w:fill="FFFFFF"/>
        <w:rPr>
          <w:color w:val="333333"/>
          <w:sz w:val="18"/>
          <w:szCs w:val="18"/>
        </w:rPr>
      </w:pPr>
      <w:bookmarkStart w:id="245" w:name="cl-286"/>
      <w:bookmarkEnd w:id="245"/>
      <w:r>
        <w:rPr>
          <w:color w:val="333333"/>
          <w:sz w:val="18"/>
          <w:szCs w:val="18"/>
        </w:rPr>
        <w:t xml:space="preserve">    </w:t>
      </w:r>
      <w:proofErr w:type="gramStart"/>
      <w:r>
        <w:rPr>
          <w:color w:val="333333"/>
          <w:sz w:val="18"/>
          <w:szCs w:val="18"/>
        </w:rPr>
        <w:t>class</w:t>
      </w:r>
      <w:proofErr w:type="gramEnd"/>
      <w:r>
        <w:rPr>
          <w:color w:val="333333"/>
          <w:sz w:val="18"/>
          <w:szCs w:val="18"/>
        </w:rPr>
        <w:t xml:space="preserve"> decorator_without_arguments(object):</w:t>
      </w:r>
    </w:p>
    <w:p w:rsidR="00336D82" w:rsidRDefault="00336D82" w:rsidP="00336D82">
      <w:pPr>
        <w:pStyle w:val="HTMLPreformatted"/>
        <w:shd w:val="clear" w:color="auto" w:fill="FFFFFF"/>
        <w:rPr>
          <w:color w:val="333333"/>
          <w:sz w:val="18"/>
          <w:szCs w:val="18"/>
        </w:rPr>
      </w:pPr>
      <w:bookmarkStart w:id="246" w:name="cl-287"/>
      <w:bookmarkEnd w:id="246"/>
    </w:p>
    <w:p w:rsidR="00336D82" w:rsidRDefault="00336D82" w:rsidP="00336D82">
      <w:pPr>
        <w:pStyle w:val="HTMLPreformatted"/>
        <w:shd w:val="clear" w:color="auto" w:fill="FFFFFF"/>
        <w:rPr>
          <w:color w:val="333333"/>
          <w:sz w:val="18"/>
          <w:szCs w:val="18"/>
        </w:rPr>
      </w:pPr>
      <w:bookmarkStart w:id="247" w:name="cl-288"/>
      <w:bookmarkEnd w:id="247"/>
      <w:r>
        <w:rPr>
          <w:color w:val="333333"/>
          <w:sz w:val="18"/>
          <w:szCs w:val="18"/>
        </w:rPr>
        <w:t xml:space="preserve">        </w:t>
      </w:r>
      <w:proofErr w:type="gramStart"/>
      <w:r>
        <w:rPr>
          <w:color w:val="333333"/>
          <w:sz w:val="18"/>
          <w:szCs w:val="18"/>
        </w:rPr>
        <w:t>def</w:t>
      </w:r>
      <w:proofErr w:type="gramEnd"/>
      <w:r>
        <w:rPr>
          <w:color w:val="333333"/>
          <w:sz w:val="18"/>
          <w:szCs w:val="18"/>
        </w:rPr>
        <w:t xml:space="preserve"> __init__(self, f):</w:t>
      </w:r>
    </w:p>
    <w:p w:rsidR="00336D82" w:rsidRDefault="00336D82" w:rsidP="00336D82">
      <w:pPr>
        <w:pStyle w:val="HTMLPreformatted"/>
        <w:shd w:val="clear" w:color="auto" w:fill="FFFFFF"/>
        <w:rPr>
          <w:color w:val="333333"/>
          <w:sz w:val="18"/>
          <w:szCs w:val="18"/>
        </w:rPr>
      </w:pPr>
      <w:bookmarkStart w:id="248" w:name="cl-289"/>
      <w:bookmarkEnd w:id="248"/>
      <w:r>
        <w:rPr>
          <w:color w:val="333333"/>
          <w:sz w:val="18"/>
          <w:szCs w:val="18"/>
        </w:rPr>
        <w:t xml:space="preserve">            """</w:t>
      </w:r>
    </w:p>
    <w:p w:rsidR="00336D82" w:rsidRDefault="00336D82" w:rsidP="00336D82">
      <w:pPr>
        <w:pStyle w:val="HTMLPreformatted"/>
        <w:shd w:val="clear" w:color="auto" w:fill="FFFFFF"/>
        <w:rPr>
          <w:color w:val="333333"/>
          <w:sz w:val="18"/>
          <w:szCs w:val="18"/>
        </w:rPr>
      </w:pPr>
      <w:bookmarkStart w:id="249" w:name="cl-290"/>
      <w:bookmarkEnd w:id="249"/>
      <w:r>
        <w:rPr>
          <w:color w:val="333333"/>
          <w:sz w:val="18"/>
          <w:szCs w:val="18"/>
        </w:rPr>
        <w:t xml:space="preserve">            If there are no decorator arguments, the function</w:t>
      </w:r>
    </w:p>
    <w:p w:rsidR="00336D82" w:rsidRDefault="00336D82" w:rsidP="00336D82">
      <w:pPr>
        <w:pStyle w:val="HTMLPreformatted"/>
        <w:shd w:val="clear" w:color="auto" w:fill="FFFFFF"/>
        <w:rPr>
          <w:color w:val="333333"/>
          <w:sz w:val="18"/>
          <w:szCs w:val="18"/>
        </w:rPr>
      </w:pPr>
      <w:bookmarkStart w:id="250" w:name="cl-291"/>
      <w:bookmarkEnd w:id="250"/>
      <w:r>
        <w:rPr>
          <w:color w:val="333333"/>
          <w:sz w:val="18"/>
          <w:szCs w:val="18"/>
        </w:rPr>
        <w:t xml:space="preserve">            </w:t>
      </w:r>
      <w:proofErr w:type="gramStart"/>
      <w:r>
        <w:rPr>
          <w:color w:val="333333"/>
          <w:sz w:val="18"/>
          <w:szCs w:val="18"/>
        </w:rPr>
        <w:t>to</w:t>
      </w:r>
      <w:proofErr w:type="gramEnd"/>
      <w:r>
        <w:rPr>
          <w:color w:val="333333"/>
          <w:sz w:val="18"/>
          <w:szCs w:val="18"/>
        </w:rPr>
        <w:t xml:space="preserve"> be decorated is passed to the constructor.</w:t>
      </w:r>
    </w:p>
    <w:p w:rsidR="00336D82" w:rsidRDefault="00336D82" w:rsidP="00336D82">
      <w:pPr>
        <w:pStyle w:val="HTMLPreformatted"/>
        <w:shd w:val="clear" w:color="auto" w:fill="FFFFFF"/>
        <w:rPr>
          <w:color w:val="333333"/>
          <w:sz w:val="18"/>
          <w:szCs w:val="18"/>
        </w:rPr>
      </w:pPr>
      <w:bookmarkStart w:id="251" w:name="cl-292"/>
      <w:bookmarkEnd w:id="251"/>
      <w:r>
        <w:rPr>
          <w:color w:val="333333"/>
          <w:sz w:val="18"/>
          <w:szCs w:val="18"/>
        </w:rPr>
        <w:t xml:space="preserve">            """</w:t>
      </w:r>
    </w:p>
    <w:p w:rsidR="00336D82" w:rsidRDefault="00336D82" w:rsidP="00336D82">
      <w:pPr>
        <w:pStyle w:val="HTMLPreformatted"/>
        <w:shd w:val="clear" w:color="auto" w:fill="FFFFFF"/>
        <w:rPr>
          <w:color w:val="333333"/>
          <w:sz w:val="18"/>
          <w:szCs w:val="18"/>
        </w:rPr>
      </w:pPr>
      <w:bookmarkStart w:id="252" w:name="cl-293"/>
      <w:bookmarkEnd w:id="252"/>
      <w:r>
        <w:rPr>
          <w:color w:val="333333"/>
          <w:sz w:val="18"/>
          <w:szCs w:val="18"/>
        </w:rPr>
        <w:t xml:space="preserve">            </w:t>
      </w:r>
      <w:proofErr w:type="gramStart"/>
      <w:r>
        <w:rPr>
          <w:color w:val="333333"/>
          <w:sz w:val="18"/>
          <w:szCs w:val="18"/>
        </w:rPr>
        <w:t>print(</w:t>
      </w:r>
      <w:proofErr w:type="gramEnd"/>
      <w:r>
        <w:rPr>
          <w:color w:val="333333"/>
          <w:sz w:val="18"/>
          <w:szCs w:val="18"/>
        </w:rPr>
        <w:t>"Inside __init__()")</w:t>
      </w:r>
    </w:p>
    <w:p w:rsidR="00336D82" w:rsidRDefault="00336D82" w:rsidP="00336D82">
      <w:pPr>
        <w:pStyle w:val="HTMLPreformatted"/>
        <w:shd w:val="clear" w:color="auto" w:fill="FFFFFF"/>
        <w:rPr>
          <w:color w:val="333333"/>
          <w:sz w:val="18"/>
          <w:szCs w:val="18"/>
        </w:rPr>
      </w:pPr>
      <w:bookmarkStart w:id="253" w:name="cl-294"/>
      <w:bookmarkEnd w:id="253"/>
      <w:r>
        <w:rPr>
          <w:color w:val="333333"/>
          <w:sz w:val="18"/>
          <w:szCs w:val="18"/>
        </w:rPr>
        <w:t xml:space="preserve">            self.f = f</w:t>
      </w:r>
    </w:p>
    <w:p w:rsidR="00336D82" w:rsidRDefault="00336D82" w:rsidP="00336D82">
      <w:pPr>
        <w:pStyle w:val="HTMLPreformatted"/>
        <w:shd w:val="clear" w:color="auto" w:fill="FFFFFF"/>
        <w:rPr>
          <w:color w:val="333333"/>
          <w:sz w:val="18"/>
          <w:szCs w:val="18"/>
        </w:rPr>
      </w:pPr>
      <w:bookmarkStart w:id="254" w:name="cl-295"/>
      <w:bookmarkEnd w:id="254"/>
    </w:p>
    <w:p w:rsidR="00336D82" w:rsidRDefault="00336D82" w:rsidP="00336D82">
      <w:pPr>
        <w:pStyle w:val="HTMLPreformatted"/>
        <w:shd w:val="clear" w:color="auto" w:fill="FFFFFF"/>
        <w:rPr>
          <w:color w:val="333333"/>
          <w:sz w:val="18"/>
          <w:szCs w:val="18"/>
        </w:rPr>
      </w:pPr>
      <w:bookmarkStart w:id="255" w:name="cl-296"/>
      <w:bookmarkEnd w:id="255"/>
      <w:r>
        <w:rPr>
          <w:color w:val="333333"/>
          <w:sz w:val="18"/>
          <w:szCs w:val="18"/>
        </w:rPr>
        <w:t xml:space="preserve">        </w:t>
      </w:r>
      <w:proofErr w:type="gramStart"/>
      <w:r>
        <w:rPr>
          <w:color w:val="333333"/>
          <w:sz w:val="18"/>
          <w:szCs w:val="18"/>
        </w:rPr>
        <w:t>def</w:t>
      </w:r>
      <w:proofErr w:type="gramEnd"/>
      <w:r>
        <w:rPr>
          <w:color w:val="333333"/>
          <w:sz w:val="18"/>
          <w:szCs w:val="18"/>
        </w:rPr>
        <w:t xml:space="preserve"> __call__(self, *args):</w:t>
      </w:r>
    </w:p>
    <w:p w:rsidR="00336D82" w:rsidRDefault="00336D82" w:rsidP="00336D82">
      <w:pPr>
        <w:pStyle w:val="HTMLPreformatted"/>
        <w:shd w:val="clear" w:color="auto" w:fill="FFFFFF"/>
        <w:rPr>
          <w:color w:val="333333"/>
          <w:sz w:val="18"/>
          <w:szCs w:val="18"/>
        </w:rPr>
      </w:pPr>
      <w:bookmarkStart w:id="256" w:name="cl-297"/>
      <w:bookmarkEnd w:id="256"/>
      <w:r>
        <w:rPr>
          <w:color w:val="333333"/>
          <w:sz w:val="18"/>
          <w:szCs w:val="18"/>
        </w:rPr>
        <w:t xml:space="preserve">            """</w:t>
      </w:r>
    </w:p>
    <w:p w:rsidR="00336D82" w:rsidRDefault="00336D82" w:rsidP="00336D82">
      <w:pPr>
        <w:pStyle w:val="HTMLPreformatted"/>
        <w:shd w:val="clear" w:color="auto" w:fill="FFFFFF"/>
        <w:rPr>
          <w:color w:val="333333"/>
          <w:sz w:val="18"/>
          <w:szCs w:val="18"/>
        </w:rPr>
      </w:pPr>
      <w:bookmarkStart w:id="257" w:name="cl-298"/>
      <w:bookmarkEnd w:id="257"/>
      <w:r>
        <w:rPr>
          <w:color w:val="333333"/>
          <w:sz w:val="18"/>
          <w:szCs w:val="18"/>
        </w:rPr>
        <w:t xml:space="preserve">            The __call__ method is not called until the</w:t>
      </w:r>
    </w:p>
    <w:p w:rsidR="00336D82" w:rsidRDefault="00336D82" w:rsidP="00336D82">
      <w:pPr>
        <w:pStyle w:val="HTMLPreformatted"/>
        <w:shd w:val="clear" w:color="auto" w:fill="FFFFFF"/>
        <w:rPr>
          <w:color w:val="333333"/>
          <w:sz w:val="18"/>
          <w:szCs w:val="18"/>
        </w:rPr>
      </w:pPr>
      <w:bookmarkStart w:id="258" w:name="cl-299"/>
      <w:bookmarkEnd w:id="258"/>
      <w:r>
        <w:rPr>
          <w:color w:val="333333"/>
          <w:sz w:val="18"/>
          <w:szCs w:val="18"/>
        </w:rPr>
        <w:t xml:space="preserve">            </w:t>
      </w:r>
      <w:proofErr w:type="gramStart"/>
      <w:r>
        <w:rPr>
          <w:color w:val="333333"/>
          <w:sz w:val="18"/>
          <w:szCs w:val="18"/>
        </w:rPr>
        <w:t>decorated</w:t>
      </w:r>
      <w:proofErr w:type="gramEnd"/>
      <w:r>
        <w:rPr>
          <w:color w:val="333333"/>
          <w:sz w:val="18"/>
          <w:szCs w:val="18"/>
        </w:rPr>
        <w:t xml:space="preserve"> function is called.</w:t>
      </w:r>
    </w:p>
    <w:p w:rsidR="00336D82" w:rsidRDefault="00336D82" w:rsidP="00336D82">
      <w:pPr>
        <w:pStyle w:val="HTMLPreformatted"/>
        <w:shd w:val="clear" w:color="auto" w:fill="FFFFFF"/>
        <w:rPr>
          <w:color w:val="333333"/>
          <w:sz w:val="18"/>
          <w:szCs w:val="18"/>
        </w:rPr>
      </w:pPr>
      <w:bookmarkStart w:id="259" w:name="cl-300"/>
      <w:bookmarkEnd w:id="259"/>
      <w:r>
        <w:rPr>
          <w:color w:val="333333"/>
          <w:sz w:val="18"/>
          <w:szCs w:val="18"/>
        </w:rPr>
        <w:t xml:space="preserve">            """</w:t>
      </w:r>
    </w:p>
    <w:p w:rsidR="00336D82" w:rsidRDefault="00336D82" w:rsidP="00336D82">
      <w:pPr>
        <w:pStyle w:val="HTMLPreformatted"/>
        <w:shd w:val="clear" w:color="auto" w:fill="FFFFFF"/>
        <w:rPr>
          <w:color w:val="333333"/>
          <w:sz w:val="18"/>
          <w:szCs w:val="18"/>
        </w:rPr>
      </w:pPr>
      <w:bookmarkStart w:id="260" w:name="cl-301"/>
      <w:bookmarkEnd w:id="260"/>
      <w:r>
        <w:rPr>
          <w:color w:val="333333"/>
          <w:sz w:val="18"/>
          <w:szCs w:val="18"/>
        </w:rPr>
        <w:t xml:space="preserve">            </w:t>
      </w:r>
      <w:proofErr w:type="gramStart"/>
      <w:r>
        <w:rPr>
          <w:color w:val="333333"/>
          <w:sz w:val="18"/>
          <w:szCs w:val="18"/>
        </w:rPr>
        <w:t>print(</w:t>
      </w:r>
      <w:proofErr w:type="gramEnd"/>
      <w:r>
        <w:rPr>
          <w:color w:val="333333"/>
          <w:sz w:val="18"/>
          <w:szCs w:val="18"/>
        </w:rPr>
        <w:t>"Inside __call__()")</w:t>
      </w:r>
    </w:p>
    <w:p w:rsidR="00336D82" w:rsidRDefault="00336D82" w:rsidP="00336D82">
      <w:pPr>
        <w:pStyle w:val="HTMLPreformatted"/>
        <w:shd w:val="clear" w:color="auto" w:fill="FFFFFF"/>
        <w:rPr>
          <w:color w:val="333333"/>
          <w:sz w:val="18"/>
          <w:szCs w:val="18"/>
        </w:rPr>
      </w:pPr>
      <w:bookmarkStart w:id="261" w:name="cl-302"/>
      <w:bookmarkEnd w:id="261"/>
      <w:r>
        <w:rPr>
          <w:color w:val="333333"/>
          <w:sz w:val="18"/>
          <w:szCs w:val="18"/>
        </w:rPr>
        <w:t xml:space="preserve">            </w:t>
      </w:r>
      <w:proofErr w:type="gramStart"/>
      <w:r>
        <w:rPr>
          <w:color w:val="333333"/>
          <w:sz w:val="18"/>
          <w:szCs w:val="18"/>
        </w:rPr>
        <w:t>self.f(</w:t>
      </w:r>
      <w:proofErr w:type="gramEnd"/>
      <w:r>
        <w:rPr>
          <w:color w:val="333333"/>
          <w:sz w:val="18"/>
          <w:szCs w:val="18"/>
        </w:rPr>
        <w:t>*args)</w:t>
      </w:r>
    </w:p>
    <w:p w:rsidR="00336D82" w:rsidRDefault="00336D82" w:rsidP="00336D82">
      <w:pPr>
        <w:pStyle w:val="HTMLPreformatted"/>
        <w:shd w:val="clear" w:color="auto" w:fill="FFFFFF"/>
        <w:rPr>
          <w:color w:val="333333"/>
          <w:sz w:val="18"/>
          <w:szCs w:val="18"/>
        </w:rPr>
      </w:pPr>
      <w:bookmarkStart w:id="262" w:name="cl-303"/>
      <w:bookmarkEnd w:id="262"/>
      <w:r>
        <w:rPr>
          <w:color w:val="333333"/>
          <w:sz w:val="18"/>
          <w:szCs w:val="18"/>
        </w:rPr>
        <w:t xml:space="preserve">            </w:t>
      </w:r>
      <w:proofErr w:type="gramStart"/>
      <w:r>
        <w:rPr>
          <w:color w:val="333333"/>
          <w:sz w:val="18"/>
          <w:szCs w:val="18"/>
        </w:rPr>
        <w:t>print(</w:t>
      </w:r>
      <w:proofErr w:type="gramEnd"/>
      <w:r>
        <w:rPr>
          <w:color w:val="333333"/>
          <w:sz w:val="18"/>
          <w:szCs w:val="18"/>
        </w:rPr>
        <w:t>"After self.f(*args)")</w:t>
      </w:r>
    </w:p>
    <w:p w:rsidR="00336D82" w:rsidRDefault="00336D82" w:rsidP="00336D82">
      <w:pPr>
        <w:pStyle w:val="HTMLPreformatted"/>
        <w:shd w:val="clear" w:color="auto" w:fill="FFFFFF"/>
        <w:rPr>
          <w:color w:val="333333"/>
          <w:sz w:val="18"/>
          <w:szCs w:val="18"/>
        </w:rPr>
      </w:pPr>
      <w:bookmarkStart w:id="263" w:name="cl-304"/>
      <w:bookmarkEnd w:id="263"/>
    </w:p>
    <w:p w:rsidR="00336D82" w:rsidRDefault="00336D82" w:rsidP="00336D82">
      <w:pPr>
        <w:pStyle w:val="HTMLPreformatted"/>
        <w:shd w:val="clear" w:color="auto" w:fill="FFFFFF"/>
        <w:rPr>
          <w:color w:val="333333"/>
          <w:sz w:val="18"/>
          <w:szCs w:val="18"/>
        </w:rPr>
      </w:pPr>
      <w:bookmarkStart w:id="264" w:name="cl-305"/>
      <w:bookmarkEnd w:id="264"/>
      <w:r>
        <w:rPr>
          <w:color w:val="333333"/>
          <w:sz w:val="18"/>
          <w:szCs w:val="18"/>
        </w:rPr>
        <w:t xml:space="preserve">    @decorator_without_arguments</w:t>
      </w:r>
    </w:p>
    <w:p w:rsidR="00336D82" w:rsidRDefault="00336D82" w:rsidP="00336D82">
      <w:pPr>
        <w:pStyle w:val="HTMLPreformatted"/>
        <w:shd w:val="clear" w:color="auto" w:fill="FFFFFF"/>
        <w:rPr>
          <w:color w:val="333333"/>
          <w:sz w:val="18"/>
          <w:szCs w:val="18"/>
        </w:rPr>
      </w:pPr>
      <w:bookmarkStart w:id="265" w:name="cl-306"/>
      <w:bookmarkEnd w:id="265"/>
      <w:r>
        <w:rPr>
          <w:color w:val="333333"/>
          <w:sz w:val="18"/>
          <w:szCs w:val="18"/>
        </w:rPr>
        <w:t xml:space="preserve">    </w:t>
      </w:r>
      <w:proofErr w:type="gramStart"/>
      <w:r>
        <w:rPr>
          <w:color w:val="333333"/>
          <w:sz w:val="18"/>
          <w:szCs w:val="18"/>
        </w:rPr>
        <w:t>def</w:t>
      </w:r>
      <w:proofErr w:type="gramEnd"/>
      <w:r>
        <w:rPr>
          <w:color w:val="333333"/>
          <w:sz w:val="18"/>
          <w:szCs w:val="18"/>
        </w:rPr>
        <w:t xml:space="preserve"> sayHello(a1, a2, a3, a4):</w:t>
      </w:r>
    </w:p>
    <w:p w:rsidR="00336D82" w:rsidRDefault="00336D82" w:rsidP="00336D82">
      <w:pPr>
        <w:pStyle w:val="HTMLPreformatted"/>
        <w:shd w:val="clear" w:color="auto" w:fill="FFFFFF"/>
        <w:rPr>
          <w:color w:val="333333"/>
          <w:sz w:val="18"/>
          <w:szCs w:val="18"/>
        </w:rPr>
      </w:pPr>
      <w:bookmarkStart w:id="266" w:name="cl-307"/>
      <w:bookmarkEnd w:id="266"/>
      <w:r>
        <w:rPr>
          <w:color w:val="333333"/>
          <w:sz w:val="18"/>
          <w:szCs w:val="18"/>
        </w:rPr>
        <w:t xml:space="preserve">        </w:t>
      </w:r>
      <w:proofErr w:type="gramStart"/>
      <w:r>
        <w:rPr>
          <w:color w:val="333333"/>
          <w:sz w:val="18"/>
          <w:szCs w:val="18"/>
        </w:rPr>
        <w:t>print(</w:t>
      </w:r>
      <w:proofErr w:type="gramEnd"/>
      <w:r>
        <w:rPr>
          <w:color w:val="333333"/>
          <w:sz w:val="18"/>
          <w:szCs w:val="18"/>
        </w:rPr>
        <w:t>'sayHello arguments:', a1, a2, a3, a4)</w:t>
      </w:r>
    </w:p>
    <w:p w:rsidR="00336D82" w:rsidRDefault="00336D82" w:rsidP="00336D82">
      <w:pPr>
        <w:pStyle w:val="HTMLPreformatted"/>
        <w:shd w:val="clear" w:color="auto" w:fill="FFFFFF"/>
        <w:rPr>
          <w:color w:val="333333"/>
          <w:sz w:val="18"/>
          <w:szCs w:val="18"/>
        </w:rPr>
      </w:pPr>
      <w:bookmarkStart w:id="267" w:name="cl-308"/>
      <w:bookmarkEnd w:id="267"/>
    </w:p>
    <w:p w:rsidR="00336D82" w:rsidRDefault="00336D82" w:rsidP="00336D82">
      <w:pPr>
        <w:pStyle w:val="HTMLPreformatted"/>
        <w:shd w:val="clear" w:color="auto" w:fill="FFFFFF"/>
        <w:rPr>
          <w:color w:val="333333"/>
          <w:sz w:val="18"/>
          <w:szCs w:val="18"/>
        </w:rPr>
      </w:pPr>
      <w:bookmarkStart w:id="268" w:name="cl-309"/>
      <w:bookmarkEnd w:id="268"/>
      <w:r>
        <w:rPr>
          <w:color w:val="333333"/>
          <w:sz w:val="18"/>
          <w:szCs w:val="18"/>
        </w:rPr>
        <w:t xml:space="preserve">    </w:t>
      </w:r>
      <w:proofErr w:type="gramStart"/>
      <w:r>
        <w:rPr>
          <w:color w:val="333333"/>
          <w:sz w:val="18"/>
          <w:szCs w:val="18"/>
        </w:rPr>
        <w:t>print(</w:t>
      </w:r>
      <w:proofErr w:type="gramEnd"/>
      <w:r>
        <w:rPr>
          <w:color w:val="333333"/>
          <w:sz w:val="18"/>
          <w:szCs w:val="18"/>
        </w:rPr>
        <w:t>"After decoration")</w:t>
      </w:r>
    </w:p>
    <w:p w:rsidR="00336D82" w:rsidRDefault="00336D82" w:rsidP="00336D82">
      <w:pPr>
        <w:pStyle w:val="HTMLPreformatted"/>
        <w:shd w:val="clear" w:color="auto" w:fill="FFFFFF"/>
        <w:rPr>
          <w:color w:val="333333"/>
          <w:sz w:val="18"/>
          <w:szCs w:val="18"/>
        </w:rPr>
      </w:pPr>
      <w:bookmarkStart w:id="269" w:name="cl-310"/>
      <w:bookmarkEnd w:id="269"/>
    </w:p>
    <w:p w:rsidR="00336D82" w:rsidRDefault="00336D82" w:rsidP="00336D82">
      <w:pPr>
        <w:pStyle w:val="HTMLPreformatted"/>
        <w:shd w:val="clear" w:color="auto" w:fill="FFFFFF"/>
        <w:rPr>
          <w:color w:val="333333"/>
          <w:sz w:val="18"/>
          <w:szCs w:val="18"/>
        </w:rPr>
      </w:pPr>
      <w:bookmarkStart w:id="270" w:name="cl-311"/>
      <w:bookmarkEnd w:id="270"/>
      <w:r>
        <w:rPr>
          <w:color w:val="333333"/>
          <w:sz w:val="18"/>
          <w:szCs w:val="18"/>
        </w:rPr>
        <w:t xml:space="preserve">    </w:t>
      </w:r>
      <w:proofErr w:type="gramStart"/>
      <w:r>
        <w:rPr>
          <w:color w:val="333333"/>
          <w:sz w:val="18"/>
          <w:szCs w:val="18"/>
        </w:rPr>
        <w:t>print(</w:t>
      </w:r>
      <w:proofErr w:type="gramEnd"/>
      <w:r>
        <w:rPr>
          <w:color w:val="333333"/>
          <w:sz w:val="18"/>
          <w:szCs w:val="18"/>
        </w:rPr>
        <w:t>"Preparing to call sayHello()")</w:t>
      </w:r>
    </w:p>
    <w:p w:rsidR="00336D82" w:rsidRDefault="00336D82" w:rsidP="00336D82">
      <w:pPr>
        <w:pStyle w:val="HTMLPreformatted"/>
        <w:shd w:val="clear" w:color="auto" w:fill="FFFFFF"/>
        <w:rPr>
          <w:color w:val="333333"/>
          <w:sz w:val="18"/>
          <w:szCs w:val="18"/>
        </w:rPr>
      </w:pPr>
      <w:bookmarkStart w:id="271" w:name="cl-312"/>
      <w:bookmarkEnd w:id="271"/>
      <w:r>
        <w:rPr>
          <w:color w:val="333333"/>
          <w:sz w:val="18"/>
          <w:szCs w:val="18"/>
        </w:rPr>
        <w:t xml:space="preserve">    </w:t>
      </w:r>
      <w:proofErr w:type="gramStart"/>
      <w:r>
        <w:rPr>
          <w:color w:val="333333"/>
          <w:sz w:val="18"/>
          <w:szCs w:val="18"/>
        </w:rPr>
        <w:t>sayHello(</w:t>
      </w:r>
      <w:proofErr w:type="gramEnd"/>
      <w:r>
        <w:rPr>
          <w:color w:val="333333"/>
          <w:sz w:val="18"/>
          <w:szCs w:val="18"/>
        </w:rPr>
        <w:t>"say", "hello", "argument", "list")</w:t>
      </w:r>
    </w:p>
    <w:p w:rsidR="00336D82" w:rsidRDefault="00336D82" w:rsidP="00336D82">
      <w:pPr>
        <w:pStyle w:val="HTMLPreformatted"/>
        <w:shd w:val="clear" w:color="auto" w:fill="FFFFFF"/>
        <w:rPr>
          <w:color w:val="333333"/>
          <w:sz w:val="18"/>
          <w:szCs w:val="18"/>
        </w:rPr>
      </w:pPr>
      <w:bookmarkStart w:id="272" w:name="cl-313"/>
      <w:bookmarkEnd w:id="272"/>
      <w:r>
        <w:rPr>
          <w:color w:val="333333"/>
          <w:sz w:val="18"/>
          <w:szCs w:val="18"/>
        </w:rPr>
        <w:t xml:space="preserve">    </w:t>
      </w:r>
      <w:proofErr w:type="gramStart"/>
      <w:r>
        <w:rPr>
          <w:color w:val="333333"/>
          <w:sz w:val="18"/>
          <w:szCs w:val="18"/>
        </w:rPr>
        <w:t>print(</w:t>
      </w:r>
      <w:proofErr w:type="gramEnd"/>
      <w:r>
        <w:rPr>
          <w:color w:val="333333"/>
          <w:sz w:val="18"/>
          <w:szCs w:val="18"/>
        </w:rPr>
        <w:t>"After first sayHello() call")</w:t>
      </w:r>
    </w:p>
    <w:p w:rsidR="00336D82" w:rsidRDefault="00336D82" w:rsidP="00336D82">
      <w:pPr>
        <w:pStyle w:val="HTMLPreformatted"/>
        <w:shd w:val="clear" w:color="auto" w:fill="FFFFFF"/>
        <w:rPr>
          <w:color w:val="333333"/>
          <w:sz w:val="18"/>
          <w:szCs w:val="18"/>
        </w:rPr>
      </w:pPr>
      <w:bookmarkStart w:id="273" w:name="cl-314"/>
      <w:bookmarkEnd w:id="273"/>
      <w:r>
        <w:rPr>
          <w:color w:val="333333"/>
          <w:sz w:val="18"/>
          <w:szCs w:val="18"/>
        </w:rPr>
        <w:t xml:space="preserve">    </w:t>
      </w:r>
      <w:proofErr w:type="gramStart"/>
      <w:r>
        <w:rPr>
          <w:color w:val="333333"/>
          <w:sz w:val="18"/>
          <w:szCs w:val="18"/>
        </w:rPr>
        <w:t>sayHello(</w:t>
      </w:r>
      <w:proofErr w:type="gramEnd"/>
      <w:r>
        <w:rPr>
          <w:color w:val="333333"/>
          <w:sz w:val="18"/>
          <w:szCs w:val="18"/>
        </w:rPr>
        <w:t>"a", "different", "set of", "arguments")</w:t>
      </w:r>
    </w:p>
    <w:p w:rsidR="00336D82" w:rsidRDefault="00336D82" w:rsidP="00336D82">
      <w:pPr>
        <w:pStyle w:val="HTMLPreformatted"/>
        <w:shd w:val="clear" w:color="auto" w:fill="FFFFFF"/>
        <w:rPr>
          <w:color w:val="333333"/>
          <w:sz w:val="18"/>
          <w:szCs w:val="18"/>
        </w:rPr>
      </w:pPr>
      <w:bookmarkStart w:id="274" w:name="cl-315"/>
      <w:bookmarkEnd w:id="274"/>
      <w:r>
        <w:rPr>
          <w:color w:val="333333"/>
          <w:sz w:val="18"/>
          <w:szCs w:val="18"/>
        </w:rPr>
        <w:t xml:space="preserve">    </w:t>
      </w:r>
      <w:proofErr w:type="gramStart"/>
      <w:r>
        <w:rPr>
          <w:color w:val="333333"/>
          <w:sz w:val="18"/>
          <w:szCs w:val="18"/>
        </w:rPr>
        <w:t>print(</w:t>
      </w:r>
      <w:proofErr w:type="gramEnd"/>
      <w:r>
        <w:rPr>
          <w:color w:val="333333"/>
          <w:sz w:val="18"/>
          <w:szCs w:val="18"/>
        </w:rPr>
        <w:t>"After second sayHello() call")</w:t>
      </w:r>
    </w:p>
    <w:p w:rsidR="00336D82" w:rsidRDefault="00336D82" w:rsidP="00336D82">
      <w:pPr>
        <w:pStyle w:val="HTMLPreformatted"/>
        <w:shd w:val="clear" w:color="auto" w:fill="FFFFFF"/>
        <w:rPr>
          <w:color w:val="333333"/>
          <w:sz w:val="18"/>
          <w:szCs w:val="18"/>
        </w:rPr>
      </w:pPr>
      <w:bookmarkStart w:id="275" w:name="cl-316"/>
      <w:bookmarkEnd w:id="275"/>
    </w:p>
    <w:p w:rsidR="00336D82" w:rsidRDefault="00336D82" w:rsidP="00336D82">
      <w:pPr>
        <w:pStyle w:val="HTMLPreformatted"/>
        <w:shd w:val="clear" w:color="auto" w:fill="FFFFFF"/>
        <w:rPr>
          <w:color w:val="333333"/>
          <w:sz w:val="18"/>
          <w:szCs w:val="18"/>
        </w:rPr>
      </w:pPr>
      <w:bookmarkStart w:id="276" w:name="cl-317"/>
      <w:bookmarkEnd w:id="276"/>
      <w:r>
        <w:rPr>
          <w:color w:val="333333"/>
          <w:sz w:val="18"/>
          <w:szCs w:val="18"/>
        </w:rPr>
        <w:t>Any arguments for the decorated function are just passed to ``__call_</w:t>
      </w:r>
      <w:proofErr w:type="gramStart"/>
      <w:r>
        <w:rPr>
          <w:color w:val="333333"/>
          <w:sz w:val="18"/>
          <w:szCs w:val="18"/>
        </w:rPr>
        <w:t>_(</w:t>
      </w:r>
      <w:proofErr w:type="gramEnd"/>
      <w:r>
        <w:rPr>
          <w:color w:val="333333"/>
          <w:sz w:val="18"/>
          <w:szCs w:val="18"/>
        </w:rPr>
        <w:t>)``. The</w:t>
      </w:r>
    </w:p>
    <w:p w:rsidR="00336D82" w:rsidRDefault="00336D82" w:rsidP="00336D82">
      <w:pPr>
        <w:pStyle w:val="HTMLPreformatted"/>
        <w:shd w:val="clear" w:color="auto" w:fill="FFFFFF"/>
        <w:rPr>
          <w:color w:val="333333"/>
          <w:sz w:val="18"/>
          <w:szCs w:val="18"/>
        </w:rPr>
      </w:pPr>
      <w:bookmarkStart w:id="277" w:name="cl-318"/>
      <w:bookmarkEnd w:id="277"/>
      <w:proofErr w:type="gramStart"/>
      <w:r>
        <w:rPr>
          <w:color w:val="333333"/>
          <w:sz w:val="18"/>
          <w:szCs w:val="18"/>
        </w:rPr>
        <w:t>output</w:t>
      </w:r>
      <w:proofErr w:type="gramEnd"/>
      <w:r>
        <w:rPr>
          <w:color w:val="333333"/>
          <w:sz w:val="18"/>
          <w:szCs w:val="18"/>
        </w:rPr>
        <w:t xml:space="preserve"> is::</w:t>
      </w:r>
    </w:p>
    <w:p w:rsidR="00336D82" w:rsidRDefault="00336D82" w:rsidP="00336D82">
      <w:pPr>
        <w:pStyle w:val="HTMLPreformatted"/>
        <w:shd w:val="clear" w:color="auto" w:fill="FFFFFF"/>
        <w:rPr>
          <w:color w:val="333333"/>
          <w:sz w:val="18"/>
          <w:szCs w:val="18"/>
        </w:rPr>
      </w:pPr>
      <w:bookmarkStart w:id="278" w:name="cl-319"/>
      <w:bookmarkEnd w:id="278"/>
    </w:p>
    <w:p w:rsidR="00336D82" w:rsidRDefault="00336D82" w:rsidP="00336D82">
      <w:pPr>
        <w:pStyle w:val="HTMLPreformatted"/>
        <w:shd w:val="clear" w:color="auto" w:fill="FFFFFF"/>
        <w:rPr>
          <w:color w:val="333333"/>
          <w:sz w:val="18"/>
          <w:szCs w:val="18"/>
        </w:rPr>
      </w:pPr>
      <w:bookmarkStart w:id="279" w:name="cl-320"/>
      <w:bookmarkEnd w:id="279"/>
      <w:r>
        <w:rPr>
          <w:color w:val="333333"/>
          <w:sz w:val="18"/>
          <w:szCs w:val="18"/>
        </w:rPr>
        <w:t xml:space="preserve">    Inside __init_</w:t>
      </w:r>
      <w:proofErr w:type="gramStart"/>
      <w:r>
        <w:rPr>
          <w:color w:val="333333"/>
          <w:sz w:val="18"/>
          <w:szCs w:val="18"/>
        </w:rPr>
        <w:t>_()</w:t>
      </w:r>
      <w:proofErr w:type="gramEnd"/>
    </w:p>
    <w:p w:rsidR="00336D82" w:rsidRDefault="00336D82" w:rsidP="00336D82">
      <w:pPr>
        <w:pStyle w:val="HTMLPreformatted"/>
        <w:shd w:val="clear" w:color="auto" w:fill="FFFFFF"/>
        <w:rPr>
          <w:color w:val="333333"/>
          <w:sz w:val="18"/>
          <w:szCs w:val="18"/>
        </w:rPr>
      </w:pPr>
      <w:bookmarkStart w:id="280" w:name="cl-321"/>
      <w:bookmarkEnd w:id="280"/>
      <w:r>
        <w:rPr>
          <w:color w:val="333333"/>
          <w:sz w:val="18"/>
          <w:szCs w:val="18"/>
        </w:rPr>
        <w:t xml:space="preserve">    After decoration</w:t>
      </w:r>
    </w:p>
    <w:p w:rsidR="00336D82" w:rsidRDefault="00336D82" w:rsidP="00336D82">
      <w:pPr>
        <w:pStyle w:val="HTMLPreformatted"/>
        <w:shd w:val="clear" w:color="auto" w:fill="FFFFFF"/>
        <w:rPr>
          <w:color w:val="333333"/>
          <w:sz w:val="18"/>
          <w:szCs w:val="18"/>
        </w:rPr>
      </w:pPr>
      <w:bookmarkStart w:id="281" w:name="cl-322"/>
      <w:bookmarkEnd w:id="281"/>
      <w:r>
        <w:rPr>
          <w:color w:val="333333"/>
          <w:sz w:val="18"/>
          <w:szCs w:val="18"/>
        </w:rPr>
        <w:t xml:space="preserve">    Preparing to call </w:t>
      </w:r>
      <w:proofErr w:type="gramStart"/>
      <w:r>
        <w:rPr>
          <w:color w:val="333333"/>
          <w:sz w:val="18"/>
          <w:szCs w:val="18"/>
        </w:rPr>
        <w:t>sayHello()</w:t>
      </w:r>
      <w:proofErr w:type="gramEnd"/>
    </w:p>
    <w:p w:rsidR="00336D82" w:rsidRDefault="00336D82" w:rsidP="00336D82">
      <w:pPr>
        <w:pStyle w:val="HTMLPreformatted"/>
        <w:shd w:val="clear" w:color="auto" w:fill="FFFFFF"/>
        <w:rPr>
          <w:color w:val="333333"/>
          <w:sz w:val="18"/>
          <w:szCs w:val="18"/>
        </w:rPr>
      </w:pPr>
      <w:bookmarkStart w:id="282" w:name="cl-323"/>
      <w:bookmarkEnd w:id="282"/>
      <w:r>
        <w:rPr>
          <w:color w:val="333333"/>
          <w:sz w:val="18"/>
          <w:szCs w:val="18"/>
        </w:rPr>
        <w:t xml:space="preserve">    Inside __call_</w:t>
      </w:r>
      <w:proofErr w:type="gramStart"/>
      <w:r>
        <w:rPr>
          <w:color w:val="333333"/>
          <w:sz w:val="18"/>
          <w:szCs w:val="18"/>
        </w:rPr>
        <w:t>_()</w:t>
      </w:r>
      <w:proofErr w:type="gramEnd"/>
    </w:p>
    <w:p w:rsidR="00336D82" w:rsidRDefault="00336D82" w:rsidP="00336D82">
      <w:pPr>
        <w:pStyle w:val="HTMLPreformatted"/>
        <w:shd w:val="clear" w:color="auto" w:fill="FFFFFF"/>
        <w:rPr>
          <w:color w:val="333333"/>
          <w:sz w:val="18"/>
          <w:szCs w:val="18"/>
        </w:rPr>
      </w:pPr>
      <w:bookmarkStart w:id="283" w:name="cl-324"/>
      <w:bookmarkEnd w:id="283"/>
      <w:r>
        <w:rPr>
          <w:color w:val="333333"/>
          <w:sz w:val="18"/>
          <w:szCs w:val="18"/>
        </w:rPr>
        <w:t xml:space="preserve">    </w:t>
      </w:r>
      <w:proofErr w:type="gramStart"/>
      <w:r>
        <w:rPr>
          <w:color w:val="333333"/>
          <w:sz w:val="18"/>
          <w:szCs w:val="18"/>
        </w:rPr>
        <w:t>sayHello</w:t>
      </w:r>
      <w:proofErr w:type="gramEnd"/>
      <w:r>
        <w:rPr>
          <w:color w:val="333333"/>
          <w:sz w:val="18"/>
          <w:szCs w:val="18"/>
        </w:rPr>
        <w:t xml:space="preserve"> arguments: say hello argument list</w:t>
      </w:r>
    </w:p>
    <w:p w:rsidR="00336D82" w:rsidRDefault="00336D82" w:rsidP="00336D82">
      <w:pPr>
        <w:pStyle w:val="HTMLPreformatted"/>
        <w:shd w:val="clear" w:color="auto" w:fill="FFFFFF"/>
        <w:rPr>
          <w:color w:val="333333"/>
          <w:sz w:val="18"/>
          <w:szCs w:val="18"/>
        </w:rPr>
      </w:pPr>
      <w:bookmarkStart w:id="284" w:name="cl-325"/>
      <w:bookmarkEnd w:id="284"/>
      <w:r>
        <w:rPr>
          <w:color w:val="333333"/>
          <w:sz w:val="18"/>
          <w:szCs w:val="18"/>
        </w:rPr>
        <w:t xml:space="preserve">    After </w:t>
      </w:r>
      <w:proofErr w:type="gramStart"/>
      <w:r>
        <w:rPr>
          <w:color w:val="333333"/>
          <w:sz w:val="18"/>
          <w:szCs w:val="18"/>
        </w:rPr>
        <w:t>self.f(</w:t>
      </w:r>
      <w:proofErr w:type="gramEnd"/>
      <w:r>
        <w:rPr>
          <w:color w:val="333333"/>
          <w:sz w:val="18"/>
          <w:szCs w:val="18"/>
        </w:rPr>
        <w:t>*args)</w:t>
      </w:r>
    </w:p>
    <w:p w:rsidR="00336D82" w:rsidRDefault="00336D82" w:rsidP="00336D82">
      <w:pPr>
        <w:pStyle w:val="HTMLPreformatted"/>
        <w:shd w:val="clear" w:color="auto" w:fill="FFFFFF"/>
        <w:rPr>
          <w:color w:val="333333"/>
          <w:sz w:val="18"/>
          <w:szCs w:val="18"/>
        </w:rPr>
      </w:pPr>
      <w:bookmarkStart w:id="285" w:name="cl-326"/>
      <w:bookmarkEnd w:id="285"/>
      <w:r>
        <w:rPr>
          <w:color w:val="333333"/>
          <w:sz w:val="18"/>
          <w:szCs w:val="18"/>
        </w:rPr>
        <w:t xml:space="preserve">    After first </w:t>
      </w:r>
      <w:proofErr w:type="gramStart"/>
      <w:r>
        <w:rPr>
          <w:color w:val="333333"/>
          <w:sz w:val="18"/>
          <w:szCs w:val="18"/>
        </w:rPr>
        <w:t>sayHello(</w:t>
      </w:r>
      <w:proofErr w:type="gramEnd"/>
      <w:r>
        <w:rPr>
          <w:color w:val="333333"/>
          <w:sz w:val="18"/>
          <w:szCs w:val="18"/>
        </w:rPr>
        <w:t>) call</w:t>
      </w:r>
    </w:p>
    <w:p w:rsidR="00336D82" w:rsidRDefault="00336D82" w:rsidP="00336D82">
      <w:pPr>
        <w:pStyle w:val="HTMLPreformatted"/>
        <w:shd w:val="clear" w:color="auto" w:fill="FFFFFF"/>
        <w:rPr>
          <w:color w:val="333333"/>
          <w:sz w:val="18"/>
          <w:szCs w:val="18"/>
        </w:rPr>
      </w:pPr>
      <w:bookmarkStart w:id="286" w:name="cl-327"/>
      <w:bookmarkEnd w:id="286"/>
      <w:r>
        <w:rPr>
          <w:color w:val="333333"/>
          <w:sz w:val="18"/>
          <w:szCs w:val="18"/>
        </w:rPr>
        <w:t xml:space="preserve">    Inside __call_</w:t>
      </w:r>
      <w:proofErr w:type="gramStart"/>
      <w:r>
        <w:rPr>
          <w:color w:val="333333"/>
          <w:sz w:val="18"/>
          <w:szCs w:val="18"/>
        </w:rPr>
        <w:t>_()</w:t>
      </w:r>
      <w:proofErr w:type="gramEnd"/>
    </w:p>
    <w:p w:rsidR="00336D82" w:rsidRDefault="00336D82" w:rsidP="00336D82">
      <w:pPr>
        <w:pStyle w:val="HTMLPreformatted"/>
        <w:shd w:val="clear" w:color="auto" w:fill="FFFFFF"/>
        <w:rPr>
          <w:color w:val="333333"/>
          <w:sz w:val="18"/>
          <w:szCs w:val="18"/>
        </w:rPr>
      </w:pPr>
      <w:bookmarkStart w:id="287" w:name="cl-328"/>
      <w:bookmarkEnd w:id="287"/>
      <w:r>
        <w:rPr>
          <w:color w:val="333333"/>
          <w:sz w:val="18"/>
          <w:szCs w:val="18"/>
        </w:rPr>
        <w:t xml:space="preserve">    </w:t>
      </w:r>
      <w:proofErr w:type="gramStart"/>
      <w:r>
        <w:rPr>
          <w:color w:val="333333"/>
          <w:sz w:val="18"/>
          <w:szCs w:val="18"/>
        </w:rPr>
        <w:t>sayHello</w:t>
      </w:r>
      <w:proofErr w:type="gramEnd"/>
      <w:r>
        <w:rPr>
          <w:color w:val="333333"/>
          <w:sz w:val="18"/>
          <w:szCs w:val="18"/>
        </w:rPr>
        <w:t xml:space="preserve"> arguments: a different set of arguments</w:t>
      </w:r>
    </w:p>
    <w:p w:rsidR="00336D82" w:rsidRDefault="00336D82" w:rsidP="00336D82">
      <w:pPr>
        <w:pStyle w:val="HTMLPreformatted"/>
        <w:shd w:val="clear" w:color="auto" w:fill="FFFFFF"/>
        <w:rPr>
          <w:color w:val="333333"/>
          <w:sz w:val="18"/>
          <w:szCs w:val="18"/>
        </w:rPr>
      </w:pPr>
      <w:bookmarkStart w:id="288" w:name="cl-329"/>
      <w:bookmarkEnd w:id="288"/>
      <w:r>
        <w:rPr>
          <w:color w:val="333333"/>
          <w:sz w:val="18"/>
          <w:szCs w:val="18"/>
        </w:rPr>
        <w:lastRenderedPageBreak/>
        <w:t xml:space="preserve">    After </w:t>
      </w:r>
      <w:proofErr w:type="gramStart"/>
      <w:r>
        <w:rPr>
          <w:color w:val="333333"/>
          <w:sz w:val="18"/>
          <w:szCs w:val="18"/>
        </w:rPr>
        <w:t>self.f(</w:t>
      </w:r>
      <w:proofErr w:type="gramEnd"/>
      <w:r>
        <w:rPr>
          <w:color w:val="333333"/>
          <w:sz w:val="18"/>
          <w:szCs w:val="18"/>
        </w:rPr>
        <w:t>*args)</w:t>
      </w:r>
    </w:p>
    <w:p w:rsidR="00336D82" w:rsidRDefault="00336D82" w:rsidP="00336D82">
      <w:pPr>
        <w:pStyle w:val="HTMLPreformatted"/>
        <w:shd w:val="clear" w:color="auto" w:fill="FFFFFF"/>
        <w:rPr>
          <w:color w:val="333333"/>
          <w:sz w:val="18"/>
          <w:szCs w:val="18"/>
        </w:rPr>
      </w:pPr>
      <w:bookmarkStart w:id="289" w:name="cl-330"/>
      <w:bookmarkEnd w:id="289"/>
      <w:r>
        <w:rPr>
          <w:color w:val="333333"/>
          <w:sz w:val="18"/>
          <w:szCs w:val="18"/>
        </w:rPr>
        <w:t xml:space="preserve">    After second </w:t>
      </w:r>
      <w:proofErr w:type="gramStart"/>
      <w:r>
        <w:rPr>
          <w:color w:val="333333"/>
          <w:sz w:val="18"/>
          <w:szCs w:val="18"/>
        </w:rPr>
        <w:t>sayHello(</w:t>
      </w:r>
      <w:proofErr w:type="gramEnd"/>
      <w:r>
        <w:rPr>
          <w:color w:val="333333"/>
          <w:sz w:val="18"/>
          <w:szCs w:val="18"/>
        </w:rPr>
        <w:t>) call</w:t>
      </w:r>
    </w:p>
    <w:p w:rsidR="00336D82" w:rsidRDefault="00336D82" w:rsidP="00336D82">
      <w:pPr>
        <w:pStyle w:val="HTMLPreformatted"/>
        <w:shd w:val="clear" w:color="auto" w:fill="FFFFFF"/>
        <w:rPr>
          <w:color w:val="333333"/>
          <w:sz w:val="18"/>
          <w:szCs w:val="18"/>
        </w:rPr>
      </w:pPr>
      <w:bookmarkStart w:id="290" w:name="cl-331"/>
      <w:bookmarkEnd w:id="290"/>
    </w:p>
    <w:p w:rsidR="00336D82" w:rsidRDefault="00336D82" w:rsidP="00336D82">
      <w:pPr>
        <w:pStyle w:val="HTMLPreformatted"/>
        <w:shd w:val="clear" w:color="auto" w:fill="FFFFFF"/>
        <w:rPr>
          <w:color w:val="333333"/>
          <w:sz w:val="18"/>
          <w:szCs w:val="18"/>
        </w:rPr>
      </w:pPr>
      <w:bookmarkStart w:id="291" w:name="cl-332"/>
      <w:bookmarkEnd w:id="291"/>
      <w:r>
        <w:rPr>
          <w:color w:val="333333"/>
          <w:sz w:val="18"/>
          <w:szCs w:val="18"/>
        </w:rPr>
        <w:t>Notice that ``__init_</w:t>
      </w:r>
      <w:proofErr w:type="gramStart"/>
      <w:r>
        <w:rPr>
          <w:color w:val="333333"/>
          <w:sz w:val="18"/>
          <w:szCs w:val="18"/>
        </w:rPr>
        <w:t>_(</w:t>
      </w:r>
      <w:proofErr w:type="gramEnd"/>
      <w:r>
        <w:rPr>
          <w:color w:val="333333"/>
          <w:sz w:val="18"/>
          <w:szCs w:val="18"/>
        </w:rPr>
        <w:t>)`` is the only method called to perform decoration, and</w:t>
      </w:r>
    </w:p>
    <w:p w:rsidR="00336D82" w:rsidRDefault="00336D82" w:rsidP="00336D82">
      <w:pPr>
        <w:pStyle w:val="HTMLPreformatted"/>
        <w:shd w:val="clear" w:color="auto" w:fill="FFFFFF"/>
        <w:rPr>
          <w:color w:val="333333"/>
          <w:sz w:val="18"/>
          <w:szCs w:val="18"/>
        </w:rPr>
      </w:pPr>
      <w:bookmarkStart w:id="292" w:name="cl-333"/>
      <w:bookmarkEnd w:id="292"/>
      <w:r>
        <w:rPr>
          <w:color w:val="333333"/>
          <w:sz w:val="18"/>
          <w:szCs w:val="18"/>
        </w:rPr>
        <w:t>``__call_</w:t>
      </w:r>
      <w:proofErr w:type="gramStart"/>
      <w:r>
        <w:rPr>
          <w:color w:val="333333"/>
          <w:sz w:val="18"/>
          <w:szCs w:val="18"/>
        </w:rPr>
        <w:t>_(</w:t>
      </w:r>
      <w:proofErr w:type="gramEnd"/>
      <w:r>
        <w:rPr>
          <w:color w:val="333333"/>
          <w:sz w:val="18"/>
          <w:szCs w:val="18"/>
        </w:rPr>
        <w:t>)`` is called every time you call the decorated ``sayHello()``.</w:t>
      </w:r>
    </w:p>
    <w:p w:rsidR="00336D82" w:rsidRDefault="00336D82" w:rsidP="00DF7DE9">
      <w:pPr>
        <w:jc w:val="both"/>
        <w:rPr>
          <w:rFonts w:ascii="Bell MT" w:hAnsi="Bell MT"/>
          <w:b/>
          <w:sz w:val="32"/>
          <w:szCs w:val="32"/>
        </w:rPr>
      </w:pPr>
    </w:p>
    <w:p w:rsidR="001B0169" w:rsidRDefault="00336D82" w:rsidP="00DF7DE9">
      <w:pPr>
        <w:jc w:val="both"/>
        <w:rPr>
          <w:rFonts w:ascii="Bell MT" w:hAnsi="Bell MT"/>
          <w:b/>
          <w:sz w:val="32"/>
          <w:szCs w:val="32"/>
        </w:rPr>
      </w:pPr>
      <w:proofErr w:type="gramStart"/>
      <w:r>
        <w:rPr>
          <w:rFonts w:ascii="Bell MT" w:hAnsi="Bell MT"/>
          <w:b/>
          <w:sz w:val="32"/>
          <w:szCs w:val="32"/>
        </w:rPr>
        <w:t>Decorator with Argumnets.</w:t>
      </w:r>
      <w:proofErr w:type="gramEnd"/>
    </w:p>
    <w:p w:rsidR="00336D82" w:rsidRDefault="00336D82" w:rsidP="00336D82">
      <w:pPr>
        <w:pStyle w:val="HTMLPreformatted"/>
        <w:shd w:val="clear" w:color="auto" w:fill="FFFFFF"/>
        <w:rPr>
          <w:color w:val="333333"/>
          <w:sz w:val="18"/>
          <w:szCs w:val="18"/>
        </w:rPr>
      </w:pPr>
      <w:r>
        <w:rPr>
          <w:color w:val="333333"/>
          <w:sz w:val="18"/>
          <w:szCs w:val="18"/>
        </w:rPr>
        <w:t>Decorators with Arguments</w:t>
      </w:r>
    </w:p>
    <w:p w:rsidR="00336D82" w:rsidRDefault="00336D82" w:rsidP="00336D82">
      <w:pPr>
        <w:pStyle w:val="HTMLPreformatted"/>
        <w:shd w:val="clear" w:color="auto" w:fill="FFFFFF"/>
        <w:rPr>
          <w:color w:val="333333"/>
          <w:sz w:val="18"/>
          <w:szCs w:val="18"/>
        </w:rPr>
      </w:pPr>
      <w:bookmarkStart w:id="293" w:name="cl-337"/>
      <w:bookmarkEnd w:id="293"/>
      <w:r>
        <w:rPr>
          <w:color w:val="333333"/>
          <w:sz w:val="18"/>
          <w:szCs w:val="18"/>
        </w:rPr>
        <w:t>====================================</w:t>
      </w:r>
    </w:p>
    <w:p w:rsidR="00336D82" w:rsidRDefault="00336D82" w:rsidP="00336D82">
      <w:pPr>
        <w:pStyle w:val="HTMLPreformatted"/>
        <w:shd w:val="clear" w:color="auto" w:fill="FFFFFF"/>
        <w:rPr>
          <w:color w:val="333333"/>
          <w:sz w:val="18"/>
          <w:szCs w:val="18"/>
        </w:rPr>
      </w:pPr>
      <w:bookmarkStart w:id="294" w:name="cl-338"/>
      <w:bookmarkEnd w:id="294"/>
    </w:p>
    <w:p w:rsidR="00336D82" w:rsidRDefault="00336D82" w:rsidP="00336D82">
      <w:pPr>
        <w:pStyle w:val="HTMLPreformatted"/>
        <w:shd w:val="clear" w:color="auto" w:fill="FFFFFF"/>
        <w:rPr>
          <w:color w:val="333333"/>
          <w:sz w:val="18"/>
          <w:szCs w:val="18"/>
        </w:rPr>
      </w:pPr>
      <w:bookmarkStart w:id="295" w:name="cl-339"/>
      <w:bookmarkEnd w:id="295"/>
      <w:r>
        <w:rPr>
          <w:color w:val="333333"/>
          <w:sz w:val="18"/>
          <w:szCs w:val="18"/>
        </w:rPr>
        <w:t>The decorator mechanism behaves quite differently when you pass arguments to the</w:t>
      </w:r>
    </w:p>
    <w:p w:rsidR="00336D82" w:rsidRDefault="00336D82" w:rsidP="00336D82">
      <w:pPr>
        <w:pStyle w:val="HTMLPreformatted"/>
        <w:shd w:val="clear" w:color="auto" w:fill="FFFFFF"/>
        <w:rPr>
          <w:color w:val="333333"/>
          <w:sz w:val="18"/>
          <w:szCs w:val="18"/>
        </w:rPr>
      </w:pPr>
      <w:bookmarkStart w:id="296" w:name="cl-340"/>
      <w:bookmarkEnd w:id="296"/>
      <w:proofErr w:type="gramStart"/>
      <w:r>
        <w:rPr>
          <w:color w:val="333333"/>
          <w:sz w:val="18"/>
          <w:szCs w:val="18"/>
        </w:rPr>
        <w:t>decorator</w:t>
      </w:r>
      <w:proofErr w:type="gramEnd"/>
      <w:r>
        <w:rPr>
          <w:color w:val="333333"/>
          <w:sz w:val="18"/>
          <w:szCs w:val="18"/>
        </w:rPr>
        <w:t>.</w:t>
      </w:r>
    </w:p>
    <w:p w:rsidR="00336D82" w:rsidRDefault="00336D82" w:rsidP="00336D82">
      <w:pPr>
        <w:pStyle w:val="HTMLPreformatted"/>
        <w:shd w:val="clear" w:color="auto" w:fill="FFFFFF"/>
        <w:rPr>
          <w:color w:val="333333"/>
          <w:sz w:val="18"/>
          <w:szCs w:val="18"/>
        </w:rPr>
      </w:pPr>
      <w:bookmarkStart w:id="297" w:name="cl-341"/>
      <w:bookmarkEnd w:id="297"/>
    </w:p>
    <w:p w:rsidR="00336D82" w:rsidRDefault="00336D82" w:rsidP="00336D82">
      <w:pPr>
        <w:pStyle w:val="HTMLPreformatted"/>
        <w:shd w:val="clear" w:color="auto" w:fill="FFFFFF"/>
        <w:rPr>
          <w:color w:val="333333"/>
          <w:sz w:val="18"/>
          <w:szCs w:val="18"/>
        </w:rPr>
      </w:pPr>
      <w:bookmarkStart w:id="298" w:name="cl-342"/>
      <w:bookmarkEnd w:id="298"/>
      <w:r>
        <w:rPr>
          <w:color w:val="333333"/>
          <w:sz w:val="18"/>
          <w:szCs w:val="18"/>
        </w:rPr>
        <w:t>Let's modify the above example to see what happens when we add arguments to the</w:t>
      </w:r>
    </w:p>
    <w:p w:rsidR="00336D82" w:rsidRDefault="00336D82" w:rsidP="00336D82">
      <w:pPr>
        <w:pStyle w:val="HTMLPreformatted"/>
        <w:shd w:val="clear" w:color="auto" w:fill="FFFFFF"/>
        <w:rPr>
          <w:color w:val="333333"/>
          <w:sz w:val="18"/>
          <w:szCs w:val="18"/>
        </w:rPr>
      </w:pPr>
      <w:bookmarkStart w:id="299" w:name="cl-343"/>
      <w:bookmarkEnd w:id="299"/>
      <w:proofErr w:type="gramStart"/>
      <w:r>
        <w:rPr>
          <w:color w:val="333333"/>
          <w:sz w:val="18"/>
          <w:szCs w:val="18"/>
        </w:rPr>
        <w:t>decorator</w:t>
      </w:r>
      <w:proofErr w:type="gramEnd"/>
      <w:r>
        <w:rPr>
          <w:color w:val="333333"/>
          <w:sz w:val="18"/>
          <w:szCs w:val="18"/>
        </w:rPr>
        <w:t>::</w:t>
      </w:r>
    </w:p>
    <w:p w:rsidR="00336D82" w:rsidRDefault="00336D82" w:rsidP="00336D82">
      <w:pPr>
        <w:pStyle w:val="HTMLPreformatted"/>
        <w:shd w:val="clear" w:color="auto" w:fill="FFFFFF"/>
        <w:rPr>
          <w:color w:val="333333"/>
          <w:sz w:val="18"/>
          <w:szCs w:val="18"/>
        </w:rPr>
      </w:pPr>
      <w:bookmarkStart w:id="300" w:name="cl-344"/>
      <w:bookmarkEnd w:id="300"/>
    </w:p>
    <w:p w:rsidR="00336D82" w:rsidRDefault="00336D82" w:rsidP="00336D82">
      <w:pPr>
        <w:pStyle w:val="HTMLPreformatted"/>
        <w:shd w:val="clear" w:color="auto" w:fill="FFFFFF"/>
        <w:rPr>
          <w:color w:val="333333"/>
          <w:sz w:val="18"/>
          <w:szCs w:val="18"/>
        </w:rPr>
      </w:pPr>
      <w:bookmarkStart w:id="301" w:name="cl-345"/>
      <w:bookmarkEnd w:id="301"/>
      <w:r>
        <w:rPr>
          <w:color w:val="333333"/>
          <w:sz w:val="18"/>
          <w:szCs w:val="18"/>
        </w:rPr>
        <w:t xml:space="preserve">    # PythonDecorators/decorator_with_arguments.py</w:t>
      </w:r>
    </w:p>
    <w:p w:rsidR="00336D82" w:rsidRDefault="00336D82" w:rsidP="00336D82">
      <w:pPr>
        <w:pStyle w:val="HTMLPreformatted"/>
        <w:shd w:val="clear" w:color="auto" w:fill="FFFFFF"/>
        <w:rPr>
          <w:color w:val="333333"/>
          <w:sz w:val="18"/>
          <w:szCs w:val="18"/>
        </w:rPr>
      </w:pPr>
      <w:bookmarkStart w:id="302" w:name="cl-346"/>
      <w:bookmarkEnd w:id="302"/>
      <w:r>
        <w:rPr>
          <w:color w:val="333333"/>
          <w:sz w:val="18"/>
          <w:szCs w:val="18"/>
        </w:rPr>
        <w:t xml:space="preserve">    </w:t>
      </w:r>
      <w:proofErr w:type="gramStart"/>
      <w:r>
        <w:rPr>
          <w:color w:val="333333"/>
          <w:sz w:val="18"/>
          <w:szCs w:val="18"/>
        </w:rPr>
        <w:t>class</w:t>
      </w:r>
      <w:proofErr w:type="gramEnd"/>
      <w:r>
        <w:rPr>
          <w:color w:val="333333"/>
          <w:sz w:val="18"/>
          <w:szCs w:val="18"/>
        </w:rPr>
        <w:t xml:space="preserve"> decorator_with_arguments(object):</w:t>
      </w:r>
    </w:p>
    <w:p w:rsidR="00336D82" w:rsidRDefault="00336D82" w:rsidP="00336D82">
      <w:pPr>
        <w:pStyle w:val="HTMLPreformatted"/>
        <w:shd w:val="clear" w:color="auto" w:fill="FFFFFF"/>
        <w:rPr>
          <w:color w:val="333333"/>
          <w:sz w:val="18"/>
          <w:szCs w:val="18"/>
        </w:rPr>
      </w:pPr>
      <w:bookmarkStart w:id="303" w:name="cl-347"/>
      <w:bookmarkEnd w:id="303"/>
    </w:p>
    <w:p w:rsidR="00336D82" w:rsidRDefault="00336D82" w:rsidP="00336D82">
      <w:pPr>
        <w:pStyle w:val="HTMLPreformatted"/>
        <w:shd w:val="clear" w:color="auto" w:fill="FFFFFF"/>
        <w:rPr>
          <w:color w:val="333333"/>
          <w:sz w:val="18"/>
          <w:szCs w:val="18"/>
        </w:rPr>
      </w:pPr>
      <w:bookmarkStart w:id="304" w:name="cl-348"/>
      <w:bookmarkEnd w:id="304"/>
      <w:r>
        <w:rPr>
          <w:color w:val="333333"/>
          <w:sz w:val="18"/>
          <w:szCs w:val="18"/>
        </w:rPr>
        <w:t xml:space="preserve">        </w:t>
      </w:r>
      <w:proofErr w:type="gramStart"/>
      <w:r>
        <w:rPr>
          <w:color w:val="333333"/>
          <w:sz w:val="18"/>
          <w:szCs w:val="18"/>
        </w:rPr>
        <w:t>def</w:t>
      </w:r>
      <w:proofErr w:type="gramEnd"/>
      <w:r>
        <w:rPr>
          <w:color w:val="333333"/>
          <w:sz w:val="18"/>
          <w:szCs w:val="18"/>
        </w:rPr>
        <w:t xml:space="preserve"> __init__(self, arg1, arg2, arg3):</w:t>
      </w:r>
    </w:p>
    <w:p w:rsidR="00336D82" w:rsidRDefault="00336D82" w:rsidP="00336D82">
      <w:pPr>
        <w:pStyle w:val="HTMLPreformatted"/>
        <w:shd w:val="clear" w:color="auto" w:fill="FFFFFF"/>
        <w:rPr>
          <w:color w:val="333333"/>
          <w:sz w:val="18"/>
          <w:szCs w:val="18"/>
        </w:rPr>
      </w:pPr>
      <w:bookmarkStart w:id="305" w:name="cl-349"/>
      <w:bookmarkEnd w:id="305"/>
      <w:r>
        <w:rPr>
          <w:color w:val="333333"/>
          <w:sz w:val="18"/>
          <w:szCs w:val="18"/>
        </w:rPr>
        <w:t xml:space="preserve">            """</w:t>
      </w:r>
    </w:p>
    <w:p w:rsidR="00336D82" w:rsidRDefault="00336D82" w:rsidP="00336D82">
      <w:pPr>
        <w:pStyle w:val="HTMLPreformatted"/>
        <w:shd w:val="clear" w:color="auto" w:fill="FFFFFF"/>
        <w:rPr>
          <w:color w:val="333333"/>
          <w:sz w:val="18"/>
          <w:szCs w:val="18"/>
        </w:rPr>
      </w:pPr>
      <w:bookmarkStart w:id="306" w:name="cl-350"/>
      <w:bookmarkEnd w:id="306"/>
      <w:r>
        <w:rPr>
          <w:color w:val="333333"/>
          <w:sz w:val="18"/>
          <w:szCs w:val="18"/>
        </w:rPr>
        <w:t xml:space="preserve">            If there are decorator arguments, the function</w:t>
      </w:r>
    </w:p>
    <w:p w:rsidR="00336D82" w:rsidRDefault="00336D82" w:rsidP="00336D82">
      <w:pPr>
        <w:pStyle w:val="HTMLPreformatted"/>
        <w:shd w:val="clear" w:color="auto" w:fill="FFFFFF"/>
        <w:rPr>
          <w:color w:val="333333"/>
          <w:sz w:val="18"/>
          <w:szCs w:val="18"/>
        </w:rPr>
      </w:pPr>
      <w:bookmarkStart w:id="307" w:name="cl-351"/>
      <w:bookmarkEnd w:id="307"/>
      <w:r>
        <w:rPr>
          <w:color w:val="333333"/>
          <w:sz w:val="18"/>
          <w:szCs w:val="18"/>
        </w:rPr>
        <w:t xml:space="preserve">            </w:t>
      </w:r>
      <w:proofErr w:type="gramStart"/>
      <w:r>
        <w:rPr>
          <w:color w:val="333333"/>
          <w:sz w:val="18"/>
          <w:szCs w:val="18"/>
        </w:rPr>
        <w:t>to</w:t>
      </w:r>
      <w:proofErr w:type="gramEnd"/>
      <w:r>
        <w:rPr>
          <w:color w:val="333333"/>
          <w:sz w:val="18"/>
          <w:szCs w:val="18"/>
        </w:rPr>
        <w:t xml:space="preserve"> be decorated is not passed to the constructor!</w:t>
      </w:r>
    </w:p>
    <w:p w:rsidR="00336D82" w:rsidRDefault="00336D82" w:rsidP="00336D82">
      <w:pPr>
        <w:pStyle w:val="HTMLPreformatted"/>
        <w:shd w:val="clear" w:color="auto" w:fill="FFFFFF"/>
        <w:rPr>
          <w:color w:val="333333"/>
          <w:sz w:val="18"/>
          <w:szCs w:val="18"/>
        </w:rPr>
      </w:pPr>
      <w:bookmarkStart w:id="308" w:name="cl-352"/>
      <w:bookmarkEnd w:id="308"/>
      <w:r>
        <w:rPr>
          <w:color w:val="333333"/>
          <w:sz w:val="18"/>
          <w:szCs w:val="18"/>
        </w:rPr>
        <w:t xml:space="preserve">            """</w:t>
      </w:r>
    </w:p>
    <w:p w:rsidR="00336D82" w:rsidRDefault="00336D82" w:rsidP="00336D82">
      <w:pPr>
        <w:pStyle w:val="HTMLPreformatted"/>
        <w:shd w:val="clear" w:color="auto" w:fill="FFFFFF"/>
        <w:rPr>
          <w:color w:val="333333"/>
          <w:sz w:val="18"/>
          <w:szCs w:val="18"/>
        </w:rPr>
      </w:pPr>
      <w:bookmarkStart w:id="309" w:name="cl-353"/>
      <w:bookmarkEnd w:id="309"/>
      <w:r>
        <w:rPr>
          <w:color w:val="333333"/>
          <w:sz w:val="18"/>
          <w:szCs w:val="18"/>
        </w:rPr>
        <w:t xml:space="preserve">            </w:t>
      </w:r>
      <w:proofErr w:type="gramStart"/>
      <w:r>
        <w:rPr>
          <w:color w:val="333333"/>
          <w:sz w:val="18"/>
          <w:szCs w:val="18"/>
        </w:rPr>
        <w:t>print(</w:t>
      </w:r>
      <w:proofErr w:type="gramEnd"/>
      <w:r>
        <w:rPr>
          <w:color w:val="333333"/>
          <w:sz w:val="18"/>
          <w:szCs w:val="18"/>
        </w:rPr>
        <w:t>"Inside __init__()")</w:t>
      </w:r>
    </w:p>
    <w:p w:rsidR="00336D82" w:rsidRDefault="00336D82" w:rsidP="00336D82">
      <w:pPr>
        <w:pStyle w:val="HTMLPreformatted"/>
        <w:shd w:val="clear" w:color="auto" w:fill="FFFFFF"/>
        <w:rPr>
          <w:color w:val="333333"/>
          <w:sz w:val="18"/>
          <w:szCs w:val="18"/>
        </w:rPr>
      </w:pPr>
      <w:bookmarkStart w:id="310" w:name="cl-354"/>
      <w:bookmarkEnd w:id="310"/>
      <w:r>
        <w:rPr>
          <w:color w:val="333333"/>
          <w:sz w:val="18"/>
          <w:szCs w:val="18"/>
        </w:rPr>
        <w:t xml:space="preserve">            self.arg1 = arg1</w:t>
      </w:r>
    </w:p>
    <w:p w:rsidR="00336D82" w:rsidRDefault="00336D82" w:rsidP="00336D82">
      <w:pPr>
        <w:pStyle w:val="HTMLPreformatted"/>
        <w:shd w:val="clear" w:color="auto" w:fill="FFFFFF"/>
        <w:rPr>
          <w:color w:val="333333"/>
          <w:sz w:val="18"/>
          <w:szCs w:val="18"/>
        </w:rPr>
      </w:pPr>
      <w:bookmarkStart w:id="311" w:name="cl-355"/>
      <w:bookmarkEnd w:id="311"/>
      <w:r>
        <w:rPr>
          <w:color w:val="333333"/>
          <w:sz w:val="18"/>
          <w:szCs w:val="18"/>
        </w:rPr>
        <w:t xml:space="preserve">            self.arg2 = arg2</w:t>
      </w:r>
    </w:p>
    <w:p w:rsidR="00336D82" w:rsidRDefault="00336D82" w:rsidP="00336D82">
      <w:pPr>
        <w:pStyle w:val="HTMLPreformatted"/>
        <w:shd w:val="clear" w:color="auto" w:fill="FFFFFF"/>
        <w:rPr>
          <w:color w:val="333333"/>
          <w:sz w:val="18"/>
          <w:szCs w:val="18"/>
        </w:rPr>
      </w:pPr>
      <w:bookmarkStart w:id="312" w:name="cl-356"/>
      <w:bookmarkEnd w:id="312"/>
      <w:r>
        <w:rPr>
          <w:color w:val="333333"/>
          <w:sz w:val="18"/>
          <w:szCs w:val="18"/>
        </w:rPr>
        <w:t xml:space="preserve">            self.arg3 = arg3</w:t>
      </w:r>
    </w:p>
    <w:p w:rsidR="00336D82" w:rsidRDefault="00336D82" w:rsidP="00336D82">
      <w:pPr>
        <w:pStyle w:val="HTMLPreformatted"/>
        <w:shd w:val="clear" w:color="auto" w:fill="FFFFFF"/>
        <w:rPr>
          <w:color w:val="333333"/>
          <w:sz w:val="18"/>
          <w:szCs w:val="18"/>
        </w:rPr>
      </w:pPr>
      <w:bookmarkStart w:id="313" w:name="cl-357"/>
      <w:bookmarkEnd w:id="313"/>
    </w:p>
    <w:p w:rsidR="00336D82" w:rsidRDefault="00336D82" w:rsidP="00336D82">
      <w:pPr>
        <w:pStyle w:val="HTMLPreformatted"/>
        <w:shd w:val="clear" w:color="auto" w:fill="FFFFFF"/>
        <w:rPr>
          <w:color w:val="333333"/>
          <w:sz w:val="18"/>
          <w:szCs w:val="18"/>
        </w:rPr>
      </w:pPr>
      <w:bookmarkStart w:id="314" w:name="cl-358"/>
      <w:bookmarkEnd w:id="314"/>
      <w:r>
        <w:rPr>
          <w:color w:val="333333"/>
          <w:sz w:val="18"/>
          <w:szCs w:val="18"/>
        </w:rPr>
        <w:t xml:space="preserve">        </w:t>
      </w:r>
      <w:proofErr w:type="gramStart"/>
      <w:r>
        <w:rPr>
          <w:color w:val="333333"/>
          <w:sz w:val="18"/>
          <w:szCs w:val="18"/>
        </w:rPr>
        <w:t>def</w:t>
      </w:r>
      <w:proofErr w:type="gramEnd"/>
      <w:r>
        <w:rPr>
          <w:color w:val="333333"/>
          <w:sz w:val="18"/>
          <w:szCs w:val="18"/>
        </w:rPr>
        <w:t xml:space="preserve"> __call__(self, f):</w:t>
      </w:r>
    </w:p>
    <w:p w:rsidR="00336D82" w:rsidRDefault="00336D82" w:rsidP="00336D82">
      <w:pPr>
        <w:pStyle w:val="HTMLPreformatted"/>
        <w:shd w:val="clear" w:color="auto" w:fill="FFFFFF"/>
        <w:rPr>
          <w:color w:val="333333"/>
          <w:sz w:val="18"/>
          <w:szCs w:val="18"/>
        </w:rPr>
      </w:pPr>
      <w:bookmarkStart w:id="315" w:name="cl-359"/>
      <w:bookmarkEnd w:id="315"/>
      <w:r>
        <w:rPr>
          <w:color w:val="333333"/>
          <w:sz w:val="18"/>
          <w:szCs w:val="18"/>
        </w:rPr>
        <w:t xml:space="preserve">            """</w:t>
      </w:r>
    </w:p>
    <w:p w:rsidR="00336D82" w:rsidRDefault="00336D82" w:rsidP="00336D82">
      <w:pPr>
        <w:pStyle w:val="HTMLPreformatted"/>
        <w:shd w:val="clear" w:color="auto" w:fill="FFFFFF"/>
        <w:rPr>
          <w:color w:val="333333"/>
          <w:sz w:val="18"/>
          <w:szCs w:val="18"/>
        </w:rPr>
      </w:pPr>
      <w:bookmarkStart w:id="316" w:name="cl-360"/>
      <w:bookmarkEnd w:id="316"/>
      <w:r>
        <w:rPr>
          <w:color w:val="333333"/>
          <w:sz w:val="18"/>
          <w:szCs w:val="18"/>
        </w:rPr>
        <w:t xml:space="preserve">            If there are decorator arguments, __call_</w:t>
      </w:r>
      <w:proofErr w:type="gramStart"/>
      <w:r>
        <w:rPr>
          <w:color w:val="333333"/>
          <w:sz w:val="18"/>
          <w:szCs w:val="18"/>
        </w:rPr>
        <w:t>_(</w:t>
      </w:r>
      <w:proofErr w:type="gramEnd"/>
      <w:r>
        <w:rPr>
          <w:color w:val="333333"/>
          <w:sz w:val="18"/>
          <w:szCs w:val="18"/>
        </w:rPr>
        <w:t>) is only called</w:t>
      </w:r>
    </w:p>
    <w:p w:rsidR="00336D82" w:rsidRDefault="00336D82" w:rsidP="00336D82">
      <w:pPr>
        <w:pStyle w:val="HTMLPreformatted"/>
        <w:shd w:val="clear" w:color="auto" w:fill="FFFFFF"/>
        <w:rPr>
          <w:color w:val="333333"/>
          <w:sz w:val="18"/>
          <w:szCs w:val="18"/>
        </w:rPr>
      </w:pPr>
      <w:bookmarkStart w:id="317" w:name="cl-361"/>
      <w:bookmarkEnd w:id="317"/>
      <w:r>
        <w:rPr>
          <w:color w:val="333333"/>
          <w:sz w:val="18"/>
          <w:szCs w:val="18"/>
        </w:rPr>
        <w:t xml:space="preserve">            </w:t>
      </w:r>
      <w:proofErr w:type="gramStart"/>
      <w:r>
        <w:rPr>
          <w:color w:val="333333"/>
          <w:sz w:val="18"/>
          <w:szCs w:val="18"/>
        </w:rPr>
        <w:t>once</w:t>
      </w:r>
      <w:proofErr w:type="gramEnd"/>
      <w:r>
        <w:rPr>
          <w:color w:val="333333"/>
          <w:sz w:val="18"/>
          <w:szCs w:val="18"/>
        </w:rPr>
        <w:t>, as part of the decoration process! You can only give</w:t>
      </w:r>
    </w:p>
    <w:p w:rsidR="00336D82" w:rsidRDefault="00336D82" w:rsidP="00336D82">
      <w:pPr>
        <w:pStyle w:val="HTMLPreformatted"/>
        <w:shd w:val="clear" w:color="auto" w:fill="FFFFFF"/>
        <w:rPr>
          <w:color w:val="333333"/>
          <w:sz w:val="18"/>
          <w:szCs w:val="18"/>
        </w:rPr>
      </w:pPr>
      <w:bookmarkStart w:id="318" w:name="cl-362"/>
      <w:bookmarkEnd w:id="318"/>
      <w:r>
        <w:rPr>
          <w:color w:val="333333"/>
          <w:sz w:val="18"/>
          <w:szCs w:val="18"/>
        </w:rPr>
        <w:t xml:space="preserve">            </w:t>
      </w:r>
      <w:proofErr w:type="gramStart"/>
      <w:r>
        <w:rPr>
          <w:color w:val="333333"/>
          <w:sz w:val="18"/>
          <w:szCs w:val="18"/>
        </w:rPr>
        <w:t>it</w:t>
      </w:r>
      <w:proofErr w:type="gramEnd"/>
      <w:r>
        <w:rPr>
          <w:color w:val="333333"/>
          <w:sz w:val="18"/>
          <w:szCs w:val="18"/>
        </w:rPr>
        <w:t xml:space="preserve"> a single argument, which is the function object.</w:t>
      </w:r>
    </w:p>
    <w:p w:rsidR="00336D82" w:rsidRDefault="00336D82" w:rsidP="00336D82">
      <w:pPr>
        <w:pStyle w:val="HTMLPreformatted"/>
        <w:shd w:val="clear" w:color="auto" w:fill="FFFFFF"/>
        <w:rPr>
          <w:color w:val="333333"/>
          <w:sz w:val="18"/>
          <w:szCs w:val="18"/>
        </w:rPr>
      </w:pPr>
      <w:bookmarkStart w:id="319" w:name="cl-363"/>
      <w:bookmarkEnd w:id="319"/>
      <w:r>
        <w:rPr>
          <w:color w:val="333333"/>
          <w:sz w:val="18"/>
          <w:szCs w:val="18"/>
        </w:rPr>
        <w:t xml:space="preserve">            """</w:t>
      </w:r>
    </w:p>
    <w:p w:rsidR="00336D82" w:rsidRDefault="00336D82" w:rsidP="00336D82">
      <w:pPr>
        <w:pStyle w:val="HTMLPreformatted"/>
        <w:shd w:val="clear" w:color="auto" w:fill="FFFFFF"/>
        <w:rPr>
          <w:color w:val="333333"/>
          <w:sz w:val="18"/>
          <w:szCs w:val="18"/>
        </w:rPr>
      </w:pPr>
      <w:bookmarkStart w:id="320" w:name="cl-364"/>
      <w:bookmarkEnd w:id="320"/>
      <w:r>
        <w:rPr>
          <w:color w:val="333333"/>
          <w:sz w:val="18"/>
          <w:szCs w:val="18"/>
        </w:rPr>
        <w:t xml:space="preserve">            </w:t>
      </w:r>
      <w:proofErr w:type="gramStart"/>
      <w:r>
        <w:rPr>
          <w:color w:val="333333"/>
          <w:sz w:val="18"/>
          <w:szCs w:val="18"/>
        </w:rPr>
        <w:t>print(</w:t>
      </w:r>
      <w:proofErr w:type="gramEnd"/>
      <w:r>
        <w:rPr>
          <w:color w:val="333333"/>
          <w:sz w:val="18"/>
          <w:szCs w:val="18"/>
        </w:rPr>
        <w:t>"Inside __call__()")</w:t>
      </w:r>
    </w:p>
    <w:p w:rsidR="00336D82" w:rsidRDefault="00336D82" w:rsidP="00336D82">
      <w:pPr>
        <w:pStyle w:val="HTMLPreformatted"/>
        <w:shd w:val="clear" w:color="auto" w:fill="FFFFFF"/>
        <w:rPr>
          <w:color w:val="333333"/>
          <w:sz w:val="18"/>
          <w:szCs w:val="18"/>
        </w:rPr>
      </w:pPr>
      <w:bookmarkStart w:id="321" w:name="cl-365"/>
      <w:bookmarkEnd w:id="321"/>
      <w:r>
        <w:rPr>
          <w:color w:val="333333"/>
          <w:sz w:val="18"/>
          <w:szCs w:val="18"/>
        </w:rPr>
        <w:t xml:space="preserve">            </w:t>
      </w:r>
      <w:proofErr w:type="gramStart"/>
      <w:r>
        <w:rPr>
          <w:color w:val="333333"/>
          <w:sz w:val="18"/>
          <w:szCs w:val="18"/>
        </w:rPr>
        <w:t>def</w:t>
      </w:r>
      <w:proofErr w:type="gramEnd"/>
      <w:r>
        <w:rPr>
          <w:color w:val="333333"/>
          <w:sz w:val="18"/>
          <w:szCs w:val="18"/>
        </w:rPr>
        <w:t xml:space="preserve"> wrapped_f(*args):</w:t>
      </w:r>
    </w:p>
    <w:p w:rsidR="00336D82" w:rsidRDefault="00336D82" w:rsidP="00336D82">
      <w:pPr>
        <w:pStyle w:val="HTMLPreformatted"/>
        <w:shd w:val="clear" w:color="auto" w:fill="FFFFFF"/>
        <w:rPr>
          <w:color w:val="333333"/>
          <w:sz w:val="18"/>
          <w:szCs w:val="18"/>
        </w:rPr>
      </w:pPr>
      <w:bookmarkStart w:id="322" w:name="cl-366"/>
      <w:bookmarkEnd w:id="322"/>
      <w:r>
        <w:rPr>
          <w:color w:val="333333"/>
          <w:sz w:val="18"/>
          <w:szCs w:val="18"/>
        </w:rPr>
        <w:t xml:space="preserve">                </w:t>
      </w:r>
      <w:proofErr w:type="gramStart"/>
      <w:r>
        <w:rPr>
          <w:color w:val="333333"/>
          <w:sz w:val="18"/>
          <w:szCs w:val="18"/>
        </w:rPr>
        <w:t>print(</w:t>
      </w:r>
      <w:proofErr w:type="gramEnd"/>
      <w:r>
        <w:rPr>
          <w:color w:val="333333"/>
          <w:sz w:val="18"/>
          <w:szCs w:val="18"/>
        </w:rPr>
        <w:t>"Inside wrapped_f()")</w:t>
      </w:r>
    </w:p>
    <w:p w:rsidR="00336D82" w:rsidRDefault="00336D82" w:rsidP="00336D82">
      <w:pPr>
        <w:pStyle w:val="HTMLPreformatted"/>
        <w:shd w:val="clear" w:color="auto" w:fill="FFFFFF"/>
        <w:rPr>
          <w:color w:val="333333"/>
          <w:sz w:val="18"/>
          <w:szCs w:val="18"/>
        </w:rPr>
      </w:pPr>
      <w:bookmarkStart w:id="323" w:name="cl-367"/>
      <w:bookmarkEnd w:id="323"/>
      <w:r>
        <w:rPr>
          <w:color w:val="333333"/>
          <w:sz w:val="18"/>
          <w:szCs w:val="18"/>
        </w:rPr>
        <w:t xml:space="preserve">                </w:t>
      </w:r>
      <w:proofErr w:type="gramStart"/>
      <w:r>
        <w:rPr>
          <w:color w:val="333333"/>
          <w:sz w:val="18"/>
          <w:szCs w:val="18"/>
        </w:rPr>
        <w:t>print(</w:t>
      </w:r>
      <w:proofErr w:type="gramEnd"/>
      <w:r>
        <w:rPr>
          <w:color w:val="333333"/>
          <w:sz w:val="18"/>
          <w:szCs w:val="18"/>
        </w:rPr>
        <w:t>"Decorator arguments:", self.arg1, self.arg2, self.arg3)</w:t>
      </w:r>
    </w:p>
    <w:p w:rsidR="00336D82" w:rsidRDefault="00336D82" w:rsidP="00336D82">
      <w:pPr>
        <w:pStyle w:val="HTMLPreformatted"/>
        <w:shd w:val="clear" w:color="auto" w:fill="FFFFFF"/>
        <w:rPr>
          <w:color w:val="333333"/>
          <w:sz w:val="18"/>
          <w:szCs w:val="18"/>
        </w:rPr>
      </w:pPr>
      <w:bookmarkStart w:id="324" w:name="cl-368"/>
      <w:bookmarkEnd w:id="324"/>
      <w:r>
        <w:rPr>
          <w:color w:val="333333"/>
          <w:sz w:val="18"/>
          <w:szCs w:val="18"/>
        </w:rPr>
        <w:t xml:space="preserve">                </w:t>
      </w:r>
      <w:proofErr w:type="gramStart"/>
      <w:r>
        <w:rPr>
          <w:color w:val="333333"/>
          <w:sz w:val="18"/>
          <w:szCs w:val="18"/>
        </w:rPr>
        <w:t>f(</w:t>
      </w:r>
      <w:proofErr w:type="gramEnd"/>
      <w:r>
        <w:rPr>
          <w:color w:val="333333"/>
          <w:sz w:val="18"/>
          <w:szCs w:val="18"/>
        </w:rPr>
        <w:t>*args)</w:t>
      </w:r>
    </w:p>
    <w:p w:rsidR="00336D82" w:rsidRDefault="00336D82" w:rsidP="00336D82">
      <w:pPr>
        <w:pStyle w:val="HTMLPreformatted"/>
        <w:shd w:val="clear" w:color="auto" w:fill="FFFFFF"/>
        <w:rPr>
          <w:color w:val="333333"/>
          <w:sz w:val="18"/>
          <w:szCs w:val="18"/>
        </w:rPr>
      </w:pPr>
      <w:bookmarkStart w:id="325" w:name="cl-369"/>
      <w:bookmarkEnd w:id="325"/>
      <w:r>
        <w:rPr>
          <w:color w:val="333333"/>
          <w:sz w:val="18"/>
          <w:szCs w:val="18"/>
        </w:rPr>
        <w:t xml:space="preserve">                </w:t>
      </w:r>
      <w:proofErr w:type="gramStart"/>
      <w:r>
        <w:rPr>
          <w:color w:val="333333"/>
          <w:sz w:val="18"/>
          <w:szCs w:val="18"/>
        </w:rPr>
        <w:t>print(</w:t>
      </w:r>
      <w:proofErr w:type="gramEnd"/>
      <w:r>
        <w:rPr>
          <w:color w:val="333333"/>
          <w:sz w:val="18"/>
          <w:szCs w:val="18"/>
        </w:rPr>
        <w:t>"After f(*args)")</w:t>
      </w:r>
    </w:p>
    <w:p w:rsidR="00336D82" w:rsidRDefault="00336D82" w:rsidP="00336D82">
      <w:pPr>
        <w:pStyle w:val="HTMLPreformatted"/>
        <w:shd w:val="clear" w:color="auto" w:fill="FFFFFF"/>
        <w:rPr>
          <w:color w:val="333333"/>
          <w:sz w:val="18"/>
          <w:szCs w:val="18"/>
        </w:rPr>
      </w:pPr>
      <w:bookmarkStart w:id="326" w:name="cl-370"/>
      <w:bookmarkEnd w:id="326"/>
      <w:r>
        <w:rPr>
          <w:color w:val="333333"/>
          <w:sz w:val="18"/>
          <w:szCs w:val="18"/>
        </w:rPr>
        <w:t xml:space="preserve">            </w:t>
      </w:r>
      <w:proofErr w:type="gramStart"/>
      <w:r>
        <w:rPr>
          <w:color w:val="333333"/>
          <w:sz w:val="18"/>
          <w:szCs w:val="18"/>
        </w:rPr>
        <w:t>return</w:t>
      </w:r>
      <w:proofErr w:type="gramEnd"/>
      <w:r>
        <w:rPr>
          <w:color w:val="333333"/>
          <w:sz w:val="18"/>
          <w:szCs w:val="18"/>
        </w:rPr>
        <w:t xml:space="preserve"> wrapped_f</w:t>
      </w:r>
    </w:p>
    <w:p w:rsidR="00336D82" w:rsidRDefault="00336D82" w:rsidP="00336D82">
      <w:pPr>
        <w:pStyle w:val="HTMLPreformatted"/>
        <w:shd w:val="clear" w:color="auto" w:fill="FFFFFF"/>
        <w:rPr>
          <w:color w:val="333333"/>
          <w:sz w:val="18"/>
          <w:szCs w:val="18"/>
        </w:rPr>
      </w:pPr>
      <w:bookmarkStart w:id="327" w:name="cl-371"/>
      <w:bookmarkEnd w:id="327"/>
    </w:p>
    <w:p w:rsidR="00336D82" w:rsidRDefault="00336D82" w:rsidP="00336D82">
      <w:pPr>
        <w:pStyle w:val="HTMLPreformatted"/>
        <w:shd w:val="clear" w:color="auto" w:fill="FFFFFF"/>
        <w:rPr>
          <w:color w:val="333333"/>
          <w:sz w:val="18"/>
          <w:szCs w:val="18"/>
        </w:rPr>
      </w:pPr>
      <w:bookmarkStart w:id="328" w:name="cl-372"/>
      <w:bookmarkEnd w:id="328"/>
      <w:r>
        <w:rPr>
          <w:color w:val="333333"/>
          <w:sz w:val="18"/>
          <w:szCs w:val="18"/>
        </w:rPr>
        <w:t xml:space="preserve">    @decorator_with_</w:t>
      </w:r>
      <w:proofErr w:type="gramStart"/>
      <w:r>
        <w:rPr>
          <w:color w:val="333333"/>
          <w:sz w:val="18"/>
          <w:szCs w:val="18"/>
        </w:rPr>
        <w:t>arguments(</w:t>
      </w:r>
      <w:proofErr w:type="gramEnd"/>
      <w:r>
        <w:rPr>
          <w:color w:val="333333"/>
          <w:sz w:val="18"/>
          <w:szCs w:val="18"/>
        </w:rPr>
        <w:t>"hello", "world", 42)</w:t>
      </w:r>
    </w:p>
    <w:p w:rsidR="00336D82" w:rsidRDefault="00336D82" w:rsidP="00336D82">
      <w:pPr>
        <w:pStyle w:val="HTMLPreformatted"/>
        <w:shd w:val="clear" w:color="auto" w:fill="FFFFFF"/>
        <w:rPr>
          <w:color w:val="333333"/>
          <w:sz w:val="18"/>
          <w:szCs w:val="18"/>
        </w:rPr>
      </w:pPr>
      <w:bookmarkStart w:id="329" w:name="cl-373"/>
      <w:bookmarkEnd w:id="329"/>
      <w:r>
        <w:rPr>
          <w:color w:val="333333"/>
          <w:sz w:val="18"/>
          <w:szCs w:val="18"/>
        </w:rPr>
        <w:t xml:space="preserve">    </w:t>
      </w:r>
      <w:proofErr w:type="gramStart"/>
      <w:r>
        <w:rPr>
          <w:color w:val="333333"/>
          <w:sz w:val="18"/>
          <w:szCs w:val="18"/>
        </w:rPr>
        <w:t>def</w:t>
      </w:r>
      <w:proofErr w:type="gramEnd"/>
      <w:r>
        <w:rPr>
          <w:color w:val="333333"/>
          <w:sz w:val="18"/>
          <w:szCs w:val="18"/>
        </w:rPr>
        <w:t xml:space="preserve"> sayHello(a1, a2, a3, a4):</w:t>
      </w:r>
    </w:p>
    <w:p w:rsidR="00336D82" w:rsidRDefault="00336D82" w:rsidP="00336D82">
      <w:pPr>
        <w:pStyle w:val="HTMLPreformatted"/>
        <w:shd w:val="clear" w:color="auto" w:fill="FFFFFF"/>
        <w:rPr>
          <w:color w:val="333333"/>
          <w:sz w:val="18"/>
          <w:szCs w:val="18"/>
        </w:rPr>
      </w:pPr>
      <w:bookmarkStart w:id="330" w:name="cl-374"/>
      <w:bookmarkEnd w:id="330"/>
      <w:r>
        <w:rPr>
          <w:color w:val="333333"/>
          <w:sz w:val="18"/>
          <w:szCs w:val="18"/>
        </w:rPr>
        <w:t xml:space="preserve">        </w:t>
      </w:r>
      <w:proofErr w:type="gramStart"/>
      <w:r>
        <w:rPr>
          <w:color w:val="333333"/>
          <w:sz w:val="18"/>
          <w:szCs w:val="18"/>
        </w:rPr>
        <w:t>print(</w:t>
      </w:r>
      <w:proofErr w:type="gramEnd"/>
      <w:r>
        <w:rPr>
          <w:color w:val="333333"/>
          <w:sz w:val="18"/>
          <w:szCs w:val="18"/>
        </w:rPr>
        <w:t>'sayHello arguments:', a1, a2, a3, a4)</w:t>
      </w:r>
    </w:p>
    <w:p w:rsidR="00336D82" w:rsidRDefault="00336D82" w:rsidP="00336D82">
      <w:pPr>
        <w:pStyle w:val="HTMLPreformatted"/>
        <w:shd w:val="clear" w:color="auto" w:fill="FFFFFF"/>
        <w:rPr>
          <w:color w:val="333333"/>
          <w:sz w:val="18"/>
          <w:szCs w:val="18"/>
        </w:rPr>
      </w:pPr>
      <w:bookmarkStart w:id="331" w:name="cl-375"/>
      <w:bookmarkEnd w:id="331"/>
    </w:p>
    <w:p w:rsidR="00336D82" w:rsidRDefault="00336D82" w:rsidP="00336D82">
      <w:pPr>
        <w:pStyle w:val="HTMLPreformatted"/>
        <w:shd w:val="clear" w:color="auto" w:fill="FFFFFF"/>
        <w:rPr>
          <w:color w:val="333333"/>
          <w:sz w:val="18"/>
          <w:szCs w:val="18"/>
        </w:rPr>
      </w:pPr>
      <w:bookmarkStart w:id="332" w:name="cl-376"/>
      <w:bookmarkEnd w:id="332"/>
      <w:r>
        <w:rPr>
          <w:color w:val="333333"/>
          <w:sz w:val="18"/>
          <w:szCs w:val="18"/>
        </w:rPr>
        <w:t xml:space="preserve">    </w:t>
      </w:r>
      <w:proofErr w:type="gramStart"/>
      <w:r>
        <w:rPr>
          <w:color w:val="333333"/>
          <w:sz w:val="18"/>
          <w:szCs w:val="18"/>
        </w:rPr>
        <w:t>print(</w:t>
      </w:r>
      <w:proofErr w:type="gramEnd"/>
      <w:r>
        <w:rPr>
          <w:color w:val="333333"/>
          <w:sz w:val="18"/>
          <w:szCs w:val="18"/>
        </w:rPr>
        <w:t>"After decoration")</w:t>
      </w:r>
    </w:p>
    <w:p w:rsidR="00336D82" w:rsidRDefault="00336D82" w:rsidP="00336D82">
      <w:pPr>
        <w:pStyle w:val="HTMLPreformatted"/>
        <w:shd w:val="clear" w:color="auto" w:fill="FFFFFF"/>
        <w:rPr>
          <w:color w:val="333333"/>
          <w:sz w:val="18"/>
          <w:szCs w:val="18"/>
        </w:rPr>
      </w:pPr>
      <w:bookmarkStart w:id="333" w:name="cl-377"/>
      <w:bookmarkEnd w:id="333"/>
    </w:p>
    <w:p w:rsidR="00336D82" w:rsidRDefault="00336D82" w:rsidP="00336D82">
      <w:pPr>
        <w:pStyle w:val="HTMLPreformatted"/>
        <w:shd w:val="clear" w:color="auto" w:fill="FFFFFF"/>
        <w:rPr>
          <w:color w:val="333333"/>
          <w:sz w:val="18"/>
          <w:szCs w:val="18"/>
        </w:rPr>
      </w:pPr>
      <w:bookmarkStart w:id="334" w:name="cl-378"/>
      <w:bookmarkEnd w:id="334"/>
      <w:r>
        <w:rPr>
          <w:color w:val="333333"/>
          <w:sz w:val="18"/>
          <w:szCs w:val="18"/>
        </w:rPr>
        <w:t xml:space="preserve">    </w:t>
      </w:r>
      <w:proofErr w:type="gramStart"/>
      <w:r>
        <w:rPr>
          <w:color w:val="333333"/>
          <w:sz w:val="18"/>
          <w:szCs w:val="18"/>
        </w:rPr>
        <w:t>print(</w:t>
      </w:r>
      <w:proofErr w:type="gramEnd"/>
      <w:r>
        <w:rPr>
          <w:color w:val="333333"/>
          <w:sz w:val="18"/>
          <w:szCs w:val="18"/>
        </w:rPr>
        <w:t>"Preparing to call sayHello()")</w:t>
      </w:r>
    </w:p>
    <w:p w:rsidR="00336D82" w:rsidRDefault="00336D82" w:rsidP="00336D82">
      <w:pPr>
        <w:pStyle w:val="HTMLPreformatted"/>
        <w:shd w:val="clear" w:color="auto" w:fill="FFFFFF"/>
        <w:rPr>
          <w:color w:val="333333"/>
          <w:sz w:val="18"/>
          <w:szCs w:val="18"/>
        </w:rPr>
      </w:pPr>
      <w:bookmarkStart w:id="335" w:name="cl-379"/>
      <w:bookmarkEnd w:id="335"/>
      <w:r>
        <w:rPr>
          <w:color w:val="333333"/>
          <w:sz w:val="18"/>
          <w:szCs w:val="18"/>
        </w:rPr>
        <w:t xml:space="preserve">    </w:t>
      </w:r>
      <w:proofErr w:type="gramStart"/>
      <w:r>
        <w:rPr>
          <w:color w:val="333333"/>
          <w:sz w:val="18"/>
          <w:szCs w:val="18"/>
        </w:rPr>
        <w:t>sayHello(</w:t>
      </w:r>
      <w:proofErr w:type="gramEnd"/>
      <w:r>
        <w:rPr>
          <w:color w:val="333333"/>
          <w:sz w:val="18"/>
          <w:szCs w:val="18"/>
        </w:rPr>
        <w:t>"say", "hello", "argument", "list")</w:t>
      </w:r>
    </w:p>
    <w:p w:rsidR="00336D82" w:rsidRDefault="00336D82" w:rsidP="00336D82">
      <w:pPr>
        <w:pStyle w:val="HTMLPreformatted"/>
        <w:shd w:val="clear" w:color="auto" w:fill="FFFFFF"/>
        <w:rPr>
          <w:color w:val="333333"/>
          <w:sz w:val="18"/>
          <w:szCs w:val="18"/>
        </w:rPr>
      </w:pPr>
      <w:bookmarkStart w:id="336" w:name="cl-380"/>
      <w:bookmarkEnd w:id="336"/>
      <w:r>
        <w:rPr>
          <w:color w:val="333333"/>
          <w:sz w:val="18"/>
          <w:szCs w:val="18"/>
        </w:rPr>
        <w:t xml:space="preserve">    </w:t>
      </w:r>
      <w:proofErr w:type="gramStart"/>
      <w:r>
        <w:rPr>
          <w:color w:val="333333"/>
          <w:sz w:val="18"/>
          <w:szCs w:val="18"/>
        </w:rPr>
        <w:t>print(</w:t>
      </w:r>
      <w:proofErr w:type="gramEnd"/>
      <w:r>
        <w:rPr>
          <w:color w:val="333333"/>
          <w:sz w:val="18"/>
          <w:szCs w:val="18"/>
        </w:rPr>
        <w:t>"after first sayHello() call")</w:t>
      </w:r>
    </w:p>
    <w:p w:rsidR="00336D82" w:rsidRDefault="00336D82" w:rsidP="00336D82">
      <w:pPr>
        <w:pStyle w:val="HTMLPreformatted"/>
        <w:shd w:val="clear" w:color="auto" w:fill="FFFFFF"/>
        <w:rPr>
          <w:color w:val="333333"/>
          <w:sz w:val="18"/>
          <w:szCs w:val="18"/>
        </w:rPr>
      </w:pPr>
      <w:bookmarkStart w:id="337" w:name="cl-381"/>
      <w:bookmarkEnd w:id="337"/>
      <w:r>
        <w:rPr>
          <w:color w:val="333333"/>
          <w:sz w:val="18"/>
          <w:szCs w:val="18"/>
        </w:rPr>
        <w:t xml:space="preserve">    </w:t>
      </w:r>
      <w:proofErr w:type="gramStart"/>
      <w:r>
        <w:rPr>
          <w:color w:val="333333"/>
          <w:sz w:val="18"/>
          <w:szCs w:val="18"/>
        </w:rPr>
        <w:t>sayHello(</w:t>
      </w:r>
      <w:proofErr w:type="gramEnd"/>
      <w:r>
        <w:rPr>
          <w:color w:val="333333"/>
          <w:sz w:val="18"/>
          <w:szCs w:val="18"/>
        </w:rPr>
        <w:t>"a", "different", "set of", "arguments")</w:t>
      </w:r>
    </w:p>
    <w:p w:rsidR="00336D82" w:rsidRDefault="00336D82" w:rsidP="00336D82">
      <w:pPr>
        <w:pStyle w:val="HTMLPreformatted"/>
        <w:shd w:val="clear" w:color="auto" w:fill="FFFFFF"/>
        <w:rPr>
          <w:color w:val="333333"/>
          <w:sz w:val="18"/>
          <w:szCs w:val="18"/>
        </w:rPr>
      </w:pPr>
      <w:bookmarkStart w:id="338" w:name="cl-382"/>
      <w:bookmarkEnd w:id="338"/>
      <w:r>
        <w:rPr>
          <w:color w:val="333333"/>
          <w:sz w:val="18"/>
          <w:szCs w:val="18"/>
        </w:rPr>
        <w:t xml:space="preserve">    </w:t>
      </w:r>
      <w:proofErr w:type="gramStart"/>
      <w:r>
        <w:rPr>
          <w:color w:val="333333"/>
          <w:sz w:val="18"/>
          <w:szCs w:val="18"/>
        </w:rPr>
        <w:t>print(</w:t>
      </w:r>
      <w:proofErr w:type="gramEnd"/>
      <w:r>
        <w:rPr>
          <w:color w:val="333333"/>
          <w:sz w:val="18"/>
          <w:szCs w:val="18"/>
        </w:rPr>
        <w:t>"after second sayHello() call")</w:t>
      </w:r>
    </w:p>
    <w:p w:rsidR="00336D82" w:rsidRDefault="00336D82" w:rsidP="00336D82">
      <w:pPr>
        <w:pStyle w:val="HTMLPreformatted"/>
        <w:shd w:val="clear" w:color="auto" w:fill="FFFFFF"/>
        <w:rPr>
          <w:color w:val="333333"/>
          <w:sz w:val="18"/>
          <w:szCs w:val="18"/>
        </w:rPr>
      </w:pPr>
      <w:bookmarkStart w:id="339" w:name="cl-383"/>
      <w:bookmarkEnd w:id="339"/>
    </w:p>
    <w:p w:rsidR="00336D82" w:rsidRDefault="00336D82" w:rsidP="00336D82">
      <w:pPr>
        <w:pStyle w:val="HTMLPreformatted"/>
        <w:shd w:val="clear" w:color="auto" w:fill="FFFFFF"/>
        <w:rPr>
          <w:color w:val="333333"/>
          <w:sz w:val="18"/>
          <w:szCs w:val="18"/>
        </w:rPr>
      </w:pPr>
      <w:bookmarkStart w:id="340" w:name="cl-384"/>
      <w:bookmarkEnd w:id="340"/>
      <w:r>
        <w:rPr>
          <w:color w:val="333333"/>
          <w:sz w:val="18"/>
          <w:szCs w:val="18"/>
        </w:rPr>
        <w:t>From the output, we can see that the behavior changes quite significantly</w:t>
      </w:r>
      <w:proofErr w:type="gramStart"/>
      <w:r>
        <w:rPr>
          <w:color w:val="333333"/>
          <w:sz w:val="18"/>
          <w:szCs w:val="18"/>
        </w:rPr>
        <w:t>::</w:t>
      </w:r>
      <w:proofErr w:type="gramEnd"/>
    </w:p>
    <w:p w:rsidR="00336D82" w:rsidRDefault="00336D82" w:rsidP="00336D82">
      <w:pPr>
        <w:pStyle w:val="HTMLPreformatted"/>
        <w:shd w:val="clear" w:color="auto" w:fill="FFFFFF"/>
        <w:rPr>
          <w:color w:val="333333"/>
          <w:sz w:val="18"/>
          <w:szCs w:val="18"/>
        </w:rPr>
      </w:pPr>
      <w:bookmarkStart w:id="341" w:name="cl-385"/>
      <w:bookmarkEnd w:id="341"/>
    </w:p>
    <w:p w:rsidR="00336D82" w:rsidRDefault="00336D82" w:rsidP="00336D82">
      <w:pPr>
        <w:pStyle w:val="HTMLPreformatted"/>
        <w:shd w:val="clear" w:color="auto" w:fill="FFFFFF"/>
        <w:rPr>
          <w:color w:val="333333"/>
          <w:sz w:val="18"/>
          <w:szCs w:val="18"/>
        </w:rPr>
      </w:pPr>
      <w:bookmarkStart w:id="342" w:name="cl-386"/>
      <w:bookmarkEnd w:id="342"/>
      <w:r>
        <w:rPr>
          <w:color w:val="333333"/>
          <w:sz w:val="18"/>
          <w:szCs w:val="18"/>
        </w:rPr>
        <w:t xml:space="preserve">    Inside __init_</w:t>
      </w:r>
      <w:proofErr w:type="gramStart"/>
      <w:r>
        <w:rPr>
          <w:color w:val="333333"/>
          <w:sz w:val="18"/>
          <w:szCs w:val="18"/>
        </w:rPr>
        <w:t>_()</w:t>
      </w:r>
      <w:proofErr w:type="gramEnd"/>
    </w:p>
    <w:p w:rsidR="00336D82" w:rsidRDefault="00336D82" w:rsidP="00336D82">
      <w:pPr>
        <w:pStyle w:val="HTMLPreformatted"/>
        <w:shd w:val="clear" w:color="auto" w:fill="FFFFFF"/>
        <w:rPr>
          <w:color w:val="333333"/>
          <w:sz w:val="18"/>
          <w:szCs w:val="18"/>
        </w:rPr>
      </w:pPr>
      <w:bookmarkStart w:id="343" w:name="cl-387"/>
      <w:bookmarkEnd w:id="343"/>
      <w:r>
        <w:rPr>
          <w:color w:val="333333"/>
          <w:sz w:val="18"/>
          <w:szCs w:val="18"/>
        </w:rPr>
        <w:t xml:space="preserve">    Inside __call_</w:t>
      </w:r>
      <w:proofErr w:type="gramStart"/>
      <w:r>
        <w:rPr>
          <w:color w:val="333333"/>
          <w:sz w:val="18"/>
          <w:szCs w:val="18"/>
        </w:rPr>
        <w:t>_()</w:t>
      </w:r>
      <w:proofErr w:type="gramEnd"/>
    </w:p>
    <w:p w:rsidR="00336D82" w:rsidRDefault="00336D82" w:rsidP="00336D82">
      <w:pPr>
        <w:pStyle w:val="HTMLPreformatted"/>
        <w:shd w:val="clear" w:color="auto" w:fill="FFFFFF"/>
        <w:rPr>
          <w:color w:val="333333"/>
          <w:sz w:val="18"/>
          <w:szCs w:val="18"/>
        </w:rPr>
      </w:pPr>
      <w:bookmarkStart w:id="344" w:name="cl-388"/>
      <w:bookmarkEnd w:id="344"/>
      <w:r>
        <w:rPr>
          <w:color w:val="333333"/>
          <w:sz w:val="18"/>
          <w:szCs w:val="18"/>
        </w:rPr>
        <w:lastRenderedPageBreak/>
        <w:t xml:space="preserve">    After decoration</w:t>
      </w:r>
    </w:p>
    <w:p w:rsidR="00336D82" w:rsidRDefault="00336D82" w:rsidP="00336D82">
      <w:pPr>
        <w:pStyle w:val="HTMLPreformatted"/>
        <w:shd w:val="clear" w:color="auto" w:fill="FFFFFF"/>
        <w:rPr>
          <w:color w:val="333333"/>
          <w:sz w:val="18"/>
          <w:szCs w:val="18"/>
        </w:rPr>
      </w:pPr>
      <w:bookmarkStart w:id="345" w:name="cl-389"/>
      <w:bookmarkEnd w:id="345"/>
      <w:r>
        <w:rPr>
          <w:color w:val="333333"/>
          <w:sz w:val="18"/>
          <w:szCs w:val="18"/>
        </w:rPr>
        <w:t xml:space="preserve">    Preparing to call </w:t>
      </w:r>
      <w:proofErr w:type="gramStart"/>
      <w:r>
        <w:rPr>
          <w:color w:val="333333"/>
          <w:sz w:val="18"/>
          <w:szCs w:val="18"/>
        </w:rPr>
        <w:t>sayHello()</w:t>
      </w:r>
      <w:proofErr w:type="gramEnd"/>
    </w:p>
    <w:p w:rsidR="00336D82" w:rsidRDefault="00336D82" w:rsidP="00336D82">
      <w:pPr>
        <w:pStyle w:val="HTMLPreformatted"/>
        <w:shd w:val="clear" w:color="auto" w:fill="FFFFFF"/>
        <w:rPr>
          <w:color w:val="333333"/>
          <w:sz w:val="18"/>
          <w:szCs w:val="18"/>
        </w:rPr>
      </w:pPr>
      <w:bookmarkStart w:id="346" w:name="cl-390"/>
      <w:bookmarkEnd w:id="346"/>
      <w:r>
        <w:rPr>
          <w:color w:val="333333"/>
          <w:sz w:val="18"/>
          <w:szCs w:val="18"/>
        </w:rPr>
        <w:t xml:space="preserve">    Inside wrapped_</w:t>
      </w:r>
      <w:proofErr w:type="gramStart"/>
      <w:r>
        <w:rPr>
          <w:color w:val="333333"/>
          <w:sz w:val="18"/>
          <w:szCs w:val="18"/>
        </w:rPr>
        <w:t>f()</w:t>
      </w:r>
      <w:proofErr w:type="gramEnd"/>
    </w:p>
    <w:p w:rsidR="00336D82" w:rsidRDefault="00336D82" w:rsidP="00336D82">
      <w:pPr>
        <w:pStyle w:val="HTMLPreformatted"/>
        <w:shd w:val="clear" w:color="auto" w:fill="FFFFFF"/>
        <w:rPr>
          <w:color w:val="333333"/>
          <w:sz w:val="18"/>
          <w:szCs w:val="18"/>
        </w:rPr>
      </w:pPr>
      <w:bookmarkStart w:id="347" w:name="cl-391"/>
      <w:bookmarkEnd w:id="347"/>
      <w:r>
        <w:rPr>
          <w:color w:val="333333"/>
          <w:sz w:val="18"/>
          <w:szCs w:val="18"/>
        </w:rPr>
        <w:t xml:space="preserve">    Decorator arguments: hello world 42</w:t>
      </w:r>
    </w:p>
    <w:p w:rsidR="00336D82" w:rsidRDefault="00336D82" w:rsidP="00336D82">
      <w:pPr>
        <w:pStyle w:val="HTMLPreformatted"/>
        <w:shd w:val="clear" w:color="auto" w:fill="FFFFFF"/>
        <w:rPr>
          <w:color w:val="333333"/>
          <w:sz w:val="18"/>
          <w:szCs w:val="18"/>
        </w:rPr>
      </w:pPr>
      <w:bookmarkStart w:id="348" w:name="cl-392"/>
      <w:bookmarkEnd w:id="348"/>
      <w:r>
        <w:rPr>
          <w:color w:val="333333"/>
          <w:sz w:val="18"/>
          <w:szCs w:val="18"/>
        </w:rPr>
        <w:t xml:space="preserve">    </w:t>
      </w:r>
      <w:proofErr w:type="gramStart"/>
      <w:r>
        <w:rPr>
          <w:color w:val="333333"/>
          <w:sz w:val="18"/>
          <w:szCs w:val="18"/>
        </w:rPr>
        <w:t>sayHello</w:t>
      </w:r>
      <w:proofErr w:type="gramEnd"/>
      <w:r>
        <w:rPr>
          <w:color w:val="333333"/>
          <w:sz w:val="18"/>
          <w:szCs w:val="18"/>
        </w:rPr>
        <w:t xml:space="preserve"> arguments: say hello argument list</w:t>
      </w:r>
    </w:p>
    <w:p w:rsidR="00336D82" w:rsidRDefault="00336D82" w:rsidP="00336D82">
      <w:pPr>
        <w:pStyle w:val="HTMLPreformatted"/>
        <w:shd w:val="clear" w:color="auto" w:fill="FFFFFF"/>
        <w:rPr>
          <w:color w:val="333333"/>
          <w:sz w:val="18"/>
          <w:szCs w:val="18"/>
        </w:rPr>
      </w:pPr>
      <w:bookmarkStart w:id="349" w:name="cl-393"/>
      <w:bookmarkEnd w:id="349"/>
      <w:r>
        <w:rPr>
          <w:color w:val="333333"/>
          <w:sz w:val="18"/>
          <w:szCs w:val="18"/>
        </w:rPr>
        <w:t xml:space="preserve">    After </w:t>
      </w:r>
      <w:proofErr w:type="gramStart"/>
      <w:r>
        <w:rPr>
          <w:color w:val="333333"/>
          <w:sz w:val="18"/>
          <w:szCs w:val="18"/>
        </w:rPr>
        <w:t>f(</w:t>
      </w:r>
      <w:proofErr w:type="gramEnd"/>
      <w:r>
        <w:rPr>
          <w:color w:val="333333"/>
          <w:sz w:val="18"/>
          <w:szCs w:val="18"/>
        </w:rPr>
        <w:t>*args)</w:t>
      </w:r>
    </w:p>
    <w:p w:rsidR="00336D82" w:rsidRDefault="00336D82" w:rsidP="00336D82">
      <w:pPr>
        <w:pStyle w:val="HTMLPreformatted"/>
        <w:shd w:val="clear" w:color="auto" w:fill="FFFFFF"/>
        <w:rPr>
          <w:color w:val="333333"/>
          <w:sz w:val="18"/>
          <w:szCs w:val="18"/>
        </w:rPr>
      </w:pPr>
      <w:bookmarkStart w:id="350" w:name="cl-394"/>
      <w:bookmarkEnd w:id="350"/>
      <w:r>
        <w:rPr>
          <w:color w:val="333333"/>
          <w:sz w:val="18"/>
          <w:szCs w:val="18"/>
        </w:rPr>
        <w:t xml:space="preserve">    </w:t>
      </w:r>
      <w:proofErr w:type="gramStart"/>
      <w:r>
        <w:rPr>
          <w:color w:val="333333"/>
          <w:sz w:val="18"/>
          <w:szCs w:val="18"/>
        </w:rPr>
        <w:t>after</w:t>
      </w:r>
      <w:proofErr w:type="gramEnd"/>
      <w:r>
        <w:rPr>
          <w:color w:val="333333"/>
          <w:sz w:val="18"/>
          <w:szCs w:val="18"/>
        </w:rPr>
        <w:t xml:space="preserve"> first sayHello() call</w:t>
      </w:r>
    </w:p>
    <w:p w:rsidR="00336D82" w:rsidRDefault="00336D82" w:rsidP="00336D82">
      <w:pPr>
        <w:pStyle w:val="HTMLPreformatted"/>
        <w:shd w:val="clear" w:color="auto" w:fill="FFFFFF"/>
        <w:rPr>
          <w:color w:val="333333"/>
          <w:sz w:val="18"/>
          <w:szCs w:val="18"/>
        </w:rPr>
      </w:pPr>
      <w:bookmarkStart w:id="351" w:name="cl-395"/>
      <w:bookmarkEnd w:id="351"/>
      <w:r>
        <w:rPr>
          <w:color w:val="333333"/>
          <w:sz w:val="18"/>
          <w:szCs w:val="18"/>
        </w:rPr>
        <w:t xml:space="preserve">    Inside wrapped_</w:t>
      </w:r>
      <w:proofErr w:type="gramStart"/>
      <w:r>
        <w:rPr>
          <w:color w:val="333333"/>
          <w:sz w:val="18"/>
          <w:szCs w:val="18"/>
        </w:rPr>
        <w:t>f()</w:t>
      </w:r>
      <w:proofErr w:type="gramEnd"/>
    </w:p>
    <w:p w:rsidR="00336D82" w:rsidRDefault="00336D82" w:rsidP="00336D82">
      <w:pPr>
        <w:pStyle w:val="HTMLPreformatted"/>
        <w:shd w:val="clear" w:color="auto" w:fill="FFFFFF"/>
        <w:rPr>
          <w:color w:val="333333"/>
          <w:sz w:val="18"/>
          <w:szCs w:val="18"/>
        </w:rPr>
      </w:pPr>
      <w:bookmarkStart w:id="352" w:name="cl-396"/>
      <w:bookmarkEnd w:id="352"/>
      <w:r>
        <w:rPr>
          <w:color w:val="333333"/>
          <w:sz w:val="18"/>
          <w:szCs w:val="18"/>
        </w:rPr>
        <w:t xml:space="preserve">    Decorator arguments: hello world 42</w:t>
      </w:r>
    </w:p>
    <w:p w:rsidR="00336D82" w:rsidRDefault="00336D82" w:rsidP="00336D82">
      <w:pPr>
        <w:pStyle w:val="HTMLPreformatted"/>
        <w:shd w:val="clear" w:color="auto" w:fill="FFFFFF"/>
        <w:rPr>
          <w:color w:val="333333"/>
          <w:sz w:val="18"/>
          <w:szCs w:val="18"/>
        </w:rPr>
      </w:pPr>
      <w:bookmarkStart w:id="353" w:name="cl-397"/>
      <w:bookmarkEnd w:id="353"/>
      <w:r>
        <w:rPr>
          <w:color w:val="333333"/>
          <w:sz w:val="18"/>
          <w:szCs w:val="18"/>
        </w:rPr>
        <w:t xml:space="preserve">    </w:t>
      </w:r>
      <w:proofErr w:type="gramStart"/>
      <w:r>
        <w:rPr>
          <w:color w:val="333333"/>
          <w:sz w:val="18"/>
          <w:szCs w:val="18"/>
        </w:rPr>
        <w:t>sayHello</w:t>
      </w:r>
      <w:proofErr w:type="gramEnd"/>
      <w:r>
        <w:rPr>
          <w:color w:val="333333"/>
          <w:sz w:val="18"/>
          <w:szCs w:val="18"/>
        </w:rPr>
        <w:t xml:space="preserve"> arguments: a different set of arguments</w:t>
      </w:r>
    </w:p>
    <w:p w:rsidR="00336D82" w:rsidRDefault="00336D82" w:rsidP="00336D82">
      <w:pPr>
        <w:pStyle w:val="HTMLPreformatted"/>
        <w:shd w:val="clear" w:color="auto" w:fill="FFFFFF"/>
        <w:rPr>
          <w:color w:val="333333"/>
          <w:sz w:val="18"/>
          <w:szCs w:val="18"/>
        </w:rPr>
      </w:pPr>
      <w:bookmarkStart w:id="354" w:name="cl-398"/>
      <w:bookmarkEnd w:id="354"/>
      <w:r>
        <w:rPr>
          <w:color w:val="333333"/>
          <w:sz w:val="18"/>
          <w:szCs w:val="18"/>
        </w:rPr>
        <w:t xml:space="preserve">    After </w:t>
      </w:r>
      <w:proofErr w:type="gramStart"/>
      <w:r>
        <w:rPr>
          <w:color w:val="333333"/>
          <w:sz w:val="18"/>
          <w:szCs w:val="18"/>
        </w:rPr>
        <w:t>f(</w:t>
      </w:r>
      <w:proofErr w:type="gramEnd"/>
      <w:r>
        <w:rPr>
          <w:color w:val="333333"/>
          <w:sz w:val="18"/>
          <w:szCs w:val="18"/>
        </w:rPr>
        <w:t>*args)</w:t>
      </w:r>
    </w:p>
    <w:p w:rsidR="00336D82" w:rsidRDefault="00336D82" w:rsidP="00336D82">
      <w:pPr>
        <w:pStyle w:val="HTMLPreformatted"/>
        <w:shd w:val="clear" w:color="auto" w:fill="FFFFFF"/>
        <w:rPr>
          <w:color w:val="333333"/>
          <w:sz w:val="18"/>
          <w:szCs w:val="18"/>
        </w:rPr>
      </w:pPr>
      <w:bookmarkStart w:id="355" w:name="cl-399"/>
      <w:bookmarkEnd w:id="355"/>
      <w:r>
        <w:rPr>
          <w:color w:val="333333"/>
          <w:sz w:val="18"/>
          <w:szCs w:val="18"/>
        </w:rPr>
        <w:t xml:space="preserve">    </w:t>
      </w:r>
      <w:proofErr w:type="gramStart"/>
      <w:r>
        <w:rPr>
          <w:color w:val="333333"/>
          <w:sz w:val="18"/>
          <w:szCs w:val="18"/>
        </w:rPr>
        <w:t>after</w:t>
      </w:r>
      <w:proofErr w:type="gramEnd"/>
      <w:r>
        <w:rPr>
          <w:color w:val="333333"/>
          <w:sz w:val="18"/>
          <w:szCs w:val="18"/>
        </w:rPr>
        <w:t xml:space="preserve"> second sayHello() call</w:t>
      </w:r>
    </w:p>
    <w:p w:rsidR="00336D82" w:rsidRDefault="00336D82" w:rsidP="00336D82">
      <w:pPr>
        <w:pStyle w:val="HTMLPreformatted"/>
        <w:shd w:val="clear" w:color="auto" w:fill="FFFFFF"/>
        <w:rPr>
          <w:color w:val="333333"/>
          <w:sz w:val="18"/>
          <w:szCs w:val="18"/>
        </w:rPr>
      </w:pPr>
      <w:bookmarkStart w:id="356" w:name="cl-400"/>
      <w:bookmarkEnd w:id="356"/>
    </w:p>
    <w:p w:rsidR="00336D82" w:rsidRDefault="00336D82" w:rsidP="00336D82">
      <w:pPr>
        <w:pStyle w:val="HTMLPreformatted"/>
        <w:shd w:val="clear" w:color="auto" w:fill="FFFFFF"/>
        <w:rPr>
          <w:color w:val="333333"/>
          <w:sz w:val="18"/>
          <w:szCs w:val="18"/>
        </w:rPr>
      </w:pPr>
      <w:bookmarkStart w:id="357" w:name="cl-401"/>
      <w:bookmarkEnd w:id="357"/>
      <w:r>
        <w:rPr>
          <w:color w:val="333333"/>
          <w:sz w:val="18"/>
          <w:szCs w:val="18"/>
        </w:rPr>
        <w:t>Now the process of decoration calls the constructor and then immediately invokes</w:t>
      </w:r>
    </w:p>
    <w:p w:rsidR="00336D82" w:rsidRDefault="00336D82" w:rsidP="00336D82">
      <w:pPr>
        <w:pStyle w:val="HTMLPreformatted"/>
        <w:shd w:val="clear" w:color="auto" w:fill="FFFFFF"/>
        <w:rPr>
          <w:color w:val="333333"/>
          <w:sz w:val="18"/>
          <w:szCs w:val="18"/>
        </w:rPr>
      </w:pPr>
      <w:bookmarkStart w:id="358" w:name="cl-402"/>
      <w:bookmarkEnd w:id="358"/>
      <w:r>
        <w:rPr>
          <w:color w:val="333333"/>
          <w:sz w:val="18"/>
          <w:szCs w:val="18"/>
        </w:rPr>
        <w:t>``__call_</w:t>
      </w:r>
      <w:proofErr w:type="gramStart"/>
      <w:r>
        <w:rPr>
          <w:color w:val="333333"/>
          <w:sz w:val="18"/>
          <w:szCs w:val="18"/>
        </w:rPr>
        <w:t>_(</w:t>
      </w:r>
      <w:proofErr w:type="gramEnd"/>
      <w:r>
        <w:rPr>
          <w:color w:val="333333"/>
          <w:sz w:val="18"/>
          <w:szCs w:val="18"/>
        </w:rPr>
        <w:t>)``, which can only take a single argument (the function object) and</w:t>
      </w:r>
    </w:p>
    <w:p w:rsidR="00336D82" w:rsidRDefault="00336D82" w:rsidP="00336D82">
      <w:pPr>
        <w:pStyle w:val="HTMLPreformatted"/>
        <w:shd w:val="clear" w:color="auto" w:fill="FFFFFF"/>
        <w:rPr>
          <w:color w:val="333333"/>
          <w:sz w:val="18"/>
          <w:szCs w:val="18"/>
        </w:rPr>
      </w:pPr>
      <w:bookmarkStart w:id="359" w:name="cl-403"/>
      <w:bookmarkEnd w:id="359"/>
      <w:proofErr w:type="gramStart"/>
      <w:r>
        <w:rPr>
          <w:color w:val="333333"/>
          <w:sz w:val="18"/>
          <w:szCs w:val="18"/>
        </w:rPr>
        <w:t>must</w:t>
      </w:r>
      <w:proofErr w:type="gramEnd"/>
      <w:r>
        <w:rPr>
          <w:color w:val="333333"/>
          <w:sz w:val="18"/>
          <w:szCs w:val="18"/>
        </w:rPr>
        <w:t xml:space="preserve"> return the decorated function object that replaces the original. Notice</w:t>
      </w:r>
    </w:p>
    <w:p w:rsidR="00336D82" w:rsidRDefault="00336D82" w:rsidP="00336D82">
      <w:pPr>
        <w:pStyle w:val="HTMLPreformatted"/>
        <w:shd w:val="clear" w:color="auto" w:fill="FFFFFF"/>
        <w:rPr>
          <w:color w:val="333333"/>
          <w:sz w:val="18"/>
          <w:szCs w:val="18"/>
        </w:rPr>
      </w:pPr>
      <w:bookmarkStart w:id="360" w:name="cl-404"/>
      <w:bookmarkEnd w:id="360"/>
      <w:proofErr w:type="gramStart"/>
      <w:r>
        <w:rPr>
          <w:color w:val="333333"/>
          <w:sz w:val="18"/>
          <w:szCs w:val="18"/>
        </w:rPr>
        <w:t>that</w:t>
      </w:r>
      <w:proofErr w:type="gramEnd"/>
      <w:r>
        <w:rPr>
          <w:color w:val="333333"/>
          <w:sz w:val="18"/>
          <w:szCs w:val="18"/>
        </w:rPr>
        <w:t xml:space="preserve"> ``__call__()`` is now only invoked once, during decoration, and after that</w:t>
      </w:r>
    </w:p>
    <w:p w:rsidR="00336D82" w:rsidRDefault="00336D82" w:rsidP="00336D82">
      <w:pPr>
        <w:pStyle w:val="HTMLPreformatted"/>
        <w:shd w:val="clear" w:color="auto" w:fill="FFFFFF"/>
        <w:rPr>
          <w:color w:val="333333"/>
          <w:sz w:val="18"/>
          <w:szCs w:val="18"/>
        </w:rPr>
      </w:pPr>
      <w:bookmarkStart w:id="361" w:name="cl-405"/>
      <w:bookmarkEnd w:id="361"/>
      <w:proofErr w:type="gramStart"/>
      <w:r>
        <w:rPr>
          <w:color w:val="333333"/>
          <w:sz w:val="18"/>
          <w:szCs w:val="18"/>
        </w:rPr>
        <w:t>the</w:t>
      </w:r>
      <w:proofErr w:type="gramEnd"/>
      <w:r>
        <w:rPr>
          <w:color w:val="333333"/>
          <w:sz w:val="18"/>
          <w:szCs w:val="18"/>
        </w:rPr>
        <w:t xml:space="preserve"> decorated function that you return from ``__call__()`` is used for the</w:t>
      </w:r>
    </w:p>
    <w:p w:rsidR="00336D82" w:rsidRDefault="00336D82" w:rsidP="00336D82">
      <w:pPr>
        <w:pStyle w:val="HTMLPreformatted"/>
        <w:shd w:val="clear" w:color="auto" w:fill="FFFFFF"/>
        <w:rPr>
          <w:color w:val="333333"/>
          <w:sz w:val="18"/>
          <w:szCs w:val="18"/>
        </w:rPr>
      </w:pPr>
      <w:bookmarkStart w:id="362" w:name="cl-406"/>
      <w:bookmarkEnd w:id="362"/>
      <w:proofErr w:type="gramStart"/>
      <w:r>
        <w:rPr>
          <w:color w:val="333333"/>
          <w:sz w:val="18"/>
          <w:szCs w:val="18"/>
        </w:rPr>
        <w:t>actual</w:t>
      </w:r>
      <w:proofErr w:type="gramEnd"/>
      <w:r>
        <w:rPr>
          <w:color w:val="333333"/>
          <w:sz w:val="18"/>
          <w:szCs w:val="18"/>
        </w:rPr>
        <w:t xml:space="preserve"> calls.</w:t>
      </w:r>
    </w:p>
    <w:p w:rsidR="00336D82" w:rsidRDefault="00336D82" w:rsidP="00336D82">
      <w:pPr>
        <w:pStyle w:val="HTMLPreformatted"/>
        <w:shd w:val="clear" w:color="auto" w:fill="FFFFFF"/>
        <w:rPr>
          <w:color w:val="333333"/>
          <w:sz w:val="18"/>
          <w:szCs w:val="18"/>
        </w:rPr>
      </w:pPr>
      <w:bookmarkStart w:id="363" w:name="cl-407"/>
      <w:bookmarkEnd w:id="363"/>
    </w:p>
    <w:p w:rsidR="00336D82" w:rsidRDefault="00336D82" w:rsidP="00336D82">
      <w:pPr>
        <w:pStyle w:val="HTMLPreformatted"/>
        <w:shd w:val="clear" w:color="auto" w:fill="FFFFFF"/>
        <w:rPr>
          <w:color w:val="333333"/>
          <w:sz w:val="18"/>
          <w:szCs w:val="18"/>
        </w:rPr>
      </w:pPr>
      <w:bookmarkStart w:id="364" w:name="cl-408"/>
      <w:bookmarkEnd w:id="364"/>
      <w:r>
        <w:rPr>
          <w:color w:val="333333"/>
          <w:sz w:val="18"/>
          <w:szCs w:val="18"/>
        </w:rPr>
        <w:t>Although this behavior makes sense -- the constructor is now used to capture the</w:t>
      </w:r>
    </w:p>
    <w:p w:rsidR="00336D82" w:rsidRDefault="00336D82" w:rsidP="00336D82">
      <w:pPr>
        <w:pStyle w:val="HTMLPreformatted"/>
        <w:shd w:val="clear" w:color="auto" w:fill="FFFFFF"/>
        <w:rPr>
          <w:color w:val="333333"/>
          <w:sz w:val="18"/>
          <w:szCs w:val="18"/>
        </w:rPr>
      </w:pPr>
      <w:bookmarkStart w:id="365" w:name="cl-409"/>
      <w:bookmarkEnd w:id="365"/>
      <w:proofErr w:type="gramStart"/>
      <w:r>
        <w:rPr>
          <w:color w:val="333333"/>
          <w:sz w:val="18"/>
          <w:szCs w:val="18"/>
        </w:rPr>
        <w:t>decorator</w:t>
      </w:r>
      <w:proofErr w:type="gramEnd"/>
      <w:r>
        <w:rPr>
          <w:color w:val="333333"/>
          <w:sz w:val="18"/>
          <w:szCs w:val="18"/>
        </w:rPr>
        <w:t xml:space="preserve"> arguments, but the object ``__call__()`` can no longer be used as the</w:t>
      </w:r>
    </w:p>
    <w:p w:rsidR="00336D82" w:rsidRDefault="00336D82" w:rsidP="00336D82">
      <w:pPr>
        <w:pStyle w:val="HTMLPreformatted"/>
        <w:shd w:val="clear" w:color="auto" w:fill="FFFFFF"/>
        <w:rPr>
          <w:color w:val="333333"/>
          <w:sz w:val="18"/>
          <w:szCs w:val="18"/>
        </w:rPr>
      </w:pPr>
      <w:bookmarkStart w:id="366" w:name="cl-410"/>
      <w:bookmarkEnd w:id="366"/>
      <w:proofErr w:type="gramStart"/>
      <w:r>
        <w:rPr>
          <w:color w:val="333333"/>
          <w:sz w:val="18"/>
          <w:szCs w:val="18"/>
        </w:rPr>
        <w:t>decorated</w:t>
      </w:r>
      <w:proofErr w:type="gramEnd"/>
      <w:r>
        <w:rPr>
          <w:color w:val="333333"/>
          <w:sz w:val="18"/>
          <w:szCs w:val="18"/>
        </w:rPr>
        <w:t xml:space="preserve"> function call, so you must instead use ``__call__()`` to perform the</w:t>
      </w:r>
    </w:p>
    <w:p w:rsidR="00336D82" w:rsidRDefault="00336D82" w:rsidP="00336D82">
      <w:pPr>
        <w:pStyle w:val="HTMLPreformatted"/>
        <w:shd w:val="clear" w:color="auto" w:fill="FFFFFF"/>
        <w:rPr>
          <w:color w:val="333333"/>
          <w:sz w:val="18"/>
          <w:szCs w:val="18"/>
        </w:rPr>
      </w:pPr>
      <w:bookmarkStart w:id="367" w:name="cl-411"/>
      <w:bookmarkEnd w:id="367"/>
      <w:proofErr w:type="gramStart"/>
      <w:r>
        <w:rPr>
          <w:color w:val="333333"/>
          <w:sz w:val="18"/>
          <w:szCs w:val="18"/>
        </w:rPr>
        <w:t>decoration</w:t>
      </w:r>
      <w:proofErr w:type="gramEnd"/>
      <w:r>
        <w:rPr>
          <w:color w:val="333333"/>
          <w:sz w:val="18"/>
          <w:szCs w:val="18"/>
        </w:rPr>
        <w:t xml:space="preserve"> -- it is nonetheless surprising the first time you see it because</w:t>
      </w:r>
    </w:p>
    <w:p w:rsidR="00336D82" w:rsidRDefault="00336D82" w:rsidP="00336D82">
      <w:pPr>
        <w:pStyle w:val="HTMLPreformatted"/>
        <w:shd w:val="clear" w:color="auto" w:fill="FFFFFF"/>
        <w:rPr>
          <w:color w:val="333333"/>
          <w:sz w:val="18"/>
          <w:szCs w:val="18"/>
        </w:rPr>
      </w:pPr>
      <w:bookmarkStart w:id="368" w:name="cl-412"/>
      <w:bookmarkEnd w:id="368"/>
      <w:proofErr w:type="gramStart"/>
      <w:r>
        <w:rPr>
          <w:color w:val="333333"/>
          <w:sz w:val="18"/>
          <w:szCs w:val="18"/>
        </w:rPr>
        <w:t>it's</w:t>
      </w:r>
      <w:proofErr w:type="gramEnd"/>
      <w:r>
        <w:rPr>
          <w:color w:val="333333"/>
          <w:sz w:val="18"/>
          <w:szCs w:val="18"/>
        </w:rPr>
        <w:t xml:space="preserve"> acting so much differently than the no-argument case, and you must code the</w:t>
      </w:r>
    </w:p>
    <w:p w:rsidR="00336D82" w:rsidRDefault="00336D82" w:rsidP="00336D82">
      <w:pPr>
        <w:pStyle w:val="HTMLPreformatted"/>
        <w:shd w:val="clear" w:color="auto" w:fill="FFFFFF"/>
        <w:rPr>
          <w:color w:val="333333"/>
          <w:sz w:val="18"/>
          <w:szCs w:val="18"/>
        </w:rPr>
      </w:pPr>
      <w:bookmarkStart w:id="369" w:name="cl-413"/>
      <w:bookmarkEnd w:id="369"/>
      <w:proofErr w:type="gramStart"/>
      <w:r>
        <w:rPr>
          <w:color w:val="333333"/>
          <w:sz w:val="18"/>
          <w:szCs w:val="18"/>
        </w:rPr>
        <w:t>decorator</w:t>
      </w:r>
      <w:proofErr w:type="gramEnd"/>
      <w:r>
        <w:rPr>
          <w:color w:val="333333"/>
          <w:sz w:val="18"/>
          <w:szCs w:val="18"/>
        </w:rPr>
        <w:t xml:space="preserve"> very differently from the no-argument case.</w:t>
      </w:r>
    </w:p>
    <w:p w:rsidR="00336D82" w:rsidRDefault="00336D82" w:rsidP="00DF7DE9">
      <w:pPr>
        <w:jc w:val="both"/>
        <w:rPr>
          <w:rFonts w:ascii="Bell MT" w:hAnsi="Bell MT"/>
          <w:b/>
          <w:sz w:val="32"/>
          <w:szCs w:val="32"/>
        </w:rPr>
      </w:pPr>
    </w:p>
    <w:p w:rsidR="00336D82" w:rsidRDefault="00336D82" w:rsidP="00DF7DE9">
      <w:pPr>
        <w:jc w:val="both"/>
        <w:rPr>
          <w:rFonts w:ascii="Bell MT" w:hAnsi="Bell MT"/>
          <w:b/>
          <w:sz w:val="32"/>
          <w:szCs w:val="32"/>
        </w:rPr>
      </w:pPr>
    </w:p>
    <w:p w:rsidR="00336D82" w:rsidRDefault="00336D82" w:rsidP="00DF7DE9">
      <w:pPr>
        <w:jc w:val="both"/>
        <w:rPr>
          <w:rFonts w:ascii="Bell MT" w:hAnsi="Bell MT"/>
          <w:b/>
          <w:sz w:val="32"/>
          <w:szCs w:val="32"/>
        </w:rPr>
      </w:pPr>
      <w:r>
        <w:rPr>
          <w:rFonts w:ascii="Bell MT" w:hAnsi="Bell MT"/>
          <w:b/>
          <w:sz w:val="32"/>
          <w:szCs w:val="32"/>
        </w:rPr>
        <w:t>Decorator with decorated argunets</w:t>
      </w:r>
    </w:p>
    <w:p w:rsidR="00336D82" w:rsidRDefault="00336D82" w:rsidP="00336D82">
      <w:pPr>
        <w:pStyle w:val="HTMLPreformatted"/>
        <w:shd w:val="clear" w:color="auto" w:fill="FFFFFF"/>
        <w:rPr>
          <w:color w:val="333333"/>
          <w:sz w:val="18"/>
          <w:szCs w:val="18"/>
        </w:rPr>
      </w:pPr>
      <w:r>
        <w:rPr>
          <w:color w:val="333333"/>
          <w:sz w:val="18"/>
          <w:szCs w:val="18"/>
        </w:rPr>
        <w:t>Decorator Functions with Decorator Arguments</w:t>
      </w:r>
    </w:p>
    <w:p w:rsidR="00336D82" w:rsidRDefault="00336D82" w:rsidP="00336D82">
      <w:pPr>
        <w:pStyle w:val="HTMLPreformatted"/>
        <w:shd w:val="clear" w:color="auto" w:fill="FFFFFF"/>
        <w:rPr>
          <w:color w:val="333333"/>
          <w:sz w:val="18"/>
          <w:szCs w:val="18"/>
        </w:rPr>
      </w:pPr>
      <w:bookmarkStart w:id="370" w:name="cl-416"/>
      <w:bookmarkEnd w:id="370"/>
      <w:r>
        <w:rPr>
          <w:color w:val="333333"/>
          <w:sz w:val="18"/>
          <w:szCs w:val="18"/>
        </w:rPr>
        <w:t>==================================================</w:t>
      </w:r>
    </w:p>
    <w:p w:rsidR="00336D82" w:rsidRDefault="00336D82" w:rsidP="00336D82">
      <w:pPr>
        <w:pStyle w:val="HTMLPreformatted"/>
        <w:shd w:val="clear" w:color="auto" w:fill="FFFFFF"/>
        <w:rPr>
          <w:color w:val="333333"/>
          <w:sz w:val="18"/>
          <w:szCs w:val="18"/>
        </w:rPr>
      </w:pPr>
      <w:bookmarkStart w:id="371" w:name="cl-417"/>
      <w:bookmarkEnd w:id="371"/>
    </w:p>
    <w:p w:rsidR="00336D82" w:rsidRDefault="00336D82" w:rsidP="00336D82">
      <w:pPr>
        <w:pStyle w:val="HTMLPreformatted"/>
        <w:shd w:val="clear" w:color="auto" w:fill="FFFFFF"/>
        <w:rPr>
          <w:color w:val="333333"/>
          <w:sz w:val="18"/>
          <w:szCs w:val="18"/>
        </w:rPr>
      </w:pPr>
      <w:bookmarkStart w:id="372" w:name="cl-418"/>
      <w:bookmarkEnd w:id="372"/>
      <w:r>
        <w:rPr>
          <w:color w:val="333333"/>
          <w:sz w:val="18"/>
          <w:szCs w:val="18"/>
        </w:rPr>
        <w:t>Finally, let's look at the more complex decorator function implementation, where</w:t>
      </w:r>
    </w:p>
    <w:p w:rsidR="00336D82" w:rsidRDefault="00336D82" w:rsidP="00336D82">
      <w:pPr>
        <w:pStyle w:val="HTMLPreformatted"/>
        <w:shd w:val="clear" w:color="auto" w:fill="FFFFFF"/>
        <w:rPr>
          <w:color w:val="333333"/>
          <w:sz w:val="18"/>
          <w:szCs w:val="18"/>
        </w:rPr>
      </w:pPr>
      <w:bookmarkStart w:id="373" w:name="cl-419"/>
      <w:bookmarkEnd w:id="373"/>
      <w:proofErr w:type="gramStart"/>
      <w:r>
        <w:rPr>
          <w:color w:val="333333"/>
          <w:sz w:val="18"/>
          <w:szCs w:val="18"/>
        </w:rPr>
        <w:t>you</w:t>
      </w:r>
      <w:proofErr w:type="gramEnd"/>
      <w:r>
        <w:rPr>
          <w:color w:val="333333"/>
          <w:sz w:val="18"/>
          <w:szCs w:val="18"/>
        </w:rPr>
        <w:t xml:space="preserve"> have to do everything all at once::</w:t>
      </w:r>
    </w:p>
    <w:p w:rsidR="00336D82" w:rsidRDefault="00336D82" w:rsidP="00336D82">
      <w:pPr>
        <w:pStyle w:val="HTMLPreformatted"/>
        <w:shd w:val="clear" w:color="auto" w:fill="FFFFFF"/>
        <w:rPr>
          <w:color w:val="333333"/>
          <w:sz w:val="18"/>
          <w:szCs w:val="18"/>
        </w:rPr>
      </w:pPr>
      <w:bookmarkStart w:id="374" w:name="cl-420"/>
      <w:bookmarkEnd w:id="374"/>
    </w:p>
    <w:p w:rsidR="00336D82" w:rsidRDefault="00336D82" w:rsidP="00336D82">
      <w:pPr>
        <w:pStyle w:val="HTMLPreformatted"/>
        <w:shd w:val="clear" w:color="auto" w:fill="FFFFFF"/>
        <w:rPr>
          <w:color w:val="333333"/>
          <w:sz w:val="18"/>
          <w:szCs w:val="18"/>
        </w:rPr>
      </w:pPr>
      <w:bookmarkStart w:id="375" w:name="cl-421"/>
      <w:bookmarkEnd w:id="375"/>
      <w:r>
        <w:rPr>
          <w:color w:val="333333"/>
          <w:sz w:val="18"/>
          <w:szCs w:val="18"/>
        </w:rPr>
        <w:t xml:space="preserve">    # PythonDecorators/decorator_function_with_arguments.py</w:t>
      </w:r>
    </w:p>
    <w:p w:rsidR="00336D82" w:rsidRDefault="00336D82" w:rsidP="00336D82">
      <w:pPr>
        <w:pStyle w:val="HTMLPreformatted"/>
        <w:shd w:val="clear" w:color="auto" w:fill="FFFFFF"/>
        <w:rPr>
          <w:color w:val="333333"/>
          <w:sz w:val="18"/>
          <w:szCs w:val="18"/>
        </w:rPr>
      </w:pPr>
      <w:bookmarkStart w:id="376" w:name="cl-422"/>
      <w:bookmarkEnd w:id="376"/>
      <w:r>
        <w:rPr>
          <w:color w:val="333333"/>
          <w:sz w:val="18"/>
          <w:szCs w:val="18"/>
        </w:rPr>
        <w:t xml:space="preserve">    </w:t>
      </w:r>
      <w:proofErr w:type="gramStart"/>
      <w:r>
        <w:rPr>
          <w:color w:val="333333"/>
          <w:sz w:val="18"/>
          <w:szCs w:val="18"/>
        </w:rPr>
        <w:t>def</w:t>
      </w:r>
      <w:proofErr w:type="gramEnd"/>
      <w:r>
        <w:rPr>
          <w:color w:val="333333"/>
          <w:sz w:val="18"/>
          <w:szCs w:val="18"/>
        </w:rPr>
        <w:t xml:space="preserve"> decorator_function_with_arguments(arg1, arg2, arg3):</w:t>
      </w:r>
    </w:p>
    <w:p w:rsidR="00336D82" w:rsidRDefault="00336D82" w:rsidP="00336D82">
      <w:pPr>
        <w:pStyle w:val="HTMLPreformatted"/>
        <w:shd w:val="clear" w:color="auto" w:fill="FFFFFF"/>
        <w:rPr>
          <w:color w:val="333333"/>
          <w:sz w:val="18"/>
          <w:szCs w:val="18"/>
        </w:rPr>
      </w:pPr>
      <w:bookmarkStart w:id="377" w:name="cl-423"/>
      <w:bookmarkEnd w:id="377"/>
      <w:r>
        <w:rPr>
          <w:color w:val="333333"/>
          <w:sz w:val="18"/>
          <w:szCs w:val="18"/>
        </w:rPr>
        <w:t xml:space="preserve">        </w:t>
      </w:r>
      <w:proofErr w:type="gramStart"/>
      <w:r>
        <w:rPr>
          <w:color w:val="333333"/>
          <w:sz w:val="18"/>
          <w:szCs w:val="18"/>
        </w:rPr>
        <w:t>def</w:t>
      </w:r>
      <w:proofErr w:type="gramEnd"/>
      <w:r>
        <w:rPr>
          <w:color w:val="333333"/>
          <w:sz w:val="18"/>
          <w:szCs w:val="18"/>
        </w:rPr>
        <w:t xml:space="preserve"> wrap(f):</w:t>
      </w:r>
    </w:p>
    <w:p w:rsidR="00336D82" w:rsidRDefault="00336D82" w:rsidP="00336D82">
      <w:pPr>
        <w:pStyle w:val="HTMLPreformatted"/>
        <w:shd w:val="clear" w:color="auto" w:fill="FFFFFF"/>
        <w:rPr>
          <w:color w:val="333333"/>
          <w:sz w:val="18"/>
          <w:szCs w:val="18"/>
        </w:rPr>
      </w:pPr>
      <w:bookmarkStart w:id="378" w:name="cl-424"/>
      <w:bookmarkEnd w:id="378"/>
      <w:r>
        <w:rPr>
          <w:color w:val="333333"/>
          <w:sz w:val="18"/>
          <w:szCs w:val="18"/>
        </w:rPr>
        <w:t xml:space="preserve">            </w:t>
      </w:r>
      <w:proofErr w:type="gramStart"/>
      <w:r>
        <w:rPr>
          <w:color w:val="333333"/>
          <w:sz w:val="18"/>
          <w:szCs w:val="18"/>
        </w:rPr>
        <w:t>print(</w:t>
      </w:r>
      <w:proofErr w:type="gramEnd"/>
      <w:r>
        <w:rPr>
          <w:color w:val="333333"/>
          <w:sz w:val="18"/>
          <w:szCs w:val="18"/>
        </w:rPr>
        <w:t>"Inside wrap()")</w:t>
      </w:r>
    </w:p>
    <w:p w:rsidR="00336D82" w:rsidRDefault="00336D82" w:rsidP="00336D82">
      <w:pPr>
        <w:pStyle w:val="HTMLPreformatted"/>
        <w:shd w:val="clear" w:color="auto" w:fill="FFFFFF"/>
        <w:rPr>
          <w:color w:val="333333"/>
          <w:sz w:val="18"/>
          <w:szCs w:val="18"/>
        </w:rPr>
      </w:pPr>
      <w:bookmarkStart w:id="379" w:name="cl-425"/>
      <w:bookmarkEnd w:id="379"/>
      <w:r>
        <w:rPr>
          <w:color w:val="333333"/>
          <w:sz w:val="18"/>
          <w:szCs w:val="18"/>
        </w:rPr>
        <w:t xml:space="preserve">            </w:t>
      </w:r>
      <w:proofErr w:type="gramStart"/>
      <w:r>
        <w:rPr>
          <w:color w:val="333333"/>
          <w:sz w:val="18"/>
          <w:szCs w:val="18"/>
        </w:rPr>
        <w:t>def</w:t>
      </w:r>
      <w:proofErr w:type="gramEnd"/>
      <w:r>
        <w:rPr>
          <w:color w:val="333333"/>
          <w:sz w:val="18"/>
          <w:szCs w:val="18"/>
        </w:rPr>
        <w:t xml:space="preserve"> wrapped_f(*args):</w:t>
      </w:r>
    </w:p>
    <w:p w:rsidR="00336D82" w:rsidRDefault="00336D82" w:rsidP="00336D82">
      <w:pPr>
        <w:pStyle w:val="HTMLPreformatted"/>
        <w:shd w:val="clear" w:color="auto" w:fill="FFFFFF"/>
        <w:rPr>
          <w:color w:val="333333"/>
          <w:sz w:val="18"/>
          <w:szCs w:val="18"/>
        </w:rPr>
      </w:pPr>
      <w:bookmarkStart w:id="380" w:name="cl-426"/>
      <w:bookmarkEnd w:id="380"/>
      <w:r>
        <w:rPr>
          <w:color w:val="333333"/>
          <w:sz w:val="18"/>
          <w:szCs w:val="18"/>
        </w:rPr>
        <w:t xml:space="preserve">                </w:t>
      </w:r>
      <w:proofErr w:type="gramStart"/>
      <w:r>
        <w:rPr>
          <w:color w:val="333333"/>
          <w:sz w:val="18"/>
          <w:szCs w:val="18"/>
        </w:rPr>
        <w:t>print(</w:t>
      </w:r>
      <w:proofErr w:type="gramEnd"/>
      <w:r>
        <w:rPr>
          <w:color w:val="333333"/>
          <w:sz w:val="18"/>
          <w:szCs w:val="18"/>
        </w:rPr>
        <w:t>"Inside wrapped_f()")</w:t>
      </w:r>
    </w:p>
    <w:p w:rsidR="00336D82" w:rsidRDefault="00336D82" w:rsidP="00336D82">
      <w:pPr>
        <w:pStyle w:val="HTMLPreformatted"/>
        <w:shd w:val="clear" w:color="auto" w:fill="FFFFFF"/>
        <w:rPr>
          <w:color w:val="333333"/>
          <w:sz w:val="18"/>
          <w:szCs w:val="18"/>
        </w:rPr>
      </w:pPr>
      <w:bookmarkStart w:id="381" w:name="cl-427"/>
      <w:bookmarkEnd w:id="381"/>
      <w:r>
        <w:rPr>
          <w:color w:val="333333"/>
          <w:sz w:val="18"/>
          <w:szCs w:val="18"/>
        </w:rPr>
        <w:t xml:space="preserve">                </w:t>
      </w:r>
      <w:proofErr w:type="gramStart"/>
      <w:r>
        <w:rPr>
          <w:color w:val="333333"/>
          <w:sz w:val="18"/>
          <w:szCs w:val="18"/>
        </w:rPr>
        <w:t>print(</w:t>
      </w:r>
      <w:proofErr w:type="gramEnd"/>
      <w:r>
        <w:rPr>
          <w:color w:val="333333"/>
          <w:sz w:val="18"/>
          <w:szCs w:val="18"/>
        </w:rPr>
        <w:t>"Decorator arguments:", arg1, arg2, arg3)</w:t>
      </w:r>
    </w:p>
    <w:p w:rsidR="00336D82" w:rsidRDefault="00336D82" w:rsidP="00336D82">
      <w:pPr>
        <w:pStyle w:val="HTMLPreformatted"/>
        <w:shd w:val="clear" w:color="auto" w:fill="FFFFFF"/>
        <w:rPr>
          <w:color w:val="333333"/>
          <w:sz w:val="18"/>
          <w:szCs w:val="18"/>
        </w:rPr>
      </w:pPr>
      <w:bookmarkStart w:id="382" w:name="cl-428"/>
      <w:bookmarkEnd w:id="382"/>
      <w:r>
        <w:rPr>
          <w:color w:val="333333"/>
          <w:sz w:val="18"/>
          <w:szCs w:val="18"/>
        </w:rPr>
        <w:t xml:space="preserve">                </w:t>
      </w:r>
      <w:proofErr w:type="gramStart"/>
      <w:r>
        <w:rPr>
          <w:color w:val="333333"/>
          <w:sz w:val="18"/>
          <w:szCs w:val="18"/>
        </w:rPr>
        <w:t>f(</w:t>
      </w:r>
      <w:proofErr w:type="gramEnd"/>
      <w:r>
        <w:rPr>
          <w:color w:val="333333"/>
          <w:sz w:val="18"/>
          <w:szCs w:val="18"/>
        </w:rPr>
        <w:t>*args)</w:t>
      </w:r>
    </w:p>
    <w:p w:rsidR="00336D82" w:rsidRDefault="00336D82" w:rsidP="00336D82">
      <w:pPr>
        <w:pStyle w:val="HTMLPreformatted"/>
        <w:shd w:val="clear" w:color="auto" w:fill="FFFFFF"/>
        <w:rPr>
          <w:color w:val="333333"/>
          <w:sz w:val="18"/>
          <w:szCs w:val="18"/>
        </w:rPr>
      </w:pPr>
      <w:bookmarkStart w:id="383" w:name="cl-429"/>
      <w:bookmarkEnd w:id="383"/>
      <w:r>
        <w:rPr>
          <w:color w:val="333333"/>
          <w:sz w:val="18"/>
          <w:szCs w:val="18"/>
        </w:rPr>
        <w:t xml:space="preserve">                </w:t>
      </w:r>
      <w:proofErr w:type="gramStart"/>
      <w:r>
        <w:rPr>
          <w:color w:val="333333"/>
          <w:sz w:val="18"/>
          <w:szCs w:val="18"/>
        </w:rPr>
        <w:t>print(</w:t>
      </w:r>
      <w:proofErr w:type="gramEnd"/>
      <w:r>
        <w:rPr>
          <w:color w:val="333333"/>
          <w:sz w:val="18"/>
          <w:szCs w:val="18"/>
        </w:rPr>
        <w:t>"After f(*args)")</w:t>
      </w:r>
    </w:p>
    <w:p w:rsidR="00336D82" w:rsidRDefault="00336D82" w:rsidP="00336D82">
      <w:pPr>
        <w:pStyle w:val="HTMLPreformatted"/>
        <w:shd w:val="clear" w:color="auto" w:fill="FFFFFF"/>
        <w:rPr>
          <w:color w:val="333333"/>
          <w:sz w:val="18"/>
          <w:szCs w:val="18"/>
        </w:rPr>
      </w:pPr>
      <w:bookmarkStart w:id="384" w:name="cl-430"/>
      <w:bookmarkEnd w:id="384"/>
      <w:r>
        <w:rPr>
          <w:color w:val="333333"/>
          <w:sz w:val="18"/>
          <w:szCs w:val="18"/>
        </w:rPr>
        <w:t xml:space="preserve">            </w:t>
      </w:r>
      <w:proofErr w:type="gramStart"/>
      <w:r>
        <w:rPr>
          <w:color w:val="333333"/>
          <w:sz w:val="18"/>
          <w:szCs w:val="18"/>
        </w:rPr>
        <w:t>return</w:t>
      </w:r>
      <w:proofErr w:type="gramEnd"/>
      <w:r>
        <w:rPr>
          <w:color w:val="333333"/>
          <w:sz w:val="18"/>
          <w:szCs w:val="18"/>
        </w:rPr>
        <w:t xml:space="preserve"> wrapped_f</w:t>
      </w:r>
    </w:p>
    <w:p w:rsidR="00336D82" w:rsidRDefault="00336D82" w:rsidP="00336D82">
      <w:pPr>
        <w:pStyle w:val="HTMLPreformatted"/>
        <w:shd w:val="clear" w:color="auto" w:fill="FFFFFF"/>
        <w:rPr>
          <w:color w:val="333333"/>
          <w:sz w:val="18"/>
          <w:szCs w:val="18"/>
        </w:rPr>
      </w:pPr>
      <w:bookmarkStart w:id="385" w:name="cl-431"/>
      <w:bookmarkEnd w:id="385"/>
      <w:r>
        <w:rPr>
          <w:color w:val="333333"/>
          <w:sz w:val="18"/>
          <w:szCs w:val="18"/>
        </w:rPr>
        <w:t xml:space="preserve">        </w:t>
      </w:r>
      <w:proofErr w:type="gramStart"/>
      <w:r>
        <w:rPr>
          <w:color w:val="333333"/>
          <w:sz w:val="18"/>
          <w:szCs w:val="18"/>
        </w:rPr>
        <w:t>return</w:t>
      </w:r>
      <w:proofErr w:type="gramEnd"/>
      <w:r>
        <w:rPr>
          <w:color w:val="333333"/>
          <w:sz w:val="18"/>
          <w:szCs w:val="18"/>
        </w:rPr>
        <w:t xml:space="preserve"> wrap</w:t>
      </w:r>
    </w:p>
    <w:p w:rsidR="00336D82" w:rsidRDefault="00336D82" w:rsidP="00336D82">
      <w:pPr>
        <w:pStyle w:val="HTMLPreformatted"/>
        <w:shd w:val="clear" w:color="auto" w:fill="FFFFFF"/>
        <w:rPr>
          <w:color w:val="333333"/>
          <w:sz w:val="18"/>
          <w:szCs w:val="18"/>
        </w:rPr>
      </w:pPr>
      <w:bookmarkStart w:id="386" w:name="cl-432"/>
      <w:bookmarkEnd w:id="386"/>
    </w:p>
    <w:p w:rsidR="00336D82" w:rsidRDefault="00336D82" w:rsidP="00336D82">
      <w:pPr>
        <w:pStyle w:val="HTMLPreformatted"/>
        <w:shd w:val="clear" w:color="auto" w:fill="FFFFFF"/>
        <w:rPr>
          <w:color w:val="333333"/>
          <w:sz w:val="18"/>
          <w:szCs w:val="18"/>
        </w:rPr>
      </w:pPr>
      <w:bookmarkStart w:id="387" w:name="cl-433"/>
      <w:bookmarkEnd w:id="387"/>
      <w:r>
        <w:rPr>
          <w:color w:val="333333"/>
          <w:sz w:val="18"/>
          <w:szCs w:val="18"/>
        </w:rPr>
        <w:t xml:space="preserve">    @decorator_function_with_</w:t>
      </w:r>
      <w:proofErr w:type="gramStart"/>
      <w:r>
        <w:rPr>
          <w:color w:val="333333"/>
          <w:sz w:val="18"/>
          <w:szCs w:val="18"/>
        </w:rPr>
        <w:t>arguments(</w:t>
      </w:r>
      <w:proofErr w:type="gramEnd"/>
      <w:r>
        <w:rPr>
          <w:color w:val="333333"/>
          <w:sz w:val="18"/>
          <w:szCs w:val="18"/>
        </w:rPr>
        <w:t>"hello", "world", 42)</w:t>
      </w:r>
    </w:p>
    <w:p w:rsidR="00336D82" w:rsidRDefault="00336D82" w:rsidP="00336D82">
      <w:pPr>
        <w:pStyle w:val="HTMLPreformatted"/>
        <w:shd w:val="clear" w:color="auto" w:fill="FFFFFF"/>
        <w:rPr>
          <w:color w:val="333333"/>
          <w:sz w:val="18"/>
          <w:szCs w:val="18"/>
        </w:rPr>
      </w:pPr>
      <w:bookmarkStart w:id="388" w:name="cl-434"/>
      <w:bookmarkEnd w:id="388"/>
      <w:r>
        <w:rPr>
          <w:color w:val="333333"/>
          <w:sz w:val="18"/>
          <w:szCs w:val="18"/>
        </w:rPr>
        <w:t xml:space="preserve">    </w:t>
      </w:r>
      <w:proofErr w:type="gramStart"/>
      <w:r>
        <w:rPr>
          <w:color w:val="333333"/>
          <w:sz w:val="18"/>
          <w:szCs w:val="18"/>
        </w:rPr>
        <w:t>def</w:t>
      </w:r>
      <w:proofErr w:type="gramEnd"/>
      <w:r>
        <w:rPr>
          <w:color w:val="333333"/>
          <w:sz w:val="18"/>
          <w:szCs w:val="18"/>
        </w:rPr>
        <w:t xml:space="preserve"> sayHello(a1, a2, a3, a4):</w:t>
      </w:r>
    </w:p>
    <w:p w:rsidR="00336D82" w:rsidRDefault="00336D82" w:rsidP="00336D82">
      <w:pPr>
        <w:pStyle w:val="HTMLPreformatted"/>
        <w:shd w:val="clear" w:color="auto" w:fill="FFFFFF"/>
        <w:rPr>
          <w:color w:val="333333"/>
          <w:sz w:val="18"/>
          <w:szCs w:val="18"/>
        </w:rPr>
      </w:pPr>
      <w:bookmarkStart w:id="389" w:name="cl-435"/>
      <w:bookmarkEnd w:id="389"/>
      <w:r>
        <w:rPr>
          <w:color w:val="333333"/>
          <w:sz w:val="18"/>
          <w:szCs w:val="18"/>
        </w:rPr>
        <w:t xml:space="preserve">        </w:t>
      </w:r>
      <w:proofErr w:type="gramStart"/>
      <w:r>
        <w:rPr>
          <w:color w:val="333333"/>
          <w:sz w:val="18"/>
          <w:szCs w:val="18"/>
        </w:rPr>
        <w:t>print(</w:t>
      </w:r>
      <w:proofErr w:type="gramEnd"/>
      <w:r>
        <w:rPr>
          <w:color w:val="333333"/>
          <w:sz w:val="18"/>
          <w:szCs w:val="18"/>
        </w:rPr>
        <w:t>'sayHello arguments:', a1, a2, a3, a4)</w:t>
      </w:r>
    </w:p>
    <w:p w:rsidR="00336D82" w:rsidRDefault="00336D82" w:rsidP="00336D82">
      <w:pPr>
        <w:pStyle w:val="HTMLPreformatted"/>
        <w:shd w:val="clear" w:color="auto" w:fill="FFFFFF"/>
        <w:rPr>
          <w:color w:val="333333"/>
          <w:sz w:val="18"/>
          <w:szCs w:val="18"/>
        </w:rPr>
      </w:pPr>
      <w:bookmarkStart w:id="390" w:name="cl-436"/>
      <w:bookmarkEnd w:id="390"/>
    </w:p>
    <w:p w:rsidR="00336D82" w:rsidRDefault="00336D82" w:rsidP="00336D82">
      <w:pPr>
        <w:pStyle w:val="HTMLPreformatted"/>
        <w:shd w:val="clear" w:color="auto" w:fill="FFFFFF"/>
        <w:rPr>
          <w:color w:val="333333"/>
          <w:sz w:val="18"/>
          <w:szCs w:val="18"/>
        </w:rPr>
      </w:pPr>
      <w:bookmarkStart w:id="391" w:name="cl-437"/>
      <w:bookmarkEnd w:id="391"/>
      <w:r>
        <w:rPr>
          <w:color w:val="333333"/>
          <w:sz w:val="18"/>
          <w:szCs w:val="18"/>
        </w:rPr>
        <w:t xml:space="preserve">    </w:t>
      </w:r>
      <w:proofErr w:type="gramStart"/>
      <w:r>
        <w:rPr>
          <w:color w:val="333333"/>
          <w:sz w:val="18"/>
          <w:szCs w:val="18"/>
        </w:rPr>
        <w:t>print(</w:t>
      </w:r>
      <w:proofErr w:type="gramEnd"/>
      <w:r>
        <w:rPr>
          <w:color w:val="333333"/>
          <w:sz w:val="18"/>
          <w:szCs w:val="18"/>
        </w:rPr>
        <w:t>"After decoration")</w:t>
      </w:r>
    </w:p>
    <w:p w:rsidR="00336D82" w:rsidRDefault="00336D82" w:rsidP="00336D82">
      <w:pPr>
        <w:pStyle w:val="HTMLPreformatted"/>
        <w:shd w:val="clear" w:color="auto" w:fill="FFFFFF"/>
        <w:rPr>
          <w:color w:val="333333"/>
          <w:sz w:val="18"/>
          <w:szCs w:val="18"/>
        </w:rPr>
      </w:pPr>
      <w:bookmarkStart w:id="392" w:name="cl-438"/>
      <w:bookmarkEnd w:id="392"/>
    </w:p>
    <w:p w:rsidR="00336D82" w:rsidRDefault="00336D82" w:rsidP="00336D82">
      <w:pPr>
        <w:pStyle w:val="HTMLPreformatted"/>
        <w:shd w:val="clear" w:color="auto" w:fill="FFFFFF"/>
        <w:rPr>
          <w:color w:val="333333"/>
          <w:sz w:val="18"/>
          <w:szCs w:val="18"/>
        </w:rPr>
      </w:pPr>
      <w:bookmarkStart w:id="393" w:name="cl-439"/>
      <w:bookmarkEnd w:id="393"/>
      <w:r>
        <w:rPr>
          <w:color w:val="333333"/>
          <w:sz w:val="18"/>
          <w:szCs w:val="18"/>
        </w:rPr>
        <w:t xml:space="preserve">    </w:t>
      </w:r>
      <w:proofErr w:type="gramStart"/>
      <w:r>
        <w:rPr>
          <w:color w:val="333333"/>
          <w:sz w:val="18"/>
          <w:szCs w:val="18"/>
        </w:rPr>
        <w:t>print(</w:t>
      </w:r>
      <w:proofErr w:type="gramEnd"/>
      <w:r>
        <w:rPr>
          <w:color w:val="333333"/>
          <w:sz w:val="18"/>
          <w:szCs w:val="18"/>
        </w:rPr>
        <w:t>"Preparing to call sayHello()")</w:t>
      </w:r>
    </w:p>
    <w:p w:rsidR="00336D82" w:rsidRDefault="00336D82" w:rsidP="00336D82">
      <w:pPr>
        <w:pStyle w:val="HTMLPreformatted"/>
        <w:shd w:val="clear" w:color="auto" w:fill="FFFFFF"/>
        <w:rPr>
          <w:color w:val="333333"/>
          <w:sz w:val="18"/>
          <w:szCs w:val="18"/>
        </w:rPr>
      </w:pPr>
      <w:bookmarkStart w:id="394" w:name="cl-440"/>
      <w:bookmarkEnd w:id="394"/>
      <w:r>
        <w:rPr>
          <w:color w:val="333333"/>
          <w:sz w:val="18"/>
          <w:szCs w:val="18"/>
        </w:rPr>
        <w:t xml:space="preserve">    </w:t>
      </w:r>
      <w:proofErr w:type="gramStart"/>
      <w:r>
        <w:rPr>
          <w:color w:val="333333"/>
          <w:sz w:val="18"/>
          <w:szCs w:val="18"/>
        </w:rPr>
        <w:t>sayHello(</w:t>
      </w:r>
      <w:proofErr w:type="gramEnd"/>
      <w:r>
        <w:rPr>
          <w:color w:val="333333"/>
          <w:sz w:val="18"/>
          <w:szCs w:val="18"/>
        </w:rPr>
        <w:t>"say", "hello", "argument", "list")</w:t>
      </w:r>
    </w:p>
    <w:p w:rsidR="00336D82" w:rsidRDefault="00336D82" w:rsidP="00336D82">
      <w:pPr>
        <w:pStyle w:val="HTMLPreformatted"/>
        <w:shd w:val="clear" w:color="auto" w:fill="FFFFFF"/>
        <w:rPr>
          <w:color w:val="333333"/>
          <w:sz w:val="18"/>
          <w:szCs w:val="18"/>
        </w:rPr>
      </w:pPr>
      <w:bookmarkStart w:id="395" w:name="cl-441"/>
      <w:bookmarkEnd w:id="395"/>
      <w:r>
        <w:rPr>
          <w:color w:val="333333"/>
          <w:sz w:val="18"/>
          <w:szCs w:val="18"/>
        </w:rPr>
        <w:t xml:space="preserve">    </w:t>
      </w:r>
      <w:proofErr w:type="gramStart"/>
      <w:r>
        <w:rPr>
          <w:color w:val="333333"/>
          <w:sz w:val="18"/>
          <w:szCs w:val="18"/>
        </w:rPr>
        <w:t>print(</w:t>
      </w:r>
      <w:proofErr w:type="gramEnd"/>
      <w:r>
        <w:rPr>
          <w:color w:val="333333"/>
          <w:sz w:val="18"/>
          <w:szCs w:val="18"/>
        </w:rPr>
        <w:t>"after first sayHello() call")</w:t>
      </w:r>
    </w:p>
    <w:p w:rsidR="00336D82" w:rsidRDefault="00336D82" w:rsidP="00336D82">
      <w:pPr>
        <w:pStyle w:val="HTMLPreformatted"/>
        <w:shd w:val="clear" w:color="auto" w:fill="FFFFFF"/>
        <w:rPr>
          <w:color w:val="333333"/>
          <w:sz w:val="18"/>
          <w:szCs w:val="18"/>
        </w:rPr>
      </w:pPr>
      <w:bookmarkStart w:id="396" w:name="cl-442"/>
      <w:bookmarkEnd w:id="396"/>
      <w:r>
        <w:rPr>
          <w:color w:val="333333"/>
          <w:sz w:val="18"/>
          <w:szCs w:val="18"/>
        </w:rPr>
        <w:t xml:space="preserve">    </w:t>
      </w:r>
      <w:proofErr w:type="gramStart"/>
      <w:r>
        <w:rPr>
          <w:color w:val="333333"/>
          <w:sz w:val="18"/>
          <w:szCs w:val="18"/>
        </w:rPr>
        <w:t>sayHello(</w:t>
      </w:r>
      <w:proofErr w:type="gramEnd"/>
      <w:r>
        <w:rPr>
          <w:color w:val="333333"/>
          <w:sz w:val="18"/>
          <w:szCs w:val="18"/>
        </w:rPr>
        <w:t>"a", "different", "set of", "arguments")</w:t>
      </w:r>
    </w:p>
    <w:p w:rsidR="00336D82" w:rsidRDefault="00336D82" w:rsidP="00336D82">
      <w:pPr>
        <w:pStyle w:val="HTMLPreformatted"/>
        <w:shd w:val="clear" w:color="auto" w:fill="FFFFFF"/>
        <w:rPr>
          <w:color w:val="333333"/>
          <w:sz w:val="18"/>
          <w:szCs w:val="18"/>
        </w:rPr>
      </w:pPr>
      <w:bookmarkStart w:id="397" w:name="cl-443"/>
      <w:bookmarkEnd w:id="397"/>
      <w:r>
        <w:rPr>
          <w:color w:val="333333"/>
          <w:sz w:val="18"/>
          <w:szCs w:val="18"/>
        </w:rPr>
        <w:lastRenderedPageBreak/>
        <w:t xml:space="preserve">    </w:t>
      </w:r>
      <w:proofErr w:type="gramStart"/>
      <w:r>
        <w:rPr>
          <w:color w:val="333333"/>
          <w:sz w:val="18"/>
          <w:szCs w:val="18"/>
        </w:rPr>
        <w:t>print(</w:t>
      </w:r>
      <w:proofErr w:type="gramEnd"/>
      <w:r>
        <w:rPr>
          <w:color w:val="333333"/>
          <w:sz w:val="18"/>
          <w:szCs w:val="18"/>
        </w:rPr>
        <w:t>"after second sayHello() call")</w:t>
      </w:r>
    </w:p>
    <w:p w:rsidR="00336D82" w:rsidRDefault="00336D82" w:rsidP="00336D82">
      <w:pPr>
        <w:pStyle w:val="HTMLPreformatted"/>
        <w:shd w:val="clear" w:color="auto" w:fill="FFFFFF"/>
        <w:rPr>
          <w:color w:val="333333"/>
          <w:sz w:val="18"/>
          <w:szCs w:val="18"/>
        </w:rPr>
      </w:pPr>
      <w:bookmarkStart w:id="398" w:name="cl-444"/>
      <w:bookmarkEnd w:id="398"/>
    </w:p>
    <w:p w:rsidR="00336D82" w:rsidRDefault="00336D82" w:rsidP="00336D82">
      <w:pPr>
        <w:pStyle w:val="HTMLPreformatted"/>
        <w:shd w:val="clear" w:color="auto" w:fill="FFFFFF"/>
        <w:rPr>
          <w:color w:val="333333"/>
          <w:sz w:val="18"/>
          <w:szCs w:val="18"/>
        </w:rPr>
      </w:pPr>
      <w:bookmarkStart w:id="399" w:name="cl-445"/>
      <w:bookmarkEnd w:id="399"/>
      <w:r>
        <w:rPr>
          <w:color w:val="333333"/>
          <w:sz w:val="18"/>
          <w:szCs w:val="18"/>
        </w:rPr>
        <w:t>Here's the output</w:t>
      </w:r>
      <w:proofErr w:type="gramStart"/>
      <w:r>
        <w:rPr>
          <w:color w:val="333333"/>
          <w:sz w:val="18"/>
          <w:szCs w:val="18"/>
        </w:rPr>
        <w:t>::</w:t>
      </w:r>
      <w:proofErr w:type="gramEnd"/>
    </w:p>
    <w:p w:rsidR="00336D82" w:rsidRDefault="00336D82" w:rsidP="00336D82">
      <w:pPr>
        <w:pStyle w:val="HTMLPreformatted"/>
        <w:shd w:val="clear" w:color="auto" w:fill="FFFFFF"/>
        <w:rPr>
          <w:color w:val="333333"/>
          <w:sz w:val="18"/>
          <w:szCs w:val="18"/>
        </w:rPr>
      </w:pPr>
      <w:bookmarkStart w:id="400" w:name="cl-446"/>
      <w:bookmarkEnd w:id="400"/>
    </w:p>
    <w:p w:rsidR="00336D82" w:rsidRDefault="00336D82" w:rsidP="00336D82">
      <w:pPr>
        <w:pStyle w:val="HTMLPreformatted"/>
        <w:shd w:val="clear" w:color="auto" w:fill="FFFFFF"/>
        <w:rPr>
          <w:color w:val="333333"/>
          <w:sz w:val="18"/>
          <w:szCs w:val="18"/>
        </w:rPr>
      </w:pPr>
      <w:bookmarkStart w:id="401" w:name="cl-447"/>
      <w:bookmarkEnd w:id="401"/>
      <w:r>
        <w:rPr>
          <w:color w:val="333333"/>
          <w:sz w:val="18"/>
          <w:szCs w:val="18"/>
        </w:rPr>
        <w:t xml:space="preserve">    Inside </w:t>
      </w:r>
      <w:proofErr w:type="gramStart"/>
      <w:r>
        <w:rPr>
          <w:color w:val="333333"/>
          <w:sz w:val="18"/>
          <w:szCs w:val="18"/>
        </w:rPr>
        <w:t>wrap()</w:t>
      </w:r>
      <w:proofErr w:type="gramEnd"/>
    </w:p>
    <w:p w:rsidR="00336D82" w:rsidRDefault="00336D82" w:rsidP="00336D82">
      <w:pPr>
        <w:pStyle w:val="HTMLPreformatted"/>
        <w:shd w:val="clear" w:color="auto" w:fill="FFFFFF"/>
        <w:rPr>
          <w:color w:val="333333"/>
          <w:sz w:val="18"/>
          <w:szCs w:val="18"/>
        </w:rPr>
      </w:pPr>
      <w:bookmarkStart w:id="402" w:name="cl-448"/>
      <w:bookmarkEnd w:id="402"/>
      <w:r>
        <w:rPr>
          <w:color w:val="333333"/>
          <w:sz w:val="18"/>
          <w:szCs w:val="18"/>
        </w:rPr>
        <w:t xml:space="preserve">    After decoration</w:t>
      </w:r>
    </w:p>
    <w:p w:rsidR="00336D82" w:rsidRDefault="00336D82" w:rsidP="00336D82">
      <w:pPr>
        <w:pStyle w:val="HTMLPreformatted"/>
        <w:shd w:val="clear" w:color="auto" w:fill="FFFFFF"/>
        <w:rPr>
          <w:color w:val="333333"/>
          <w:sz w:val="18"/>
          <w:szCs w:val="18"/>
        </w:rPr>
      </w:pPr>
      <w:bookmarkStart w:id="403" w:name="cl-449"/>
      <w:bookmarkEnd w:id="403"/>
      <w:r>
        <w:rPr>
          <w:color w:val="333333"/>
          <w:sz w:val="18"/>
          <w:szCs w:val="18"/>
        </w:rPr>
        <w:t xml:space="preserve">    Preparing to call </w:t>
      </w:r>
      <w:proofErr w:type="gramStart"/>
      <w:r>
        <w:rPr>
          <w:color w:val="333333"/>
          <w:sz w:val="18"/>
          <w:szCs w:val="18"/>
        </w:rPr>
        <w:t>sayHello()</w:t>
      </w:r>
      <w:proofErr w:type="gramEnd"/>
    </w:p>
    <w:p w:rsidR="00336D82" w:rsidRDefault="00336D82" w:rsidP="00336D82">
      <w:pPr>
        <w:pStyle w:val="HTMLPreformatted"/>
        <w:shd w:val="clear" w:color="auto" w:fill="FFFFFF"/>
        <w:rPr>
          <w:color w:val="333333"/>
          <w:sz w:val="18"/>
          <w:szCs w:val="18"/>
        </w:rPr>
      </w:pPr>
      <w:bookmarkStart w:id="404" w:name="cl-450"/>
      <w:bookmarkEnd w:id="404"/>
      <w:r>
        <w:rPr>
          <w:color w:val="333333"/>
          <w:sz w:val="18"/>
          <w:szCs w:val="18"/>
        </w:rPr>
        <w:t xml:space="preserve">    Inside wrapped_</w:t>
      </w:r>
      <w:proofErr w:type="gramStart"/>
      <w:r>
        <w:rPr>
          <w:color w:val="333333"/>
          <w:sz w:val="18"/>
          <w:szCs w:val="18"/>
        </w:rPr>
        <w:t>f()</w:t>
      </w:r>
      <w:proofErr w:type="gramEnd"/>
    </w:p>
    <w:p w:rsidR="00336D82" w:rsidRDefault="00336D82" w:rsidP="00336D82">
      <w:pPr>
        <w:pStyle w:val="HTMLPreformatted"/>
        <w:shd w:val="clear" w:color="auto" w:fill="FFFFFF"/>
        <w:rPr>
          <w:color w:val="333333"/>
          <w:sz w:val="18"/>
          <w:szCs w:val="18"/>
        </w:rPr>
      </w:pPr>
      <w:bookmarkStart w:id="405" w:name="cl-451"/>
      <w:bookmarkEnd w:id="405"/>
      <w:r>
        <w:rPr>
          <w:color w:val="333333"/>
          <w:sz w:val="18"/>
          <w:szCs w:val="18"/>
        </w:rPr>
        <w:t xml:space="preserve">    Decorator arguments: hello world 42</w:t>
      </w:r>
    </w:p>
    <w:p w:rsidR="00336D82" w:rsidRDefault="00336D82" w:rsidP="00336D82">
      <w:pPr>
        <w:pStyle w:val="HTMLPreformatted"/>
        <w:shd w:val="clear" w:color="auto" w:fill="FFFFFF"/>
        <w:rPr>
          <w:color w:val="333333"/>
          <w:sz w:val="18"/>
          <w:szCs w:val="18"/>
        </w:rPr>
      </w:pPr>
      <w:bookmarkStart w:id="406" w:name="cl-452"/>
      <w:bookmarkEnd w:id="406"/>
      <w:r>
        <w:rPr>
          <w:color w:val="333333"/>
          <w:sz w:val="18"/>
          <w:szCs w:val="18"/>
        </w:rPr>
        <w:t xml:space="preserve">    </w:t>
      </w:r>
      <w:proofErr w:type="gramStart"/>
      <w:r>
        <w:rPr>
          <w:color w:val="333333"/>
          <w:sz w:val="18"/>
          <w:szCs w:val="18"/>
        </w:rPr>
        <w:t>sayHello</w:t>
      </w:r>
      <w:proofErr w:type="gramEnd"/>
      <w:r>
        <w:rPr>
          <w:color w:val="333333"/>
          <w:sz w:val="18"/>
          <w:szCs w:val="18"/>
        </w:rPr>
        <w:t xml:space="preserve"> arguments: say hello argument list</w:t>
      </w:r>
    </w:p>
    <w:p w:rsidR="00336D82" w:rsidRDefault="00336D82" w:rsidP="00336D82">
      <w:pPr>
        <w:pStyle w:val="HTMLPreformatted"/>
        <w:shd w:val="clear" w:color="auto" w:fill="FFFFFF"/>
        <w:rPr>
          <w:color w:val="333333"/>
          <w:sz w:val="18"/>
          <w:szCs w:val="18"/>
        </w:rPr>
      </w:pPr>
      <w:bookmarkStart w:id="407" w:name="cl-453"/>
      <w:bookmarkEnd w:id="407"/>
      <w:r>
        <w:rPr>
          <w:color w:val="333333"/>
          <w:sz w:val="18"/>
          <w:szCs w:val="18"/>
        </w:rPr>
        <w:t xml:space="preserve">    After </w:t>
      </w:r>
      <w:proofErr w:type="gramStart"/>
      <w:r>
        <w:rPr>
          <w:color w:val="333333"/>
          <w:sz w:val="18"/>
          <w:szCs w:val="18"/>
        </w:rPr>
        <w:t>f(</w:t>
      </w:r>
      <w:proofErr w:type="gramEnd"/>
      <w:r>
        <w:rPr>
          <w:color w:val="333333"/>
          <w:sz w:val="18"/>
          <w:szCs w:val="18"/>
        </w:rPr>
        <w:t>*args)</w:t>
      </w:r>
    </w:p>
    <w:p w:rsidR="00336D82" w:rsidRDefault="00336D82" w:rsidP="00336D82">
      <w:pPr>
        <w:pStyle w:val="HTMLPreformatted"/>
        <w:shd w:val="clear" w:color="auto" w:fill="FFFFFF"/>
        <w:rPr>
          <w:color w:val="333333"/>
          <w:sz w:val="18"/>
          <w:szCs w:val="18"/>
        </w:rPr>
      </w:pPr>
      <w:bookmarkStart w:id="408" w:name="cl-454"/>
      <w:bookmarkEnd w:id="408"/>
      <w:r>
        <w:rPr>
          <w:color w:val="333333"/>
          <w:sz w:val="18"/>
          <w:szCs w:val="18"/>
        </w:rPr>
        <w:t xml:space="preserve">    </w:t>
      </w:r>
      <w:proofErr w:type="gramStart"/>
      <w:r>
        <w:rPr>
          <w:color w:val="333333"/>
          <w:sz w:val="18"/>
          <w:szCs w:val="18"/>
        </w:rPr>
        <w:t>after</w:t>
      </w:r>
      <w:proofErr w:type="gramEnd"/>
      <w:r>
        <w:rPr>
          <w:color w:val="333333"/>
          <w:sz w:val="18"/>
          <w:szCs w:val="18"/>
        </w:rPr>
        <w:t xml:space="preserve"> first sayHello() call</w:t>
      </w:r>
    </w:p>
    <w:p w:rsidR="00336D82" w:rsidRDefault="00336D82" w:rsidP="00336D82">
      <w:pPr>
        <w:pStyle w:val="HTMLPreformatted"/>
        <w:shd w:val="clear" w:color="auto" w:fill="FFFFFF"/>
        <w:rPr>
          <w:color w:val="333333"/>
          <w:sz w:val="18"/>
          <w:szCs w:val="18"/>
        </w:rPr>
      </w:pPr>
      <w:bookmarkStart w:id="409" w:name="cl-455"/>
      <w:bookmarkEnd w:id="409"/>
      <w:r>
        <w:rPr>
          <w:color w:val="333333"/>
          <w:sz w:val="18"/>
          <w:szCs w:val="18"/>
        </w:rPr>
        <w:t xml:space="preserve">    Inside wrapped_</w:t>
      </w:r>
      <w:proofErr w:type="gramStart"/>
      <w:r>
        <w:rPr>
          <w:color w:val="333333"/>
          <w:sz w:val="18"/>
          <w:szCs w:val="18"/>
        </w:rPr>
        <w:t>f()</w:t>
      </w:r>
      <w:proofErr w:type="gramEnd"/>
    </w:p>
    <w:p w:rsidR="00336D82" w:rsidRDefault="00336D82" w:rsidP="00336D82">
      <w:pPr>
        <w:pStyle w:val="HTMLPreformatted"/>
        <w:shd w:val="clear" w:color="auto" w:fill="FFFFFF"/>
        <w:rPr>
          <w:color w:val="333333"/>
          <w:sz w:val="18"/>
          <w:szCs w:val="18"/>
        </w:rPr>
      </w:pPr>
      <w:bookmarkStart w:id="410" w:name="cl-456"/>
      <w:bookmarkEnd w:id="410"/>
      <w:r>
        <w:rPr>
          <w:color w:val="333333"/>
          <w:sz w:val="18"/>
          <w:szCs w:val="18"/>
        </w:rPr>
        <w:t xml:space="preserve">    Decorator arguments: hello world 42</w:t>
      </w:r>
    </w:p>
    <w:p w:rsidR="00336D82" w:rsidRDefault="00336D82" w:rsidP="00336D82">
      <w:pPr>
        <w:pStyle w:val="HTMLPreformatted"/>
        <w:shd w:val="clear" w:color="auto" w:fill="FFFFFF"/>
        <w:rPr>
          <w:color w:val="333333"/>
          <w:sz w:val="18"/>
          <w:szCs w:val="18"/>
        </w:rPr>
      </w:pPr>
      <w:bookmarkStart w:id="411" w:name="cl-457"/>
      <w:bookmarkEnd w:id="411"/>
      <w:r>
        <w:rPr>
          <w:color w:val="333333"/>
          <w:sz w:val="18"/>
          <w:szCs w:val="18"/>
        </w:rPr>
        <w:t xml:space="preserve">    </w:t>
      </w:r>
      <w:proofErr w:type="gramStart"/>
      <w:r>
        <w:rPr>
          <w:color w:val="333333"/>
          <w:sz w:val="18"/>
          <w:szCs w:val="18"/>
        </w:rPr>
        <w:t>sayHello</w:t>
      </w:r>
      <w:proofErr w:type="gramEnd"/>
      <w:r>
        <w:rPr>
          <w:color w:val="333333"/>
          <w:sz w:val="18"/>
          <w:szCs w:val="18"/>
        </w:rPr>
        <w:t xml:space="preserve"> arguments: a different set of arguments</w:t>
      </w:r>
    </w:p>
    <w:p w:rsidR="00336D82" w:rsidRDefault="00336D82" w:rsidP="00336D82">
      <w:pPr>
        <w:pStyle w:val="HTMLPreformatted"/>
        <w:shd w:val="clear" w:color="auto" w:fill="FFFFFF"/>
        <w:rPr>
          <w:color w:val="333333"/>
          <w:sz w:val="18"/>
          <w:szCs w:val="18"/>
        </w:rPr>
      </w:pPr>
      <w:bookmarkStart w:id="412" w:name="cl-458"/>
      <w:bookmarkEnd w:id="412"/>
      <w:r>
        <w:rPr>
          <w:color w:val="333333"/>
          <w:sz w:val="18"/>
          <w:szCs w:val="18"/>
        </w:rPr>
        <w:t xml:space="preserve">    After </w:t>
      </w:r>
      <w:proofErr w:type="gramStart"/>
      <w:r>
        <w:rPr>
          <w:color w:val="333333"/>
          <w:sz w:val="18"/>
          <w:szCs w:val="18"/>
        </w:rPr>
        <w:t>f(</w:t>
      </w:r>
      <w:proofErr w:type="gramEnd"/>
      <w:r>
        <w:rPr>
          <w:color w:val="333333"/>
          <w:sz w:val="18"/>
          <w:szCs w:val="18"/>
        </w:rPr>
        <w:t>*args)</w:t>
      </w:r>
    </w:p>
    <w:p w:rsidR="00336D82" w:rsidRDefault="00336D82" w:rsidP="00336D82">
      <w:pPr>
        <w:pStyle w:val="HTMLPreformatted"/>
        <w:shd w:val="clear" w:color="auto" w:fill="FFFFFF"/>
        <w:rPr>
          <w:color w:val="333333"/>
          <w:sz w:val="18"/>
          <w:szCs w:val="18"/>
        </w:rPr>
      </w:pPr>
      <w:bookmarkStart w:id="413" w:name="cl-459"/>
      <w:bookmarkEnd w:id="413"/>
      <w:r>
        <w:rPr>
          <w:color w:val="333333"/>
          <w:sz w:val="18"/>
          <w:szCs w:val="18"/>
        </w:rPr>
        <w:t xml:space="preserve">    </w:t>
      </w:r>
      <w:proofErr w:type="gramStart"/>
      <w:r>
        <w:rPr>
          <w:color w:val="333333"/>
          <w:sz w:val="18"/>
          <w:szCs w:val="18"/>
        </w:rPr>
        <w:t>after</w:t>
      </w:r>
      <w:proofErr w:type="gramEnd"/>
      <w:r>
        <w:rPr>
          <w:color w:val="333333"/>
          <w:sz w:val="18"/>
          <w:szCs w:val="18"/>
        </w:rPr>
        <w:t xml:space="preserve"> second sayHello() call</w:t>
      </w:r>
    </w:p>
    <w:p w:rsidR="00336D82" w:rsidRDefault="00336D82" w:rsidP="00336D82">
      <w:pPr>
        <w:pStyle w:val="HTMLPreformatted"/>
        <w:shd w:val="clear" w:color="auto" w:fill="FFFFFF"/>
        <w:rPr>
          <w:color w:val="333333"/>
          <w:sz w:val="18"/>
          <w:szCs w:val="18"/>
        </w:rPr>
      </w:pPr>
      <w:bookmarkStart w:id="414" w:name="cl-460"/>
      <w:bookmarkEnd w:id="414"/>
    </w:p>
    <w:p w:rsidR="00336D82" w:rsidRDefault="00336D82" w:rsidP="00336D82">
      <w:pPr>
        <w:pStyle w:val="HTMLPreformatted"/>
        <w:shd w:val="clear" w:color="auto" w:fill="FFFFFF"/>
        <w:rPr>
          <w:color w:val="333333"/>
          <w:sz w:val="18"/>
          <w:szCs w:val="18"/>
        </w:rPr>
      </w:pPr>
      <w:bookmarkStart w:id="415" w:name="cl-461"/>
      <w:bookmarkEnd w:id="415"/>
      <w:r>
        <w:rPr>
          <w:color w:val="333333"/>
          <w:sz w:val="18"/>
          <w:szCs w:val="18"/>
        </w:rPr>
        <w:t>The return value of the decorator function must be a function used to wrap the</w:t>
      </w:r>
    </w:p>
    <w:p w:rsidR="00336D82" w:rsidRDefault="00336D82" w:rsidP="00336D82">
      <w:pPr>
        <w:pStyle w:val="HTMLPreformatted"/>
        <w:shd w:val="clear" w:color="auto" w:fill="FFFFFF"/>
        <w:rPr>
          <w:color w:val="333333"/>
          <w:sz w:val="18"/>
          <w:szCs w:val="18"/>
        </w:rPr>
      </w:pPr>
      <w:bookmarkStart w:id="416" w:name="cl-462"/>
      <w:bookmarkEnd w:id="416"/>
      <w:proofErr w:type="gramStart"/>
      <w:r>
        <w:rPr>
          <w:color w:val="333333"/>
          <w:sz w:val="18"/>
          <w:szCs w:val="18"/>
        </w:rPr>
        <w:t>function</w:t>
      </w:r>
      <w:proofErr w:type="gramEnd"/>
      <w:r>
        <w:rPr>
          <w:color w:val="333333"/>
          <w:sz w:val="18"/>
          <w:szCs w:val="18"/>
        </w:rPr>
        <w:t xml:space="preserve"> to be decorated. That is, Python will take the returned function and</w:t>
      </w:r>
    </w:p>
    <w:p w:rsidR="00336D82" w:rsidRDefault="00336D82" w:rsidP="00336D82">
      <w:pPr>
        <w:pStyle w:val="HTMLPreformatted"/>
        <w:shd w:val="clear" w:color="auto" w:fill="FFFFFF"/>
        <w:rPr>
          <w:color w:val="333333"/>
          <w:sz w:val="18"/>
          <w:szCs w:val="18"/>
        </w:rPr>
      </w:pPr>
      <w:bookmarkStart w:id="417" w:name="cl-463"/>
      <w:bookmarkEnd w:id="417"/>
      <w:proofErr w:type="gramStart"/>
      <w:r>
        <w:rPr>
          <w:color w:val="333333"/>
          <w:sz w:val="18"/>
          <w:szCs w:val="18"/>
        </w:rPr>
        <w:t>call</w:t>
      </w:r>
      <w:proofErr w:type="gramEnd"/>
      <w:r>
        <w:rPr>
          <w:color w:val="333333"/>
          <w:sz w:val="18"/>
          <w:szCs w:val="18"/>
        </w:rPr>
        <w:t xml:space="preserve"> it at decoration time, passing the function to be decorated. That's why we</w:t>
      </w:r>
    </w:p>
    <w:p w:rsidR="00336D82" w:rsidRDefault="00336D82" w:rsidP="00336D82">
      <w:pPr>
        <w:pStyle w:val="HTMLPreformatted"/>
        <w:shd w:val="clear" w:color="auto" w:fill="FFFFFF"/>
        <w:rPr>
          <w:color w:val="333333"/>
          <w:sz w:val="18"/>
          <w:szCs w:val="18"/>
        </w:rPr>
      </w:pPr>
      <w:bookmarkStart w:id="418" w:name="cl-464"/>
      <w:bookmarkEnd w:id="418"/>
      <w:proofErr w:type="gramStart"/>
      <w:r>
        <w:rPr>
          <w:color w:val="333333"/>
          <w:sz w:val="18"/>
          <w:szCs w:val="18"/>
        </w:rPr>
        <w:t>have</w:t>
      </w:r>
      <w:proofErr w:type="gramEnd"/>
      <w:r>
        <w:rPr>
          <w:color w:val="333333"/>
          <w:sz w:val="18"/>
          <w:szCs w:val="18"/>
        </w:rPr>
        <w:t xml:space="preserve"> three levels of functions; the inner one is the actual replacement</w:t>
      </w:r>
    </w:p>
    <w:p w:rsidR="00336D82" w:rsidRDefault="00336D82" w:rsidP="00336D82">
      <w:pPr>
        <w:pStyle w:val="HTMLPreformatted"/>
        <w:shd w:val="clear" w:color="auto" w:fill="FFFFFF"/>
        <w:rPr>
          <w:color w:val="333333"/>
          <w:sz w:val="18"/>
          <w:szCs w:val="18"/>
        </w:rPr>
      </w:pPr>
      <w:bookmarkStart w:id="419" w:name="cl-465"/>
      <w:bookmarkEnd w:id="419"/>
      <w:proofErr w:type="gramStart"/>
      <w:r>
        <w:rPr>
          <w:color w:val="333333"/>
          <w:sz w:val="18"/>
          <w:szCs w:val="18"/>
        </w:rPr>
        <w:t>function</w:t>
      </w:r>
      <w:proofErr w:type="gramEnd"/>
      <w:r>
        <w:rPr>
          <w:color w:val="333333"/>
          <w:sz w:val="18"/>
          <w:szCs w:val="18"/>
        </w:rPr>
        <w:t>.</w:t>
      </w:r>
    </w:p>
    <w:p w:rsidR="00336D82" w:rsidRDefault="00336D82" w:rsidP="00336D82">
      <w:pPr>
        <w:pStyle w:val="HTMLPreformatted"/>
        <w:shd w:val="clear" w:color="auto" w:fill="FFFFFF"/>
        <w:rPr>
          <w:color w:val="333333"/>
          <w:sz w:val="18"/>
          <w:szCs w:val="18"/>
        </w:rPr>
      </w:pPr>
      <w:bookmarkStart w:id="420" w:name="cl-466"/>
      <w:bookmarkEnd w:id="420"/>
    </w:p>
    <w:p w:rsidR="00336D82" w:rsidRDefault="00336D82" w:rsidP="00336D82">
      <w:pPr>
        <w:pStyle w:val="HTMLPreformatted"/>
        <w:shd w:val="clear" w:color="auto" w:fill="FFFFFF"/>
        <w:rPr>
          <w:color w:val="333333"/>
          <w:sz w:val="18"/>
          <w:szCs w:val="18"/>
        </w:rPr>
      </w:pPr>
      <w:bookmarkStart w:id="421" w:name="cl-467"/>
      <w:bookmarkEnd w:id="421"/>
      <w:r>
        <w:rPr>
          <w:color w:val="333333"/>
          <w:sz w:val="18"/>
          <w:szCs w:val="18"/>
        </w:rPr>
        <w:t>Because of closures, ``wrapped_</w:t>
      </w:r>
      <w:proofErr w:type="gramStart"/>
      <w:r>
        <w:rPr>
          <w:color w:val="333333"/>
          <w:sz w:val="18"/>
          <w:szCs w:val="18"/>
        </w:rPr>
        <w:t>f(</w:t>
      </w:r>
      <w:proofErr w:type="gramEnd"/>
      <w:r>
        <w:rPr>
          <w:color w:val="333333"/>
          <w:sz w:val="18"/>
          <w:szCs w:val="18"/>
        </w:rPr>
        <w:t>)`` has access to the decorator arguments</w:t>
      </w:r>
    </w:p>
    <w:p w:rsidR="00336D82" w:rsidRDefault="00336D82" w:rsidP="00336D82">
      <w:pPr>
        <w:pStyle w:val="HTMLPreformatted"/>
        <w:shd w:val="clear" w:color="auto" w:fill="FFFFFF"/>
        <w:rPr>
          <w:color w:val="333333"/>
          <w:sz w:val="18"/>
          <w:szCs w:val="18"/>
        </w:rPr>
      </w:pPr>
      <w:bookmarkStart w:id="422" w:name="cl-468"/>
      <w:bookmarkEnd w:id="422"/>
      <w:r>
        <w:rPr>
          <w:color w:val="333333"/>
          <w:sz w:val="18"/>
          <w:szCs w:val="18"/>
        </w:rPr>
        <w:t>``arg1``, ``arg2`` and ``arg3``, *without* having to explicitly store them as in</w:t>
      </w:r>
    </w:p>
    <w:p w:rsidR="00336D82" w:rsidRDefault="00336D82" w:rsidP="00336D82">
      <w:pPr>
        <w:pStyle w:val="HTMLPreformatted"/>
        <w:shd w:val="clear" w:color="auto" w:fill="FFFFFF"/>
        <w:rPr>
          <w:color w:val="333333"/>
          <w:sz w:val="18"/>
          <w:szCs w:val="18"/>
        </w:rPr>
      </w:pPr>
      <w:bookmarkStart w:id="423" w:name="cl-469"/>
      <w:bookmarkEnd w:id="423"/>
      <w:proofErr w:type="gramStart"/>
      <w:r>
        <w:rPr>
          <w:color w:val="333333"/>
          <w:sz w:val="18"/>
          <w:szCs w:val="18"/>
        </w:rPr>
        <w:t>the</w:t>
      </w:r>
      <w:proofErr w:type="gramEnd"/>
      <w:r>
        <w:rPr>
          <w:color w:val="333333"/>
          <w:sz w:val="18"/>
          <w:szCs w:val="18"/>
        </w:rPr>
        <w:t xml:space="preserve"> class version. However, this is a case where I find "explicit is better than</w:t>
      </w:r>
    </w:p>
    <w:p w:rsidR="00336D82" w:rsidRDefault="00336D82" w:rsidP="00336D82">
      <w:pPr>
        <w:pStyle w:val="HTMLPreformatted"/>
        <w:shd w:val="clear" w:color="auto" w:fill="FFFFFF"/>
        <w:rPr>
          <w:color w:val="333333"/>
          <w:sz w:val="18"/>
          <w:szCs w:val="18"/>
        </w:rPr>
      </w:pPr>
      <w:bookmarkStart w:id="424" w:name="cl-470"/>
      <w:bookmarkEnd w:id="424"/>
      <w:proofErr w:type="gramStart"/>
      <w:r>
        <w:rPr>
          <w:color w:val="333333"/>
          <w:sz w:val="18"/>
          <w:szCs w:val="18"/>
        </w:rPr>
        <w:t>implicit</w:t>
      </w:r>
      <w:proofErr w:type="gramEnd"/>
      <w:r>
        <w:rPr>
          <w:color w:val="333333"/>
          <w:sz w:val="18"/>
          <w:szCs w:val="18"/>
        </w:rPr>
        <w:t>," so even though the function version is more succinct I find the class</w:t>
      </w:r>
    </w:p>
    <w:p w:rsidR="00336D82" w:rsidRDefault="00336D82" w:rsidP="00336D82">
      <w:pPr>
        <w:pStyle w:val="HTMLPreformatted"/>
        <w:shd w:val="clear" w:color="auto" w:fill="FFFFFF"/>
        <w:rPr>
          <w:color w:val="333333"/>
          <w:sz w:val="18"/>
          <w:szCs w:val="18"/>
        </w:rPr>
      </w:pPr>
      <w:bookmarkStart w:id="425" w:name="cl-471"/>
      <w:bookmarkEnd w:id="425"/>
      <w:proofErr w:type="gramStart"/>
      <w:r>
        <w:rPr>
          <w:color w:val="333333"/>
          <w:sz w:val="18"/>
          <w:szCs w:val="18"/>
        </w:rPr>
        <w:t>version</w:t>
      </w:r>
      <w:proofErr w:type="gramEnd"/>
      <w:r>
        <w:rPr>
          <w:color w:val="333333"/>
          <w:sz w:val="18"/>
          <w:szCs w:val="18"/>
        </w:rPr>
        <w:t xml:space="preserve"> easier to understand and thus to modify and maintain.</w:t>
      </w:r>
    </w:p>
    <w:p w:rsidR="00336D82" w:rsidRDefault="00336D82" w:rsidP="00DF7DE9">
      <w:pPr>
        <w:jc w:val="both"/>
        <w:rPr>
          <w:rFonts w:ascii="Bell MT" w:hAnsi="Bell MT"/>
          <w:b/>
          <w:sz w:val="32"/>
          <w:szCs w:val="32"/>
        </w:rPr>
      </w:pPr>
    </w:p>
    <w:p w:rsidR="00336D82" w:rsidRDefault="00336D82" w:rsidP="00DF7DE9">
      <w:pPr>
        <w:jc w:val="both"/>
        <w:rPr>
          <w:rFonts w:ascii="Bell MT" w:hAnsi="Bell MT"/>
          <w:b/>
          <w:sz w:val="32"/>
          <w:szCs w:val="32"/>
        </w:rPr>
      </w:pPr>
      <w:r>
        <w:rPr>
          <w:rFonts w:ascii="Bell MT" w:hAnsi="Bell MT"/>
          <w:b/>
          <w:sz w:val="32"/>
          <w:szCs w:val="32"/>
        </w:rPr>
        <w:t>Step by step as decorator:</w:t>
      </w:r>
    </w:p>
    <w:p w:rsidR="00336D82" w:rsidRDefault="00336D82" w:rsidP="00336D82">
      <w:pPr>
        <w:pStyle w:val="Heading1"/>
        <w:spacing w:before="0" w:line="720" w:lineRule="atLeast"/>
        <w:textAlignment w:val="baseline"/>
        <w:rPr>
          <w:rFonts w:ascii="inherit" w:hAnsi="inherit"/>
          <w:color w:val="000000"/>
          <w:sz w:val="54"/>
          <w:szCs w:val="54"/>
        </w:rPr>
      </w:pPr>
      <w:proofErr w:type="gramStart"/>
      <w:r>
        <w:rPr>
          <w:rFonts w:ascii="inherit" w:hAnsi="inherit"/>
          <w:color w:val="000000"/>
          <w:sz w:val="54"/>
          <w:szCs w:val="54"/>
        </w:rPr>
        <w:t>ython</w:t>
      </w:r>
      <w:proofErr w:type="gramEnd"/>
      <w:r>
        <w:rPr>
          <w:rFonts w:ascii="inherit" w:hAnsi="inherit"/>
          <w:color w:val="000000"/>
          <w:sz w:val="54"/>
          <w:szCs w:val="54"/>
        </w:rPr>
        <w:t> Decorators</w:t>
      </w:r>
    </w:p>
    <w:p w:rsidR="00336D82" w:rsidRDefault="00336D82" w:rsidP="00336D82">
      <w:pPr>
        <w:spacing w:line="270" w:lineRule="atLeast"/>
        <w:textAlignment w:val="baseline"/>
        <w:rPr>
          <w:rFonts w:ascii="inherit" w:hAnsi="inherit"/>
          <w:color w:val="666666"/>
          <w:sz w:val="18"/>
          <w:szCs w:val="18"/>
        </w:rPr>
      </w:pPr>
      <w:r>
        <w:rPr>
          <w:rStyle w:val="sep"/>
          <w:rFonts w:ascii="inherit" w:hAnsi="inherit"/>
          <w:color w:val="666666"/>
          <w:sz w:val="18"/>
          <w:szCs w:val="18"/>
          <w:bdr w:val="none" w:sz="0" w:space="0" w:color="auto" w:frame="1"/>
        </w:rPr>
        <w:t>Posted on</w:t>
      </w:r>
      <w:r>
        <w:rPr>
          <w:rStyle w:val="apple-converted-space"/>
          <w:rFonts w:ascii="inherit" w:hAnsi="inherit"/>
          <w:color w:val="666666"/>
          <w:sz w:val="18"/>
          <w:szCs w:val="18"/>
          <w:bdr w:val="none" w:sz="0" w:space="0" w:color="auto" w:frame="1"/>
        </w:rPr>
        <w:t> </w:t>
      </w:r>
      <w:hyperlink r:id="rId48" w:tooltip="9:09 pm" w:history="1">
        <w:r>
          <w:rPr>
            <w:rStyle w:val="Hyperlink"/>
            <w:rFonts w:ascii="inherit" w:hAnsi="inherit"/>
            <w:b/>
            <w:bCs/>
            <w:color w:val="1982D1"/>
            <w:sz w:val="18"/>
            <w:szCs w:val="18"/>
            <w:bdr w:val="none" w:sz="0" w:space="0" w:color="auto" w:frame="1"/>
          </w:rPr>
          <w:t>2012/04/29</w:t>
        </w:r>
      </w:hyperlink>
    </w:p>
    <w:p w:rsidR="00336D82" w:rsidRDefault="00336D82" w:rsidP="00336D82">
      <w:pPr>
        <w:pStyle w:val="NormalWeb"/>
        <w:shd w:val="clear" w:color="auto" w:fill="FFFFFF"/>
        <w:spacing w:before="0" w:after="0" w:line="360" w:lineRule="atLeast"/>
        <w:textAlignment w:val="baseline"/>
        <w:rPr>
          <w:rFonts w:ascii="inherit" w:hAnsi="inherit" w:cs="Helvetica"/>
          <w:color w:val="373737"/>
          <w:sz w:val="23"/>
          <w:szCs w:val="23"/>
        </w:rPr>
      </w:pPr>
      <w:r>
        <w:rPr>
          <w:rFonts w:ascii="inherit" w:hAnsi="inherit" w:cs="Helvetica"/>
          <w:color w:val="373737"/>
          <w:sz w:val="23"/>
          <w:szCs w:val="23"/>
        </w:rPr>
        <w:t>In August 2009, I wrote a post titled</w:t>
      </w:r>
      <w:r>
        <w:rPr>
          <w:rStyle w:val="apple-converted-space"/>
          <w:rFonts w:ascii="inherit" w:hAnsi="inherit" w:cs="Helvetica"/>
          <w:color w:val="373737"/>
          <w:sz w:val="23"/>
          <w:szCs w:val="23"/>
        </w:rPr>
        <w:t> </w:t>
      </w:r>
      <w:hyperlink r:id="rId49" w:history="1">
        <w:r>
          <w:rPr>
            <w:rStyle w:val="Hyperlink"/>
            <w:rFonts w:ascii="inherit" w:hAnsi="inherit" w:cs="Helvetica"/>
            <w:color w:val="1982D1"/>
            <w:sz w:val="23"/>
            <w:szCs w:val="23"/>
            <w:bdr w:val="none" w:sz="0" w:space="0" w:color="auto" w:frame="1"/>
          </w:rPr>
          <w:t>Introduction to Python Decorators</w:t>
        </w:r>
      </w:hyperlink>
      <w:r>
        <w:rPr>
          <w:rFonts w:ascii="inherit" w:hAnsi="inherit" w:cs="Helvetica"/>
          <w:color w:val="373737"/>
          <w:sz w:val="23"/>
          <w:szCs w:val="23"/>
        </w:rPr>
        <w:t>. It was an attempt to explain Python decorators in a way that I (and I hoped, others) could grok.</w:t>
      </w:r>
    </w:p>
    <w:p w:rsidR="00336D82" w:rsidRDefault="00336D82" w:rsidP="00336D82">
      <w:pPr>
        <w:pStyle w:val="NormalWeb"/>
        <w:shd w:val="clear" w:color="auto" w:fill="FFFFFF"/>
        <w:spacing w:before="0" w:after="390" w:line="360" w:lineRule="atLeast"/>
        <w:textAlignment w:val="baseline"/>
        <w:rPr>
          <w:rFonts w:ascii="inherit" w:hAnsi="inherit" w:cs="Helvetica"/>
          <w:color w:val="373737"/>
          <w:sz w:val="23"/>
          <w:szCs w:val="23"/>
        </w:rPr>
      </w:pPr>
      <w:r>
        <w:rPr>
          <w:rFonts w:ascii="inherit" w:hAnsi="inherit" w:cs="Helvetica"/>
          <w:color w:val="373737"/>
          <w:sz w:val="23"/>
          <w:szCs w:val="23"/>
        </w:rPr>
        <w:t>Recently I had occasion to re-read that post. It wasn’t a pleasant experience — it was pretty clear to me that the attempt had failed.</w:t>
      </w:r>
    </w:p>
    <w:p w:rsidR="00336D82" w:rsidRDefault="00336D82" w:rsidP="00336D82">
      <w:pPr>
        <w:pStyle w:val="NormalWeb"/>
        <w:shd w:val="clear" w:color="auto" w:fill="FFFFFF"/>
        <w:spacing w:before="0" w:after="390" w:line="360" w:lineRule="atLeast"/>
        <w:textAlignment w:val="baseline"/>
        <w:rPr>
          <w:rFonts w:ascii="inherit" w:hAnsi="inherit" w:cs="Helvetica"/>
          <w:color w:val="373737"/>
          <w:sz w:val="23"/>
          <w:szCs w:val="23"/>
        </w:rPr>
      </w:pPr>
      <w:r>
        <w:rPr>
          <w:rFonts w:ascii="inherit" w:hAnsi="inherit" w:cs="Helvetica"/>
          <w:color w:val="373737"/>
          <w:sz w:val="23"/>
          <w:szCs w:val="23"/>
        </w:rPr>
        <w:t>That failure — and two other things — have prompted me to try again.</w:t>
      </w:r>
    </w:p>
    <w:p w:rsidR="00336D82" w:rsidRDefault="00336D82" w:rsidP="00336D82">
      <w:pPr>
        <w:numPr>
          <w:ilvl w:val="0"/>
          <w:numId w:val="12"/>
        </w:numPr>
        <w:shd w:val="clear" w:color="auto" w:fill="FFFFFF"/>
        <w:spacing w:after="0" w:line="360" w:lineRule="atLeast"/>
        <w:ind w:left="600"/>
        <w:textAlignment w:val="baseline"/>
        <w:rPr>
          <w:rFonts w:ascii="inherit" w:hAnsi="inherit" w:cs="Helvetica"/>
          <w:color w:val="373737"/>
          <w:sz w:val="23"/>
          <w:szCs w:val="23"/>
        </w:rPr>
      </w:pPr>
      <w:r>
        <w:rPr>
          <w:rFonts w:ascii="inherit" w:hAnsi="inherit" w:cs="Helvetica"/>
          <w:color w:val="373737"/>
          <w:sz w:val="23"/>
          <w:szCs w:val="23"/>
        </w:rPr>
        <w:t>Matt Harrison has published an excellent e-book</w:t>
      </w:r>
      <w:r>
        <w:rPr>
          <w:rStyle w:val="apple-converted-space"/>
          <w:rFonts w:ascii="inherit" w:hAnsi="inherit" w:cs="Helvetica"/>
          <w:color w:val="373737"/>
          <w:sz w:val="23"/>
          <w:szCs w:val="23"/>
        </w:rPr>
        <w:t> </w:t>
      </w:r>
      <w:hyperlink r:id="rId50" w:tgtFrame="_blank" w:tooltip="Amazon.com - Guide to Learning Python Decorators" w:history="1">
        <w:r>
          <w:rPr>
            <w:rStyle w:val="Hyperlink"/>
            <w:rFonts w:ascii="inherit" w:hAnsi="inherit" w:cs="Helvetica"/>
            <w:color w:val="1982D1"/>
            <w:sz w:val="23"/>
            <w:szCs w:val="23"/>
            <w:bdr w:val="none" w:sz="0" w:space="0" w:color="auto" w:frame="1"/>
          </w:rPr>
          <w:t>Guide to: Learning Python Decorators</w:t>
        </w:r>
      </w:hyperlink>
      <w:r>
        <w:rPr>
          <w:rFonts w:ascii="inherit" w:hAnsi="inherit" w:cs="Helvetica"/>
          <w:color w:val="373737"/>
          <w:sz w:val="23"/>
          <w:szCs w:val="23"/>
        </w:rPr>
        <w:t>.</w:t>
      </w:r>
    </w:p>
    <w:p w:rsidR="00336D82" w:rsidRDefault="00336D82" w:rsidP="00336D82">
      <w:pPr>
        <w:numPr>
          <w:ilvl w:val="0"/>
          <w:numId w:val="12"/>
        </w:numPr>
        <w:shd w:val="clear" w:color="auto" w:fill="FFFFFF"/>
        <w:spacing w:after="0" w:line="360" w:lineRule="atLeast"/>
        <w:ind w:left="600"/>
        <w:textAlignment w:val="baseline"/>
        <w:rPr>
          <w:rFonts w:ascii="inherit" w:hAnsi="inherit" w:cs="Helvetica"/>
          <w:color w:val="373737"/>
          <w:sz w:val="23"/>
          <w:szCs w:val="23"/>
        </w:rPr>
      </w:pPr>
      <w:r>
        <w:rPr>
          <w:rFonts w:ascii="inherit" w:hAnsi="inherit" w:cs="Helvetica"/>
          <w:color w:val="373737"/>
          <w:sz w:val="23"/>
          <w:szCs w:val="23"/>
        </w:rPr>
        <w:t>I now have a theory about why most explanations of decorators (mine included) fail, and some ideas about how better to structure an introduction to decorators.</w:t>
      </w:r>
    </w:p>
    <w:p w:rsidR="00336D82" w:rsidRDefault="00336D82" w:rsidP="00336D82">
      <w:pPr>
        <w:pStyle w:val="NormalWeb"/>
        <w:shd w:val="clear" w:color="auto" w:fill="FFFFFF"/>
        <w:spacing w:before="0" w:after="390" w:line="360" w:lineRule="atLeast"/>
        <w:textAlignment w:val="baseline"/>
        <w:rPr>
          <w:rFonts w:ascii="inherit" w:hAnsi="inherit" w:cs="Helvetica"/>
          <w:color w:val="373737"/>
          <w:sz w:val="23"/>
          <w:szCs w:val="23"/>
        </w:rPr>
      </w:pPr>
      <w:r>
        <w:rPr>
          <w:rFonts w:ascii="inherit" w:hAnsi="inherit" w:cs="Helvetica"/>
          <w:color w:val="373737"/>
          <w:sz w:val="23"/>
          <w:szCs w:val="23"/>
        </w:rPr>
        <w:lastRenderedPageBreak/>
        <w:t>There is an old saying to the effect that “Every stick has two ends, one by which it may be picked up, and one by which it may not.” I believe that most explanations of decorators fail because they pick up the stick by the wrong end.</w:t>
      </w:r>
    </w:p>
    <w:p w:rsidR="00336D82" w:rsidRDefault="00336D82" w:rsidP="00336D82">
      <w:pPr>
        <w:pStyle w:val="NormalWeb"/>
        <w:shd w:val="clear" w:color="auto" w:fill="FFFFFF"/>
        <w:spacing w:before="0" w:after="390" w:line="360" w:lineRule="atLeast"/>
        <w:textAlignment w:val="baseline"/>
        <w:rPr>
          <w:rFonts w:ascii="inherit" w:hAnsi="inherit" w:cs="Helvetica"/>
          <w:color w:val="373737"/>
          <w:sz w:val="23"/>
          <w:szCs w:val="23"/>
        </w:rPr>
      </w:pPr>
      <w:r>
        <w:rPr>
          <w:rFonts w:ascii="inherit" w:hAnsi="inherit" w:cs="Helvetica"/>
          <w:color w:val="373737"/>
          <w:sz w:val="23"/>
          <w:szCs w:val="23"/>
        </w:rPr>
        <w:t>In this post I will show you what the wrong end of the stick looks like, and point out why I think it is wrong. And I will show you what I think the right end of the stick looks like.</w:t>
      </w:r>
    </w:p>
    <w:p w:rsidR="00336D82" w:rsidRDefault="00336D82" w:rsidP="00336D82">
      <w:pPr>
        <w:pStyle w:val="NormalWeb"/>
        <w:shd w:val="clear" w:color="auto" w:fill="FFFFFF"/>
        <w:spacing w:before="0" w:after="390" w:line="360" w:lineRule="atLeast"/>
        <w:textAlignment w:val="baseline"/>
        <w:rPr>
          <w:rFonts w:ascii="inherit" w:hAnsi="inherit" w:cs="Helvetica"/>
          <w:color w:val="373737"/>
          <w:sz w:val="23"/>
          <w:szCs w:val="23"/>
        </w:rPr>
      </w:pPr>
      <w:r>
        <w:rPr>
          <w:rFonts w:ascii="inherit" w:hAnsi="inherit" w:cs="Helvetica"/>
          <w:color w:val="373737"/>
          <w:sz w:val="23"/>
          <w:szCs w:val="23"/>
        </w:rPr>
        <w:t> </w:t>
      </w:r>
    </w:p>
    <w:p w:rsidR="00336D82" w:rsidRDefault="00336D82" w:rsidP="00336D82">
      <w:pPr>
        <w:pStyle w:val="Heading1"/>
        <w:shd w:val="clear" w:color="auto" w:fill="FFFFFF"/>
        <w:spacing w:before="0" w:after="195" w:line="360" w:lineRule="atLeast"/>
        <w:textAlignment w:val="baseline"/>
        <w:rPr>
          <w:rFonts w:ascii="inherit" w:hAnsi="inherit" w:cs="Helvetica"/>
          <w:color w:val="000000"/>
          <w:sz w:val="23"/>
          <w:szCs w:val="23"/>
        </w:rPr>
      </w:pPr>
      <w:r>
        <w:rPr>
          <w:rFonts w:ascii="inherit" w:hAnsi="inherit" w:cs="Helvetica"/>
          <w:color w:val="000000"/>
          <w:sz w:val="23"/>
          <w:szCs w:val="23"/>
        </w:rPr>
        <w:t>The wrong way to explain decorators</w:t>
      </w:r>
    </w:p>
    <w:p w:rsidR="00336D82" w:rsidRDefault="00336D82" w:rsidP="00336D82">
      <w:pPr>
        <w:pStyle w:val="NormalWeb"/>
        <w:shd w:val="clear" w:color="auto" w:fill="FFFFFF"/>
        <w:spacing w:before="0" w:after="390" w:line="360" w:lineRule="atLeast"/>
        <w:textAlignment w:val="baseline"/>
        <w:rPr>
          <w:rFonts w:ascii="inherit" w:hAnsi="inherit" w:cs="Helvetica"/>
          <w:color w:val="373737"/>
          <w:sz w:val="23"/>
          <w:szCs w:val="23"/>
        </w:rPr>
      </w:pPr>
      <w:r>
        <w:rPr>
          <w:rFonts w:ascii="inherit" w:hAnsi="inherit" w:cs="Helvetica"/>
          <w:color w:val="373737"/>
          <w:sz w:val="23"/>
          <w:szCs w:val="23"/>
        </w:rPr>
        <w:t>Most explanations of Python decorators start with an example of a function to be decorated, like this:</w:t>
      </w:r>
    </w:p>
    <w:tbl>
      <w:tblPr>
        <w:tblW w:w="8760" w:type="dxa"/>
        <w:tblCellSpacing w:w="0" w:type="dxa"/>
        <w:tblCellMar>
          <w:left w:w="0" w:type="dxa"/>
          <w:right w:w="0" w:type="dxa"/>
        </w:tblCellMar>
        <w:tblLook w:val="04A0" w:firstRow="1" w:lastRow="0" w:firstColumn="1" w:lastColumn="0" w:noHBand="0" w:noVBand="1"/>
      </w:tblPr>
      <w:tblGrid>
        <w:gridCol w:w="510"/>
        <w:gridCol w:w="8250"/>
      </w:tblGrid>
      <w:tr w:rsidR="00336D82" w:rsidTr="00336D82">
        <w:trPr>
          <w:tblCellSpacing w:w="0" w:type="dxa"/>
        </w:trPr>
        <w:tc>
          <w:tcPr>
            <w:tcW w:w="0" w:type="auto"/>
            <w:vAlign w:val="center"/>
            <w:hideMark/>
          </w:tcPr>
          <w:p w:rsidR="00336D82" w:rsidRDefault="00336D82" w:rsidP="00336D82">
            <w:r>
              <w:t>1</w:t>
            </w:r>
          </w:p>
          <w:p w:rsidR="00336D82" w:rsidRDefault="00336D82" w:rsidP="00336D82">
            <w:pPr>
              <w:rPr>
                <w:sz w:val="24"/>
                <w:szCs w:val="24"/>
              </w:rPr>
            </w:pPr>
            <w:r>
              <w:t>2</w:t>
            </w:r>
          </w:p>
        </w:tc>
        <w:tc>
          <w:tcPr>
            <w:tcW w:w="8250" w:type="dxa"/>
            <w:vAlign w:val="center"/>
            <w:hideMark/>
          </w:tcPr>
          <w:p w:rsidR="00336D82" w:rsidRDefault="00336D82" w:rsidP="00336D82">
            <w:r>
              <w:rPr>
                <w:rStyle w:val="HTMLCode"/>
                <w:rFonts w:eastAsiaTheme="minorHAnsi"/>
              </w:rPr>
              <w:t>def</w:t>
            </w:r>
            <w:r>
              <w:t xml:space="preserve"> </w:t>
            </w:r>
            <w:r>
              <w:rPr>
                <w:rStyle w:val="HTMLCode"/>
                <w:rFonts w:eastAsiaTheme="minorHAnsi"/>
              </w:rPr>
              <w:t>aFunction():</w:t>
            </w:r>
          </w:p>
          <w:p w:rsidR="00336D82" w:rsidRDefault="00336D82" w:rsidP="00336D82">
            <w:pPr>
              <w:rPr>
                <w:sz w:val="24"/>
                <w:szCs w:val="24"/>
              </w:rPr>
            </w:pPr>
            <w:r>
              <w:rPr>
                <w:rStyle w:val="HTMLCode"/>
                <w:rFonts w:eastAsiaTheme="minorHAnsi"/>
              </w:rPr>
              <w:t>    print("inside aFunction")</w:t>
            </w:r>
          </w:p>
        </w:tc>
      </w:tr>
    </w:tbl>
    <w:p w:rsidR="00336D82" w:rsidRDefault="00336D82" w:rsidP="00336D82">
      <w:pPr>
        <w:pStyle w:val="NormalWeb"/>
        <w:shd w:val="clear" w:color="auto" w:fill="FFFFFF"/>
        <w:spacing w:before="0" w:after="390" w:line="360" w:lineRule="atLeast"/>
        <w:textAlignment w:val="baseline"/>
        <w:rPr>
          <w:rFonts w:ascii="inherit" w:hAnsi="inherit" w:cs="Helvetica"/>
          <w:color w:val="373737"/>
          <w:sz w:val="23"/>
          <w:szCs w:val="23"/>
        </w:rPr>
      </w:pPr>
      <w:proofErr w:type="gramStart"/>
      <w:r>
        <w:rPr>
          <w:rFonts w:ascii="inherit" w:hAnsi="inherit" w:cs="Helvetica"/>
          <w:color w:val="373737"/>
          <w:sz w:val="23"/>
          <w:szCs w:val="23"/>
        </w:rPr>
        <w:t>and</w:t>
      </w:r>
      <w:proofErr w:type="gramEnd"/>
      <w:r>
        <w:rPr>
          <w:rFonts w:ascii="inherit" w:hAnsi="inherit" w:cs="Helvetica"/>
          <w:color w:val="373737"/>
          <w:sz w:val="23"/>
          <w:szCs w:val="23"/>
        </w:rPr>
        <w:t xml:space="preserve"> then add a decoration line, which starts with an @ sign:</w:t>
      </w:r>
    </w:p>
    <w:tbl>
      <w:tblPr>
        <w:tblW w:w="8760" w:type="dxa"/>
        <w:tblCellSpacing w:w="0" w:type="dxa"/>
        <w:tblCellMar>
          <w:left w:w="0" w:type="dxa"/>
          <w:right w:w="0" w:type="dxa"/>
        </w:tblCellMar>
        <w:tblLook w:val="04A0" w:firstRow="1" w:lastRow="0" w:firstColumn="1" w:lastColumn="0" w:noHBand="0" w:noVBand="1"/>
      </w:tblPr>
      <w:tblGrid>
        <w:gridCol w:w="510"/>
        <w:gridCol w:w="8250"/>
      </w:tblGrid>
      <w:tr w:rsidR="00336D82" w:rsidTr="00336D82">
        <w:trPr>
          <w:tblCellSpacing w:w="0" w:type="dxa"/>
        </w:trPr>
        <w:tc>
          <w:tcPr>
            <w:tcW w:w="0" w:type="auto"/>
            <w:vAlign w:val="center"/>
            <w:hideMark/>
          </w:tcPr>
          <w:p w:rsidR="00336D82" w:rsidRDefault="00336D82" w:rsidP="00336D82">
            <w:r>
              <w:t>1</w:t>
            </w:r>
          </w:p>
          <w:p w:rsidR="00336D82" w:rsidRDefault="00336D82" w:rsidP="00336D82">
            <w:r>
              <w:t>2</w:t>
            </w:r>
          </w:p>
          <w:p w:rsidR="00336D82" w:rsidRDefault="00336D82" w:rsidP="00336D82">
            <w:pPr>
              <w:rPr>
                <w:sz w:val="24"/>
                <w:szCs w:val="24"/>
              </w:rPr>
            </w:pPr>
            <w:r>
              <w:t>3</w:t>
            </w:r>
          </w:p>
        </w:tc>
        <w:tc>
          <w:tcPr>
            <w:tcW w:w="8250" w:type="dxa"/>
            <w:vAlign w:val="center"/>
            <w:hideMark/>
          </w:tcPr>
          <w:p w:rsidR="00336D82" w:rsidRDefault="00336D82" w:rsidP="00336D82">
            <w:r>
              <w:rPr>
                <w:rStyle w:val="HTMLCode"/>
                <w:rFonts w:eastAsiaTheme="minorHAnsi"/>
              </w:rPr>
              <w:t>@myDecorator</w:t>
            </w:r>
          </w:p>
          <w:p w:rsidR="00336D82" w:rsidRDefault="00336D82" w:rsidP="00336D82">
            <w:r>
              <w:rPr>
                <w:rStyle w:val="HTMLCode"/>
                <w:rFonts w:eastAsiaTheme="minorHAnsi"/>
              </w:rPr>
              <w:t>def</w:t>
            </w:r>
            <w:r>
              <w:t xml:space="preserve"> </w:t>
            </w:r>
            <w:r>
              <w:rPr>
                <w:rStyle w:val="HTMLCode"/>
                <w:rFonts w:eastAsiaTheme="minorHAnsi"/>
              </w:rPr>
              <w:t>aFunction():</w:t>
            </w:r>
          </w:p>
          <w:p w:rsidR="00336D82" w:rsidRDefault="00336D82" w:rsidP="00336D82">
            <w:pPr>
              <w:rPr>
                <w:sz w:val="24"/>
                <w:szCs w:val="24"/>
              </w:rPr>
            </w:pPr>
            <w:r>
              <w:rPr>
                <w:rStyle w:val="HTMLCode"/>
                <w:rFonts w:eastAsiaTheme="minorHAnsi"/>
              </w:rPr>
              <w:t>    print("inside aFunction")</w:t>
            </w:r>
          </w:p>
        </w:tc>
      </w:tr>
    </w:tbl>
    <w:p w:rsidR="00336D82" w:rsidRDefault="00336D82" w:rsidP="00336D82">
      <w:pPr>
        <w:pStyle w:val="NormalWeb"/>
        <w:shd w:val="clear" w:color="auto" w:fill="FFFFFF"/>
        <w:spacing w:before="0" w:after="0" w:line="360" w:lineRule="atLeast"/>
        <w:textAlignment w:val="baseline"/>
        <w:rPr>
          <w:rFonts w:ascii="inherit" w:hAnsi="inherit" w:cs="Helvetica"/>
          <w:color w:val="373737"/>
          <w:sz w:val="23"/>
          <w:szCs w:val="23"/>
        </w:rPr>
      </w:pPr>
      <w:r>
        <w:rPr>
          <w:rFonts w:ascii="inherit" w:hAnsi="inherit" w:cs="Helvetica"/>
          <w:color w:val="373737"/>
          <w:sz w:val="23"/>
          <w:szCs w:val="23"/>
        </w:rPr>
        <w:t>At this point, the author of the introduction often defines a</w:t>
      </w:r>
      <w:r>
        <w:rPr>
          <w:rStyle w:val="apple-converted-space"/>
          <w:rFonts w:ascii="inherit" w:hAnsi="inherit" w:cs="Helvetica"/>
          <w:color w:val="373737"/>
          <w:sz w:val="23"/>
          <w:szCs w:val="23"/>
        </w:rPr>
        <w:t> </w:t>
      </w:r>
      <w:r>
        <w:rPr>
          <w:rStyle w:val="Emphasis"/>
          <w:rFonts w:ascii="inherit" w:hAnsi="inherit" w:cs="Helvetica"/>
          <w:color w:val="373737"/>
          <w:sz w:val="23"/>
          <w:szCs w:val="23"/>
          <w:bdr w:val="none" w:sz="0" w:space="0" w:color="auto" w:frame="1"/>
        </w:rPr>
        <w:t>decorator</w:t>
      </w:r>
      <w:r>
        <w:rPr>
          <w:rStyle w:val="apple-converted-space"/>
          <w:rFonts w:ascii="inherit" w:hAnsi="inherit" w:cs="Helvetica"/>
          <w:color w:val="373737"/>
          <w:sz w:val="23"/>
          <w:szCs w:val="23"/>
        </w:rPr>
        <w:t> </w:t>
      </w:r>
      <w:r>
        <w:rPr>
          <w:rFonts w:ascii="inherit" w:hAnsi="inherit" w:cs="Helvetica"/>
          <w:color w:val="373737"/>
          <w:sz w:val="23"/>
          <w:szCs w:val="23"/>
        </w:rPr>
        <w:t>as the line of code that begins with the “@”. (In my older post, I called such lines “annotation” lines. I now prefer the term “decoration” line.)</w:t>
      </w:r>
    </w:p>
    <w:p w:rsidR="00336D82" w:rsidRDefault="00336D82" w:rsidP="00336D82">
      <w:pPr>
        <w:pStyle w:val="NormalWeb"/>
        <w:shd w:val="clear" w:color="auto" w:fill="FFFFFF"/>
        <w:spacing w:before="0" w:after="0" w:line="360" w:lineRule="atLeast"/>
        <w:textAlignment w:val="baseline"/>
        <w:rPr>
          <w:rFonts w:ascii="inherit" w:hAnsi="inherit" w:cs="Helvetica"/>
          <w:color w:val="373737"/>
          <w:sz w:val="23"/>
          <w:szCs w:val="23"/>
        </w:rPr>
      </w:pPr>
      <w:r>
        <w:rPr>
          <w:rFonts w:ascii="inherit" w:hAnsi="inherit" w:cs="Helvetica"/>
          <w:color w:val="373737"/>
          <w:sz w:val="23"/>
          <w:szCs w:val="23"/>
        </w:rPr>
        <w:t>For instance, in 2008 Bruce Eckel</w:t>
      </w:r>
      <w:r>
        <w:rPr>
          <w:rStyle w:val="apple-converted-space"/>
          <w:rFonts w:ascii="inherit" w:hAnsi="inherit" w:cs="Helvetica"/>
          <w:color w:val="373737"/>
          <w:sz w:val="23"/>
          <w:szCs w:val="23"/>
        </w:rPr>
        <w:t> </w:t>
      </w:r>
      <w:hyperlink r:id="rId51" w:tgtFrame="_blank" w:history="1">
        <w:r>
          <w:rPr>
            <w:rStyle w:val="Hyperlink"/>
            <w:rFonts w:ascii="inherit" w:hAnsi="inherit" w:cs="Helvetica"/>
            <w:color w:val="1982D1"/>
            <w:sz w:val="23"/>
            <w:szCs w:val="23"/>
            <w:bdr w:val="none" w:sz="0" w:space="0" w:color="auto" w:frame="1"/>
          </w:rPr>
          <w:t>wrote on his Artima blog</w:t>
        </w:r>
      </w:hyperlink>
    </w:p>
    <w:p w:rsidR="00336D82" w:rsidRDefault="00336D82" w:rsidP="00336D82">
      <w:pPr>
        <w:pStyle w:val="NormalWeb"/>
        <w:shd w:val="clear" w:color="auto" w:fill="FFFFFF"/>
        <w:spacing w:before="0" w:after="0" w:line="360" w:lineRule="atLeast"/>
        <w:textAlignment w:val="baseline"/>
        <w:rPr>
          <w:rFonts w:ascii="inherit" w:hAnsi="inherit" w:cs="Helvetica"/>
          <w:i/>
          <w:iCs/>
          <w:color w:val="373737"/>
          <w:sz w:val="23"/>
          <w:szCs w:val="23"/>
        </w:rPr>
      </w:pPr>
      <w:r>
        <w:rPr>
          <w:rStyle w:val="Emphasis"/>
          <w:rFonts w:ascii="inherit" w:hAnsi="inherit" w:cs="Helvetica"/>
          <w:i w:val="0"/>
          <w:iCs w:val="0"/>
          <w:color w:val="373737"/>
          <w:sz w:val="23"/>
          <w:szCs w:val="23"/>
          <w:bdr w:val="none" w:sz="0" w:space="0" w:color="auto" w:frame="1"/>
        </w:rPr>
        <w:t>A function decorator is applied to a function definition by placing it on the line before that function definition begins.</w:t>
      </w:r>
    </w:p>
    <w:p w:rsidR="00336D82" w:rsidRDefault="00336D82" w:rsidP="00336D82">
      <w:pPr>
        <w:pStyle w:val="NormalWeb"/>
        <w:shd w:val="clear" w:color="auto" w:fill="FFFFFF"/>
        <w:spacing w:before="0" w:after="0" w:line="360" w:lineRule="atLeast"/>
        <w:textAlignment w:val="baseline"/>
        <w:rPr>
          <w:rFonts w:ascii="inherit" w:hAnsi="inherit" w:cs="Helvetica"/>
          <w:color w:val="373737"/>
          <w:sz w:val="23"/>
          <w:szCs w:val="23"/>
        </w:rPr>
      </w:pPr>
      <w:proofErr w:type="gramStart"/>
      <w:r>
        <w:rPr>
          <w:rFonts w:ascii="inherit" w:hAnsi="inherit" w:cs="Helvetica"/>
          <w:color w:val="373737"/>
          <w:sz w:val="23"/>
          <w:szCs w:val="23"/>
        </w:rPr>
        <w:t>and</w:t>
      </w:r>
      <w:proofErr w:type="gramEnd"/>
      <w:r>
        <w:rPr>
          <w:rFonts w:ascii="inherit" w:hAnsi="inherit" w:cs="Helvetica"/>
          <w:color w:val="373737"/>
          <w:sz w:val="23"/>
          <w:szCs w:val="23"/>
        </w:rPr>
        <w:t xml:space="preserve"> in 2004, Phillip Eby wrote in</w:t>
      </w:r>
      <w:r>
        <w:rPr>
          <w:rStyle w:val="apple-converted-space"/>
          <w:rFonts w:ascii="inherit" w:hAnsi="inherit" w:cs="Helvetica"/>
          <w:color w:val="373737"/>
          <w:sz w:val="23"/>
          <w:szCs w:val="23"/>
        </w:rPr>
        <w:t> </w:t>
      </w:r>
      <w:hyperlink r:id="rId52" w:tgtFrame="_blank" w:history="1">
        <w:r>
          <w:rPr>
            <w:rStyle w:val="Hyperlink"/>
            <w:rFonts w:ascii="inherit" w:hAnsi="inherit" w:cs="Helvetica"/>
            <w:color w:val="1982D1"/>
            <w:sz w:val="23"/>
            <w:szCs w:val="23"/>
            <w:bdr w:val="none" w:sz="0" w:space="0" w:color="auto" w:frame="1"/>
          </w:rPr>
          <w:t>an article in Dr. Dobb’s Journal</w:t>
        </w:r>
      </w:hyperlink>
    </w:p>
    <w:p w:rsidR="00336D82" w:rsidRDefault="00336D82" w:rsidP="00336D82">
      <w:pPr>
        <w:pStyle w:val="NormalWeb"/>
        <w:shd w:val="clear" w:color="auto" w:fill="FFFFFF"/>
        <w:spacing w:before="0" w:after="0" w:line="360" w:lineRule="atLeast"/>
        <w:textAlignment w:val="baseline"/>
        <w:rPr>
          <w:rFonts w:ascii="inherit" w:hAnsi="inherit" w:cs="Helvetica"/>
          <w:i/>
          <w:iCs/>
          <w:color w:val="373737"/>
          <w:sz w:val="23"/>
          <w:szCs w:val="23"/>
        </w:rPr>
      </w:pPr>
      <w:r>
        <w:rPr>
          <w:rStyle w:val="Emphasis"/>
          <w:rFonts w:ascii="inherit" w:hAnsi="inherit" w:cs="Helvetica"/>
          <w:i w:val="0"/>
          <w:iCs w:val="0"/>
          <w:color w:val="373737"/>
          <w:sz w:val="23"/>
          <w:szCs w:val="23"/>
          <w:bdr w:val="none" w:sz="0" w:space="0" w:color="auto" w:frame="1"/>
        </w:rPr>
        <w:t>Decorators may appear before any function definition…. You can even stack multiple decorators on the same function definition, one per line.</w:t>
      </w:r>
    </w:p>
    <w:p w:rsidR="00336D82" w:rsidRDefault="00336D82" w:rsidP="00336D82">
      <w:pPr>
        <w:pStyle w:val="NormalWeb"/>
        <w:shd w:val="clear" w:color="auto" w:fill="FFFFFF"/>
        <w:spacing w:before="0" w:after="390" w:line="360" w:lineRule="atLeast"/>
        <w:textAlignment w:val="baseline"/>
        <w:rPr>
          <w:rFonts w:ascii="inherit" w:hAnsi="inherit" w:cs="Helvetica"/>
          <w:color w:val="373737"/>
          <w:sz w:val="23"/>
          <w:szCs w:val="23"/>
        </w:rPr>
      </w:pPr>
      <w:r>
        <w:rPr>
          <w:rFonts w:ascii="inherit" w:hAnsi="inherit" w:cs="Helvetica"/>
          <w:color w:val="373737"/>
          <w:sz w:val="23"/>
          <w:szCs w:val="23"/>
        </w:rPr>
        <w:t xml:space="preserve">Now there are two things wrong with this approach to explaining decorators. The first is that the explanation begins in the wrong place. It starts with an example of a function to be decorated and </w:t>
      </w:r>
      <w:proofErr w:type="gramStart"/>
      <w:r>
        <w:rPr>
          <w:rFonts w:ascii="inherit" w:hAnsi="inherit" w:cs="Helvetica"/>
          <w:color w:val="373737"/>
          <w:sz w:val="23"/>
          <w:szCs w:val="23"/>
        </w:rPr>
        <w:t>an</w:t>
      </w:r>
      <w:proofErr w:type="gramEnd"/>
      <w:r>
        <w:rPr>
          <w:rFonts w:ascii="inherit" w:hAnsi="inherit" w:cs="Helvetica"/>
          <w:color w:val="373737"/>
          <w:sz w:val="23"/>
          <w:szCs w:val="23"/>
        </w:rPr>
        <w:t xml:space="preserve"> decoration line, when it should begin with the decorator itself. The explanation should end, not start, </w:t>
      </w:r>
      <w:r>
        <w:rPr>
          <w:rFonts w:ascii="inherit" w:hAnsi="inherit" w:cs="Helvetica"/>
          <w:color w:val="373737"/>
          <w:sz w:val="23"/>
          <w:szCs w:val="23"/>
        </w:rPr>
        <w:lastRenderedPageBreak/>
        <w:t>with the decorated function and the decoration line. The decoration line is, after all, merely syntactic sugar — is not at all an essential element in the concept of a decorator.</w:t>
      </w:r>
    </w:p>
    <w:p w:rsidR="00336D82" w:rsidRDefault="00336D82" w:rsidP="00336D82">
      <w:pPr>
        <w:pStyle w:val="NormalWeb"/>
        <w:shd w:val="clear" w:color="auto" w:fill="FFFFFF"/>
        <w:spacing w:before="0" w:after="0" w:line="360" w:lineRule="atLeast"/>
        <w:textAlignment w:val="baseline"/>
        <w:rPr>
          <w:rFonts w:ascii="inherit" w:hAnsi="inherit" w:cs="Helvetica"/>
          <w:color w:val="373737"/>
          <w:sz w:val="23"/>
          <w:szCs w:val="23"/>
        </w:rPr>
      </w:pPr>
      <w:r>
        <w:rPr>
          <w:rFonts w:ascii="inherit" w:hAnsi="inherit" w:cs="Helvetica"/>
          <w:color w:val="373737"/>
          <w:sz w:val="23"/>
          <w:szCs w:val="23"/>
        </w:rPr>
        <w:t>The second is that the term “decorator” is used incorrectly (or ambiguously) to refer both to the decorator and to the decoration line. For example, in his</w:t>
      </w:r>
      <w:r>
        <w:rPr>
          <w:rStyle w:val="apple-converted-space"/>
          <w:rFonts w:ascii="inherit" w:hAnsi="inherit" w:cs="Helvetica"/>
          <w:color w:val="373737"/>
          <w:sz w:val="23"/>
          <w:szCs w:val="23"/>
        </w:rPr>
        <w:t> </w:t>
      </w:r>
      <w:r>
        <w:rPr>
          <w:rStyle w:val="Emphasis"/>
          <w:rFonts w:ascii="inherit" w:hAnsi="inherit" w:cs="Helvetica"/>
          <w:color w:val="373737"/>
          <w:sz w:val="23"/>
          <w:szCs w:val="23"/>
          <w:bdr w:val="none" w:sz="0" w:space="0" w:color="auto" w:frame="1"/>
        </w:rPr>
        <w:t>Dr. Dobb’s Journal</w:t>
      </w:r>
      <w:r>
        <w:rPr>
          <w:rStyle w:val="apple-converted-space"/>
          <w:rFonts w:ascii="inherit" w:hAnsi="inherit" w:cs="Helvetica"/>
          <w:i/>
          <w:iCs/>
          <w:color w:val="373737"/>
          <w:sz w:val="23"/>
          <w:szCs w:val="23"/>
          <w:bdr w:val="none" w:sz="0" w:space="0" w:color="auto" w:frame="1"/>
        </w:rPr>
        <w:t> </w:t>
      </w:r>
      <w:r>
        <w:rPr>
          <w:rFonts w:ascii="inherit" w:hAnsi="inherit" w:cs="Helvetica"/>
          <w:color w:val="373737"/>
          <w:sz w:val="23"/>
          <w:szCs w:val="23"/>
        </w:rPr>
        <w:t>article, after using the term “decorator” to refer to the decoration line, Phillip Eby goes on to define a “decorator” as a callable object.</w:t>
      </w:r>
    </w:p>
    <w:p w:rsidR="00336D82" w:rsidRDefault="00336D82" w:rsidP="00336D82">
      <w:pPr>
        <w:pStyle w:val="NormalWeb"/>
        <w:shd w:val="clear" w:color="auto" w:fill="FFFFFF"/>
        <w:spacing w:before="0" w:after="0" w:line="360" w:lineRule="atLeast"/>
        <w:textAlignment w:val="baseline"/>
        <w:rPr>
          <w:rFonts w:ascii="inherit" w:hAnsi="inherit" w:cs="Helvetica"/>
          <w:i/>
          <w:iCs/>
          <w:color w:val="373737"/>
          <w:sz w:val="23"/>
          <w:szCs w:val="23"/>
        </w:rPr>
      </w:pPr>
      <w:r>
        <w:rPr>
          <w:rStyle w:val="Emphasis"/>
          <w:rFonts w:ascii="inherit" w:hAnsi="inherit" w:cs="Helvetica"/>
          <w:i w:val="0"/>
          <w:iCs w:val="0"/>
          <w:color w:val="373737"/>
          <w:sz w:val="23"/>
          <w:szCs w:val="23"/>
          <w:bdr w:val="none" w:sz="0" w:space="0" w:color="auto" w:frame="1"/>
        </w:rPr>
        <w:t>But before you can do that, you first need to have some decorators to stack. A decorator is a callable object (like a function) that accepts one argument—the function being decorated.</w:t>
      </w:r>
    </w:p>
    <w:p w:rsidR="00336D82" w:rsidRDefault="00336D82" w:rsidP="00336D82">
      <w:pPr>
        <w:pStyle w:val="NormalWeb"/>
        <w:shd w:val="clear" w:color="auto" w:fill="FFFFFF"/>
        <w:spacing w:before="0" w:after="390" w:line="360" w:lineRule="atLeast"/>
        <w:textAlignment w:val="baseline"/>
        <w:rPr>
          <w:rFonts w:ascii="inherit" w:hAnsi="inherit" w:cs="Helvetica"/>
          <w:color w:val="373737"/>
          <w:sz w:val="23"/>
          <w:szCs w:val="23"/>
        </w:rPr>
      </w:pPr>
      <w:r>
        <w:rPr>
          <w:rFonts w:ascii="inherit" w:hAnsi="inherit" w:cs="Helvetica"/>
          <w:color w:val="373737"/>
          <w:sz w:val="23"/>
          <w:szCs w:val="23"/>
        </w:rPr>
        <w:t>So… it would seem that a decorator is both a callable object (like a function)</w:t>
      </w:r>
      <w:r>
        <w:rPr>
          <w:rStyle w:val="apple-converted-space"/>
          <w:rFonts w:ascii="inherit" w:hAnsi="inherit" w:cs="Helvetica"/>
          <w:color w:val="373737"/>
          <w:sz w:val="23"/>
          <w:szCs w:val="23"/>
        </w:rPr>
        <w:t> </w:t>
      </w:r>
      <w:r>
        <w:rPr>
          <w:rFonts w:ascii="inherit" w:hAnsi="inherit" w:cs="Helvetica"/>
          <w:b/>
          <w:bCs/>
          <w:color w:val="373737"/>
          <w:sz w:val="23"/>
          <w:szCs w:val="23"/>
        </w:rPr>
        <w:t>and</w:t>
      </w:r>
      <w:r>
        <w:rPr>
          <w:rStyle w:val="apple-converted-space"/>
          <w:rFonts w:ascii="inherit" w:hAnsi="inherit" w:cs="Helvetica"/>
          <w:color w:val="373737"/>
          <w:sz w:val="23"/>
          <w:szCs w:val="23"/>
        </w:rPr>
        <w:t> </w:t>
      </w:r>
      <w:r>
        <w:rPr>
          <w:rFonts w:ascii="inherit" w:hAnsi="inherit" w:cs="Helvetica"/>
          <w:color w:val="373737"/>
          <w:sz w:val="23"/>
          <w:szCs w:val="23"/>
        </w:rPr>
        <w:t xml:space="preserve">a single line of code that can appear before the line of code that begins a function definition. This is sort of like saying that an “address” is </w:t>
      </w:r>
      <w:proofErr w:type="gramStart"/>
      <w:r>
        <w:rPr>
          <w:rFonts w:ascii="inherit" w:hAnsi="inherit" w:cs="Helvetica"/>
          <w:color w:val="373737"/>
          <w:sz w:val="23"/>
          <w:szCs w:val="23"/>
        </w:rPr>
        <w:t>both a building (or</w:t>
      </w:r>
      <w:proofErr w:type="gramEnd"/>
      <w:r>
        <w:rPr>
          <w:rFonts w:ascii="inherit" w:hAnsi="inherit" w:cs="Helvetica"/>
          <w:color w:val="373737"/>
          <w:sz w:val="23"/>
          <w:szCs w:val="23"/>
        </w:rPr>
        <w:t xml:space="preserve"> apartment) at a specific location</w:t>
      </w:r>
      <w:r>
        <w:rPr>
          <w:rFonts w:ascii="inherit" w:hAnsi="inherit" w:cs="Helvetica"/>
          <w:b/>
          <w:bCs/>
          <w:color w:val="373737"/>
          <w:sz w:val="23"/>
          <w:szCs w:val="23"/>
        </w:rPr>
        <w:t>and</w:t>
      </w:r>
      <w:r>
        <w:rPr>
          <w:rStyle w:val="apple-converted-space"/>
          <w:rFonts w:ascii="inherit" w:hAnsi="inherit" w:cs="Helvetica"/>
          <w:color w:val="373737"/>
          <w:sz w:val="23"/>
          <w:szCs w:val="23"/>
        </w:rPr>
        <w:t> </w:t>
      </w:r>
      <w:r>
        <w:rPr>
          <w:rFonts w:ascii="inherit" w:hAnsi="inherit" w:cs="Helvetica"/>
          <w:color w:val="373737"/>
          <w:sz w:val="23"/>
          <w:szCs w:val="23"/>
        </w:rPr>
        <w:t>a set of lines (written in pencil or ink) on the front of a mailing envelope. The ambiguity may be almost invisible to someone familiar with decorators, but it is very confusing for a reader who is trying to learn about decorators from the ground up.</w:t>
      </w:r>
    </w:p>
    <w:p w:rsidR="00336D82" w:rsidRDefault="00336D82" w:rsidP="00336D82">
      <w:pPr>
        <w:pStyle w:val="NormalWeb"/>
        <w:shd w:val="clear" w:color="auto" w:fill="FFFFFF"/>
        <w:spacing w:before="0" w:after="390" w:line="360" w:lineRule="atLeast"/>
        <w:textAlignment w:val="baseline"/>
        <w:rPr>
          <w:rFonts w:ascii="inherit" w:hAnsi="inherit" w:cs="Helvetica"/>
          <w:color w:val="373737"/>
          <w:sz w:val="23"/>
          <w:szCs w:val="23"/>
        </w:rPr>
      </w:pPr>
      <w:r>
        <w:rPr>
          <w:rFonts w:ascii="inherit" w:hAnsi="inherit" w:cs="Helvetica"/>
          <w:color w:val="373737"/>
          <w:sz w:val="23"/>
          <w:szCs w:val="23"/>
        </w:rPr>
        <w:t> </w:t>
      </w:r>
    </w:p>
    <w:p w:rsidR="00336D82" w:rsidRDefault="00336D82" w:rsidP="00336D82">
      <w:pPr>
        <w:pStyle w:val="Heading1"/>
        <w:shd w:val="clear" w:color="auto" w:fill="FFFFFF"/>
        <w:spacing w:before="0" w:after="195" w:line="360" w:lineRule="atLeast"/>
        <w:textAlignment w:val="baseline"/>
        <w:rPr>
          <w:rFonts w:ascii="inherit" w:hAnsi="inherit" w:cs="Helvetica"/>
          <w:color w:val="000000"/>
          <w:sz w:val="23"/>
          <w:szCs w:val="23"/>
        </w:rPr>
      </w:pPr>
      <w:r>
        <w:rPr>
          <w:rFonts w:ascii="inherit" w:hAnsi="inherit" w:cs="Helvetica"/>
          <w:color w:val="000000"/>
          <w:sz w:val="23"/>
          <w:szCs w:val="23"/>
        </w:rPr>
        <w:t>The right way to explain decorators</w:t>
      </w:r>
    </w:p>
    <w:p w:rsidR="00336D82" w:rsidRDefault="00336D82" w:rsidP="00336D82">
      <w:pPr>
        <w:pStyle w:val="NormalWeb"/>
        <w:shd w:val="clear" w:color="auto" w:fill="FFFFFF"/>
        <w:spacing w:before="0" w:after="0" w:line="360" w:lineRule="atLeast"/>
        <w:textAlignment w:val="baseline"/>
        <w:rPr>
          <w:rFonts w:ascii="inherit" w:hAnsi="inherit" w:cs="Helvetica"/>
          <w:color w:val="373737"/>
          <w:sz w:val="23"/>
          <w:szCs w:val="23"/>
        </w:rPr>
      </w:pPr>
      <w:r>
        <w:rPr>
          <w:rFonts w:ascii="inherit" w:hAnsi="inherit" w:cs="Helvetica"/>
          <w:color w:val="373737"/>
          <w:sz w:val="23"/>
          <w:szCs w:val="23"/>
        </w:rPr>
        <w:t>So how</w:t>
      </w:r>
      <w:r>
        <w:rPr>
          <w:rStyle w:val="apple-converted-space"/>
          <w:rFonts w:ascii="inherit" w:hAnsi="inherit" w:cs="Helvetica"/>
          <w:color w:val="373737"/>
          <w:sz w:val="23"/>
          <w:szCs w:val="23"/>
        </w:rPr>
        <w:t> </w:t>
      </w:r>
      <w:r>
        <w:rPr>
          <w:rStyle w:val="Strong"/>
          <w:rFonts w:ascii="inherit" w:hAnsi="inherit" w:cs="Helvetica"/>
          <w:color w:val="373737"/>
          <w:sz w:val="23"/>
          <w:szCs w:val="23"/>
          <w:bdr w:val="none" w:sz="0" w:space="0" w:color="auto" w:frame="1"/>
        </w:rPr>
        <w:t>should</w:t>
      </w:r>
      <w:r>
        <w:rPr>
          <w:rStyle w:val="apple-converted-space"/>
          <w:rFonts w:ascii="inherit" w:hAnsi="inherit" w:cs="Helvetica"/>
          <w:color w:val="373737"/>
          <w:sz w:val="23"/>
          <w:szCs w:val="23"/>
        </w:rPr>
        <w:t> </w:t>
      </w:r>
      <w:r>
        <w:rPr>
          <w:rFonts w:ascii="inherit" w:hAnsi="inherit" w:cs="Helvetica"/>
          <w:color w:val="373737"/>
          <w:sz w:val="23"/>
          <w:szCs w:val="23"/>
        </w:rPr>
        <w:t>we explain decorators?</w:t>
      </w:r>
    </w:p>
    <w:p w:rsidR="00336D82" w:rsidRDefault="00336D82" w:rsidP="00336D82">
      <w:pPr>
        <w:pStyle w:val="NormalWeb"/>
        <w:shd w:val="clear" w:color="auto" w:fill="FFFFFF"/>
        <w:spacing w:before="0" w:after="390" w:line="360" w:lineRule="atLeast"/>
        <w:textAlignment w:val="baseline"/>
        <w:rPr>
          <w:rFonts w:ascii="inherit" w:hAnsi="inherit" w:cs="Helvetica"/>
          <w:color w:val="373737"/>
          <w:sz w:val="23"/>
          <w:szCs w:val="23"/>
        </w:rPr>
      </w:pPr>
      <w:r>
        <w:rPr>
          <w:rFonts w:ascii="inherit" w:hAnsi="inherit" w:cs="Helvetica"/>
          <w:color w:val="373737"/>
          <w:sz w:val="23"/>
          <w:szCs w:val="23"/>
        </w:rPr>
        <w:t>Well, we start with the decorator, not the function to be decorated.</w:t>
      </w:r>
    </w:p>
    <w:p w:rsidR="00336D82" w:rsidRDefault="00336D82" w:rsidP="00336D82">
      <w:pPr>
        <w:pStyle w:val="NormalWeb"/>
        <w:shd w:val="clear" w:color="auto" w:fill="FFFFFF"/>
        <w:spacing w:before="0" w:after="0" w:line="360" w:lineRule="atLeast"/>
        <w:textAlignment w:val="baseline"/>
        <w:rPr>
          <w:rFonts w:ascii="inherit" w:hAnsi="inherit" w:cs="Helvetica"/>
          <w:color w:val="373737"/>
          <w:sz w:val="23"/>
          <w:szCs w:val="23"/>
        </w:rPr>
      </w:pPr>
      <w:r>
        <w:rPr>
          <w:rStyle w:val="Strong"/>
          <w:rFonts w:ascii="inherit" w:hAnsi="inherit" w:cs="Helvetica"/>
          <w:color w:val="373737"/>
          <w:sz w:val="23"/>
          <w:szCs w:val="23"/>
          <w:bdr w:val="none" w:sz="0" w:space="0" w:color="auto" w:frame="1"/>
        </w:rPr>
        <w:t>One</w:t>
      </w:r>
      <w:r>
        <w:rPr>
          <w:rFonts w:ascii="inherit" w:hAnsi="inherit" w:cs="Helvetica"/>
          <w:color w:val="373737"/>
          <w:sz w:val="23"/>
          <w:szCs w:val="23"/>
        </w:rPr>
        <w:br/>
      </w:r>
      <w:proofErr w:type="gramStart"/>
      <w:r>
        <w:rPr>
          <w:rFonts w:ascii="inherit" w:hAnsi="inherit" w:cs="Helvetica"/>
          <w:color w:val="373737"/>
          <w:sz w:val="23"/>
          <w:szCs w:val="23"/>
        </w:rPr>
        <w:t>We</w:t>
      </w:r>
      <w:proofErr w:type="gramEnd"/>
      <w:r>
        <w:rPr>
          <w:rFonts w:ascii="inherit" w:hAnsi="inherit" w:cs="Helvetica"/>
          <w:color w:val="373737"/>
          <w:sz w:val="23"/>
          <w:szCs w:val="23"/>
        </w:rPr>
        <w:t xml:space="preserve"> start with the</w:t>
      </w:r>
      <w:r>
        <w:rPr>
          <w:rStyle w:val="apple-converted-space"/>
          <w:rFonts w:ascii="inherit" w:hAnsi="inherit" w:cs="Helvetica"/>
          <w:color w:val="373737"/>
          <w:sz w:val="23"/>
          <w:szCs w:val="23"/>
        </w:rPr>
        <w:t> </w:t>
      </w:r>
      <w:hyperlink r:id="rId53" w:tgtFrame="_blank" w:history="1">
        <w:r>
          <w:rPr>
            <w:rStyle w:val="Hyperlink"/>
            <w:rFonts w:ascii="inherit" w:hAnsi="inherit" w:cs="Helvetica"/>
            <w:color w:val="1982D1"/>
            <w:sz w:val="23"/>
            <w:szCs w:val="23"/>
            <w:bdr w:val="none" w:sz="0" w:space="0" w:color="auto" w:frame="1"/>
          </w:rPr>
          <w:t>basic notion of a function</w:t>
        </w:r>
      </w:hyperlink>
      <w:r>
        <w:rPr>
          <w:rStyle w:val="apple-converted-space"/>
          <w:rFonts w:ascii="inherit" w:hAnsi="inherit" w:cs="Helvetica"/>
          <w:color w:val="373737"/>
          <w:sz w:val="23"/>
          <w:szCs w:val="23"/>
        </w:rPr>
        <w:t> </w:t>
      </w:r>
      <w:r>
        <w:rPr>
          <w:rFonts w:ascii="inherit" w:hAnsi="inherit" w:cs="Helvetica"/>
          <w:color w:val="373737"/>
          <w:sz w:val="23"/>
          <w:szCs w:val="23"/>
        </w:rPr>
        <w:t>— a function is something that generates a value based on the values of its arguments.</w:t>
      </w:r>
    </w:p>
    <w:p w:rsidR="00336D82" w:rsidRDefault="00336D82" w:rsidP="00336D82">
      <w:pPr>
        <w:pStyle w:val="NormalWeb"/>
        <w:shd w:val="clear" w:color="auto" w:fill="FFFFFF"/>
        <w:spacing w:before="0" w:after="0" w:line="360" w:lineRule="atLeast"/>
        <w:textAlignment w:val="baseline"/>
        <w:rPr>
          <w:rFonts w:ascii="inherit" w:hAnsi="inherit" w:cs="Helvetica"/>
          <w:color w:val="373737"/>
          <w:sz w:val="23"/>
          <w:szCs w:val="23"/>
        </w:rPr>
      </w:pPr>
      <w:r>
        <w:rPr>
          <w:rStyle w:val="Strong"/>
          <w:rFonts w:ascii="inherit" w:hAnsi="inherit" w:cs="Helvetica"/>
          <w:color w:val="373737"/>
          <w:sz w:val="23"/>
          <w:szCs w:val="23"/>
          <w:bdr w:val="none" w:sz="0" w:space="0" w:color="auto" w:frame="1"/>
        </w:rPr>
        <w:t>Two</w:t>
      </w:r>
      <w:r>
        <w:rPr>
          <w:rFonts w:ascii="inherit" w:hAnsi="inherit" w:cs="Helvetica"/>
          <w:color w:val="373737"/>
          <w:sz w:val="23"/>
          <w:szCs w:val="23"/>
        </w:rPr>
        <w:br/>
      </w:r>
      <w:proofErr w:type="gramStart"/>
      <w:r>
        <w:rPr>
          <w:rFonts w:ascii="inherit" w:hAnsi="inherit" w:cs="Helvetica"/>
          <w:color w:val="373737"/>
          <w:sz w:val="23"/>
          <w:szCs w:val="23"/>
        </w:rPr>
        <w:t>We</w:t>
      </w:r>
      <w:proofErr w:type="gramEnd"/>
      <w:r>
        <w:rPr>
          <w:rFonts w:ascii="inherit" w:hAnsi="inherit" w:cs="Helvetica"/>
          <w:color w:val="373737"/>
          <w:sz w:val="23"/>
          <w:szCs w:val="23"/>
        </w:rPr>
        <w:t xml:space="preserve"> note that in Python, functions are first-class objects, so they can be passed around like other values (strings, integers, objects, etc.).</w:t>
      </w:r>
    </w:p>
    <w:p w:rsidR="00336D82" w:rsidRDefault="00336D82" w:rsidP="00336D82">
      <w:pPr>
        <w:pStyle w:val="NormalWeb"/>
        <w:shd w:val="clear" w:color="auto" w:fill="FFFFFF"/>
        <w:spacing w:before="0" w:after="0" w:line="360" w:lineRule="atLeast"/>
        <w:textAlignment w:val="baseline"/>
        <w:rPr>
          <w:rFonts w:ascii="inherit" w:hAnsi="inherit" w:cs="Helvetica"/>
          <w:color w:val="373737"/>
          <w:sz w:val="23"/>
          <w:szCs w:val="23"/>
        </w:rPr>
      </w:pPr>
      <w:r>
        <w:rPr>
          <w:rStyle w:val="Strong"/>
          <w:rFonts w:ascii="inherit" w:hAnsi="inherit" w:cs="Helvetica"/>
          <w:color w:val="373737"/>
          <w:sz w:val="23"/>
          <w:szCs w:val="23"/>
          <w:bdr w:val="none" w:sz="0" w:space="0" w:color="auto" w:frame="1"/>
        </w:rPr>
        <w:t>Three</w:t>
      </w:r>
      <w:r>
        <w:rPr>
          <w:rFonts w:ascii="inherit" w:hAnsi="inherit" w:cs="Helvetica"/>
          <w:color w:val="373737"/>
          <w:sz w:val="23"/>
          <w:szCs w:val="23"/>
        </w:rPr>
        <w:br/>
      </w:r>
      <w:proofErr w:type="gramStart"/>
      <w:r>
        <w:rPr>
          <w:rFonts w:ascii="inherit" w:hAnsi="inherit" w:cs="Helvetica"/>
          <w:color w:val="373737"/>
          <w:sz w:val="23"/>
          <w:szCs w:val="23"/>
        </w:rPr>
        <w:t>We</w:t>
      </w:r>
      <w:proofErr w:type="gramEnd"/>
      <w:r>
        <w:rPr>
          <w:rFonts w:ascii="inherit" w:hAnsi="inherit" w:cs="Helvetica"/>
          <w:color w:val="373737"/>
          <w:sz w:val="23"/>
          <w:szCs w:val="23"/>
        </w:rPr>
        <w:t xml:space="preserve"> note that because functions are first-class objects in Python, we can write functions that both (a) accept function objects as argument values, and (b) return function objects as return values. For example, here is a function</w:t>
      </w:r>
      <w:r>
        <w:rPr>
          <w:rStyle w:val="apple-converted-space"/>
          <w:rFonts w:ascii="inherit" w:hAnsi="inherit" w:cs="Helvetica"/>
          <w:color w:val="373737"/>
          <w:sz w:val="23"/>
          <w:szCs w:val="23"/>
        </w:rPr>
        <w:t> </w:t>
      </w:r>
      <w:r>
        <w:rPr>
          <w:rStyle w:val="Emphasis"/>
          <w:rFonts w:ascii="inherit" w:hAnsi="inherit" w:cs="Helvetica"/>
          <w:color w:val="373737"/>
          <w:sz w:val="23"/>
          <w:szCs w:val="23"/>
          <w:bdr w:val="none" w:sz="0" w:space="0" w:color="auto" w:frame="1"/>
        </w:rPr>
        <w:t>foobar</w:t>
      </w:r>
      <w:r>
        <w:rPr>
          <w:rStyle w:val="apple-converted-space"/>
          <w:rFonts w:ascii="inherit" w:hAnsi="inherit" w:cs="Helvetica"/>
          <w:i/>
          <w:iCs/>
          <w:color w:val="373737"/>
          <w:sz w:val="23"/>
          <w:szCs w:val="23"/>
          <w:bdr w:val="none" w:sz="0" w:space="0" w:color="auto" w:frame="1"/>
        </w:rPr>
        <w:t> </w:t>
      </w:r>
      <w:r>
        <w:rPr>
          <w:rFonts w:ascii="inherit" w:hAnsi="inherit" w:cs="Helvetica"/>
          <w:color w:val="373737"/>
          <w:sz w:val="23"/>
          <w:szCs w:val="23"/>
        </w:rPr>
        <w:t>that accepts a function object</w:t>
      </w:r>
      <w:r>
        <w:rPr>
          <w:rStyle w:val="Emphasis"/>
          <w:rFonts w:ascii="inherit" w:hAnsi="inherit" w:cs="Helvetica"/>
          <w:color w:val="373737"/>
          <w:sz w:val="23"/>
          <w:szCs w:val="23"/>
          <w:bdr w:val="none" w:sz="0" w:space="0" w:color="auto" w:frame="1"/>
        </w:rPr>
        <w:t>original_function</w:t>
      </w:r>
      <w:r>
        <w:rPr>
          <w:rStyle w:val="apple-converted-space"/>
          <w:rFonts w:ascii="inherit" w:hAnsi="inherit" w:cs="Helvetica"/>
          <w:i/>
          <w:iCs/>
          <w:color w:val="373737"/>
          <w:sz w:val="23"/>
          <w:szCs w:val="23"/>
          <w:bdr w:val="none" w:sz="0" w:space="0" w:color="auto" w:frame="1"/>
        </w:rPr>
        <w:t> </w:t>
      </w:r>
      <w:r>
        <w:rPr>
          <w:rFonts w:ascii="inherit" w:hAnsi="inherit" w:cs="Helvetica"/>
          <w:color w:val="373737"/>
          <w:sz w:val="23"/>
          <w:szCs w:val="23"/>
        </w:rPr>
        <w:t>as an argument and returns a function object</w:t>
      </w:r>
      <w:r>
        <w:rPr>
          <w:rStyle w:val="apple-converted-space"/>
          <w:rFonts w:ascii="inherit" w:hAnsi="inherit" w:cs="Helvetica"/>
          <w:color w:val="373737"/>
          <w:sz w:val="23"/>
          <w:szCs w:val="23"/>
        </w:rPr>
        <w:t> </w:t>
      </w:r>
      <w:r>
        <w:rPr>
          <w:rStyle w:val="Emphasis"/>
          <w:rFonts w:ascii="inherit" w:hAnsi="inherit" w:cs="Helvetica"/>
          <w:color w:val="373737"/>
          <w:sz w:val="23"/>
          <w:szCs w:val="23"/>
          <w:bdr w:val="none" w:sz="0" w:space="0" w:color="auto" w:frame="1"/>
        </w:rPr>
        <w:t>new_function</w:t>
      </w:r>
      <w:r>
        <w:rPr>
          <w:rStyle w:val="apple-converted-space"/>
          <w:rFonts w:ascii="inherit" w:hAnsi="inherit" w:cs="Helvetica"/>
          <w:i/>
          <w:iCs/>
          <w:color w:val="373737"/>
          <w:sz w:val="23"/>
          <w:szCs w:val="23"/>
          <w:bdr w:val="none" w:sz="0" w:space="0" w:color="auto" w:frame="1"/>
        </w:rPr>
        <w:t> </w:t>
      </w:r>
      <w:r>
        <w:rPr>
          <w:rFonts w:ascii="inherit" w:hAnsi="inherit" w:cs="Helvetica"/>
          <w:color w:val="373737"/>
          <w:sz w:val="23"/>
          <w:szCs w:val="23"/>
        </w:rPr>
        <w:t>as a result.</w:t>
      </w:r>
    </w:p>
    <w:tbl>
      <w:tblPr>
        <w:tblW w:w="8760" w:type="dxa"/>
        <w:tblCellSpacing w:w="0" w:type="dxa"/>
        <w:tblCellMar>
          <w:left w:w="0" w:type="dxa"/>
          <w:right w:w="0" w:type="dxa"/>
        </w:tblCellMar>
        <w:tblLook w:val="04A0" w:firstRow="1" w:lastRow="0" w:firstColumn="1" w:lastColumn="0" w:noHBand="0" w:noVBand="1"/>
      </w:tblPr>
      <w:tblGrid>
        <w:gridCol w:w="510"/>
        <w:gridCol w:w="8250"/>
      </w:tblGrid>
      <w:tr w:rsidR="00336D82" w:rsidTr="00336D82">
        <w:trPr>
          <w:tblCellSpacing w:w="0" w:type="dxa"/>
        </w:trPr>
        <w:tc>
          <w:tcPr>
            <w:tcW w:w="0" w:type="auto"/>
            <w:vAlign w:val="center"/>
            <w:hideMark/>
          </w:tcPr>
          <w:p w:rsidR="00336D82" w:rsidRDefault="00336D82" w:rsidP="00336D82">
            <w:r>
              <w:t>1</w:t>
            </w:r>
          </w:p>
          <w:p w:rsidR="00336D82" w:rsidRDefault="00336D82" w:rsidP="00336D82">
            <w:r>
              <w:lastRenderedPageBreak/>
              <w:t>2</w:t>
            </w:r>
          </w:p>
          <w:p w:rsidR="00336D82" w:rsidRDefault="00336D82" w:rsidP="00336D82">
            <w:r>
              <w:t>3</w:t>
            </w:r>
          </w:p>
          <w:p w:rsidR="00336D82" w:rsidRDefault="00336D82" w:rsidP="00336D82">
            <w:r>
              <w:t>4</w:t>
            </w:r>
          </w:p>
          <w:p w:rsidR="00336D82" w:rsidRDefault="00336D82" w:rsidP="00336D82">
            <w:r>
              <w:t>5</w:t>
            </w:r>
          </w:p>
          <w:p w:rsidR="00336D82" w:rsidRDefault="00336D82" w:rsidP="00336D82">
            <w:r>
              <w:t>6</w:t>
            </w:r>
          </w:p>
          <w:p w:rsidR="00336D82" w:rsidRDefault="00336D82" w:rsidP="00336D82">
            <w:pPr>
              <w:rPr>
                <w:sz w:val="24"/>
                <w:szCs w:val="24"/>
              </w:rPr>
            </w:pPr>
            <w:r>
              <w:t>7</w:t>
            </w:r>
          </w:p>
        </w:tc>
        <w:tc>
          <w:tcPr>
            <w:tcW w:w="8250" w:type="dxa"/>
            <w:vAlign w:val="center"/>
            <w:hideMark/>
          </w:tcPr>
          <w:p w:rsidR="00336D82" w:rsidRDefault="00336D82" w:rsidP="00336D82">
            <w:r>
              <w:rPr>
                <w:rStyle w:val="HTMLCode"/>
                <w:rFonts w:eastAsiaTheme="minorHAnsi"/>
              </w:rPr>
              <w:lastRenderedPageBreak/>
              <w:t>def</w:t>
            </w:r>
            <w:r>
              <w:t xml:space="preserve"> </w:t>
            </w:r>
            <w:r>
              <w:rPr>
                <w:rStyle w:val="HTMLCode"/>
                <w:rFonts w:eastAsiaTheme="minorHAnsi"/>
              </w:rPr>
              <w:t>foobar(original_function):</w:t>
            </w:r>
          </w:p>
          <w:p w:rsidR="00336D82" w:rsidRDefault="00336D82" w:rsidP="00336D82">
            <w:r>
              <w:lastRenderedPageBreak/>
              <w:t> </w:t>
            </w:r>
          </w:p>
          <w:p w:rsidR="00336D82" w:rsidRDefault="00336D82" w:rsidP="00336D82">
            <w:r>
              <w:rPr>
                <w:rStyle w:val="HTMLCode"/>
                <w:rFonts w:eastAsiaTheme="minorHAnsi"/>
              </w:rPr>
              <w:t>    # make a new function</w:t>
            </w:r>
          </w:p>
          <w:p w:rsidR="00336D82" w:rsidRDefault="00336D82" w:rsidP="00336D82">
            <w:r>
              <w:rPr>
                <w:rStyle w:val="HTMLCode"/>
                <w:rFonts w:eastAsiaTheme="minorHAnsi"/>
              </w:rPr>
              <w:t>    def</w:t>
            </w:r>
            <w:r>
              <w:t xml:space="preserve"> </w:t>
            </w:r>
            <w:r>
              <w:rPr>
                <w:rStyle w:val="HTMLCode"/>
                <w:rFonts w:eastAsiaTheme="minorHAnsi"/>
              </w:rPr>
              <w:t>new_function():</w:t>
            </w:r>
          </w:p>
          <w:p w:rsidR="00336D82" w:rsidRDefault="00336D82" w:rsidP="00336D82">
            <w:r>
              <w:rPr>
                <w:rStyle w:val="HTMLCode"/>
                <w:rFonts w:eastAsiaTheme="minorHAnsi"/>
              </w:rPr>
              <w:t>        # some code</w:t>
            </w:r>
          </w:p>
          <w:p w:rsidR="00336D82" w:rsidRDefault="00336D82" w:rsidP="00336D82">
            <w:r>
              <w:t> </w:t>
            </w:r>
          </w:p>
          <w:p w:rsidR="00336D82" w:rsidRDefault="00336D82" w:rsidP="00336D82">
            <w:pPr>
              <w:rPr>
                <w:sz w:val="24"/>
                <w:szCs w:val="24"/>
              </w:rPr>
            </w:pPr>
            <w:r>
              <w:rPr>
                <w:rStyle w:val="HTMLCode"/>
                <w:rFonts w:eastAsiaTheme="minorHAnsi"/>
              </w:rPr>
              <w:t>    return</w:t>
            </w:r>
            <w:r>
              <w:t xml:space="preserve"> </w:t>
            </w:r>
            <w:r>
              <w:rPr>
                <w:rStyle w:val="HTMLCode"/>
                <w:rFonts w:eastAsiaTheme="minorHAnsi"/>
              </w:rPr>
              <w:t>new_function</w:t>
            </w:r>
          </w:p>
        </w:tc>
      </w:tr>
    </w:tbl>
    <w:p w:rsidR="00336D82" w:rsidRDefault="00336D82" w:rsidP="00336D82">
      <w:pPr>
        <w:pStyle w:val="NormalWeb"/>
        <w:shd w:val="clear" w:color="auto" w:fill="FFFFFF"/>
        <w:spacing w:before="0" w:after="0" w:line="360" w:lineRule="atLeast"/>
        <w:textAlignment w:val="baseline"/>
        <w:rPr>
          <w:rFonts w:ascii="inherit" w:hAnsi="inherit" w:cs="Helvetica"/>
          <w:color w:val="373737"/>
          <w:sz w:val="23"/>
          <w:szCs w:val="23"/>
        </w:rPr>
      </w:pPr>
      <w:r>
        <w:rPr>
          <w:rStyle w:val="Strong"/>
          <w:rFonts w:ascii="inherit" w:hAnsi="inherit" w:cs="Helvetica"/>
          <w:color w:val="373737"/>
          <w:sz w:val="23"/>
          <w:szCs w:val="23"/>
          <w:bdr w:val="none" w:sz="0" w:space="0" w:color="auto" w:frame="1"/>
        </w:rPr>
        <w:lastRenderedPageBreak/>
        <w:t>Four</w:t>
      </w:r>
      <w:r>
        <w:rPr>
          <w:rFonts w:ascii="inherit" w:hAnsi="inherit" w:cs="Helvetica"/>
          <w:color w:val="373737"/>
          <w:sz w:val="23"/>
          <w:szCs w:val="23"/>
        </w:rPr>
        <w:br/>
      </w:r>
      <w:proofErr w:type="gramStart"/>
      <w:r>
        <w:rPr>
          <w:rFonts w:ascii="inherit" w:hAnsi="inherit" w:cs="Helvetica"/>
          <w:color w:val="373737"/>
          <w:sz w:val="23"/>
          <w:szCs w:val="23"/>
        </w:rPr>
        <w:t>We</w:t>
      </w:r>
      <w:proofErr w:type="gramEnd"/>
      <w:r>
        <w:rPr>
          <w:rFonts w:ascii="inherit" w:hAnsi="inherit" w:cs="Helvetica"/>
          <w:color w:val="373737"/>
          <w:sz w:val="23"/>
          <w:szCs w:val="23"/>
        </w:rPr>
        <w:t xml:space="preserve"> define “decorator”.</w:t>
      </w:r>
    </w:p>
    <w:p w:rsidR="00336D82" w:rsidRDefault="00336D82" w:rsidP="00336D82">
      <w:pPr>
        <w:pStyle w:val="NormalWeb"/>
        <w:shd w:val="clear" w:color="auto" w:fill="FFFFFF"/>
        <w:spacing w:before="0" w:after="0" w:line="360" w:lineRule="atLeast"/>
        <w:textAlignment w:val="baseline"/>
        <w:rPr>
          <w:rFonts w:ascii="inherit" w:hAnsi="inherit" w:cs="Helvetica"/>
          <w:i/>
          <w:iCs/>
          <w:color w:val="373737"/>
          <w:sz w:val="23"/>
          <w:szCs w:val="23"/>
        </w:rPr>
      </w:pPr>
      <w:r>
        <w:rPr>
          <w:rFonts w:ascii="inherit" w:hAnsi="inherit" w:cs="Helvetica"/>
          <w:i/>
          <w:iCs/>
          <w:color w:val="373737"/>
          <w:sz w:val="23"/>
          <w:szCs w:val="23"/>
        </w:rPr>
        <w:t>A</w:t>
      </w:r>
      <w:r>
        <w:rPr>
          <w:rStyle w:val="apple-converted-space"/>
          <w:rFonts w:ascii="inherit" w:hAnsi="inherit" w:cs="Helvetica"/>
          <w:i/>
          <w:iCs/>
          <w:color w:val="373737"/>
          <w:sz w:val="23"/>
          <w:szCs w:val="23"/>
        </w:rPr>
        <w:t> </w:t>
      </w:r>
      <w:r>
        <w:rPr>
          <w:rStyle w:val="Strong"/>
          <w:rFonts w:ascii="inherit" w:hAnsi="inherit" w:cs="Helvetica"/>
          <w:i/>
          <w:iCs/>
          <w:color w:val="373737"/>
          <w:sz w:val="23"/>
          <w:szCs w:val="23"/>
          <w:bdr w:val="none" w:sz="0" w:space="0" w:color="auto" w:frame="1"/>
        </w:rPr>
        <w:t>decorator</w:t>
      </w:r>
      <w:r>
        <w:rPr>
          <w:rStyle w:val="apple-converted-space"/>
          <w:rFonts w:ascii="inherit" w:hAnsi="inherit" w:cs="Helvetica"/>
          <w:i/>
          <w:iCs/>
          <w:color w:val="373737"/>
          <w:sz w:val="23"/>
          <w:szCs w:val="23"/>
        </w:rPr>
        <w:t> </w:t>
      </w:r>
      <w:r>
        <w:rPr>
          <w:rFonts w:ascii="inherit" w:hAnsi="inherit" w:cs="Helvetica"/>
          <w:i/>
          <w:iCs/>
          <w:color w:val="373737"/>
          <w:sz w:val="23"/>
          <w:szCs w:val="23"/>
        </w:rPr>
        <w:t>is a function (such as</w:t>
      </w:r>
      <w:r>
        <w:rPr>
          <w:rStyle w:val="apple-converted-space"/>
          <w:rFonts w:ascii="inherit" w:hAnsi="inherit" w:cs="Helvetica"/>
          <w:i/>
          <w:iCs/>
          <w:color w:val="373737"/>
          <w:sz w:val="23"/>
          <w:szCs w:val="23"/>
        </w:rPr>
        <w:t> </w:t>
      </w:r>
      <w:r>
        <w:rPr>
          <w:rStyle w:val="Emphasis"/>
          <w:rFonts w:ascii="inherit" w:hAnsi="inherit" w:cs="Helvetica"/>
          <w:i w:val="0"/>
          <w:iCs w:val="0"/>
          <w:color w:val="373737"/>
          <w:sz w:val="23"/>
          <w:szCs w:val="23"/>
          <w:bdr w:val="none" w:sz="0" w:space="0" w:color="auto" w:frame="1"/>
        </w:rPr>
        <w:t>foobar</w:t>
      </w:r>
      <w:r>
        <w:rPr>
          <w:rStyle w:val="apple-converted-space"/>
          <w:rFonts w:ascii="inherit" w:hAnsi="inherit" w:cs="Helvetica"/>
          <w:i/>
          <w:iCs/>
          <w:color w:val="373737"/>
          <w:sz w:val="23"/>
          <w:szCs w:val="23"/>
        </w:rPr>
        <w:t> </w:t>
      </w:r>
      <w:r>
        <w:rPr>
          <w:rFonts w:ascii="inherit" w:hAnsi="inherit" w:cs="Helvetica"/>
          <w:i/>
          <w:iCs/>
          <w:color w:val="373737"/>
          <w:sz w:val="23"/>
          <w:szCs w:val="23"/>
        </w:rPr>
        <w:t>in the above example) that takes a function object as an argument, and returns a function object as a return value.</w:t>
      </w:r>
    </w:p>
    <w:p w:rsidR="00336D82" w:rsidRDefault="00336D82" w:rsidP="00336D82">
      <w:pPr>
        <w:pStyle w:val="NormalWeb"/>
        <w:shd w:val="clear" w:color="auto" w:fill="FFFFFF"/>
        <w:spacing w:before="0" w:after="390" w:line="360" w:lineRule="atLeast"/>
        <w:textAlignment w:val="baseline"/>
        <w:rPr>
          <w:rFonts w:ascii="inherit" w:hAnsi="inherit" w:cs="Helvetica"/>
          <w:color w:val="373737"/>
          <w:sz w:val="23"/>
          <w:szCs w:val="23"/>
        </w:rPr>
      </w:pPr>
      <w:r>
        <w:rPr>
          <w:rFonts w:ascii="inherit" w:hAnsi="inherit" w:cs="Helvetica"/>
          <w:color w:val="373737"/>
          <w:sz w:val="23"/>
          <w:szCs w:val="23"/>
        </w:rPr>
        <w:t>So there we have it — the definition of a decorator. Anything else that we say about decorators is a refinement of, or an expansion of, or an addition to, this definition of a decorator.</w:t>
      </w:r>
    </w:p>
    <w:p w:rsidR="00336D82" w:rsidRDefault="00336D82" w:rsidP="00336D82">
      <w:pPr>
        <w:pStyle w:val="NormalWeb"/>
        <w:shd w:val="clear" w:color="auto" w:fill="FFFFFF"/>
        <w:spacing w:before="0" w:after="0" w:line="360" w:lineRule="atLeast"/>
        <w:textAlignment w:val="baseline"/>
        <w:rPr>
          <w:rFonts w:ascii="inherit" w:hAnsi="inherit" w:cs="Helvetica"/>
          <w:color w:val="373737"/>
          <w:sz w:val="23"/>
          <w:szCs w:val="23"/>
        </w:rPr>
      </w:pPr>
      <w:r>
        <w:rPr>
          <w:rStyle w:val="Strong"/>
          <w:rFonts w:ascii="inherit" w:hAnsi="inherit" w:cs="Helvetica"/>
          <w:color w:val="373737"/>
          <w:sz w:val="23"/>
          <w:szCs w:val="23"/>
          <w:bdr w:val="none" w:sz="0" w:space="0" w:color="auto" w:frame="1"/>
        </w:rPr>
        <w:t>Five</w:t>
      </w:r>
      <w:r>
        <w:rPr>
          <w:rFonts w:ascii="inherit" w:hAnsi="inherit" w:cs="Helvetica"/>
          <w:color w:val="373737"/>
          <w:sz w:val="23"/>
          <w:szCs w:val="23"/>
        </w:rPr>
        <w:br/>
      </w:r>
      <w:proofErr w:type="gramStart"/>
      <w:r>
        <w:rPr>
          <w:rFonts w:ascii="inherit" w:hAnsi="inherit" w:cs="Helvetica"/>
          <w:color w:val="373737"/>
          <w:sz w:val="23"/>
          <w:szCs w:val="23"/>
        </w:rPr>
        <w:t>We</w:t>
      </w:r>
      <w:proofErr w:type="gramEnd"/>
      <w:r>
        <w:rPr>
          <w:rFonts w:ascii="inherit" w:hAnsi="inherit" w:cs="Helvetica"/>
          <w:color w:val="373737"/>
          <w:sz w:val="23"/>
          <w:szCs w:val="23"/>
        </w:rPr>
        <w:t xml:space="preserve"> show what the internals of a decorator look like. Specifically, we show different ways that a decorator can use the</w:t>
      </w:r>
      <w:r>
        <w:rPr>
          <w:rStyle w:val="apple-converted-space"/>
          <w:rFonts w:ascii="inherit" w:hAnsi="inherit" w:cs="Helvetica"/>
          <w:color w:val="373737"/>
          <w:sz w:val="23"/>
          <w:szCs w:val="23"/>
        </w:rPr>
        <w:t> </w:t>
      </w:r>
      <w:r>
        <w:rPr>
          <w:rStyle w:val="Emphasis"/>
          <w:rFonts w:ascii="inherit" w:hAnsi="inherit" w:cs="Helvetica"/>
          <w:color w:val="373737"/>
          <w:sz w:val="23"/>
          <w:szCs w:val="23"/>
          <w:bdr w:val="none" w:sz="0" w:space="0" w:color="auto" w:frame="1"/>
        </w:rPr>
        <w:t>original_function</w:t>
      </w:r>
      <w:r>
        <w:rPr>
          <w:rStyle w:val="apple-converted-space"/>
          <w:rFonts w:ascii="inherit" w:hAnsi="inherit" w:cs="Helvetica"/>
          <w:color w:val="373737"/>
          <w:sz w:val="23"/>
          <w:szCs w:val="23"/>
        </w:rPr>
        <w:t> </w:t>
      </w:r>
      <w:r>
        <w:rPr>
          <w:rFonts w:ascii="inherit" w:hAnsi="inherit" w:cs="Helvetica"/>
          <w:color w:val="373737"/>
          <w:sz w:val="23"/>
          <w:szCs w:val="23"/>
        </w:rPr>
        <w:t>in the creation of the</w:t>
      </w:r>
      <w:r>
        <w:rPr>
          <w:rStyle w:val="apple-converted-space"/>
          <w:rFonts w:ascii="inherit" w:hAnsi="inherit" w:cs="Helvetica"/>
          <w:color w:val="373737"/>
          <w:sz w:val="23"/>
          <w:szCs w:val="23"/>
        </w:rPr>
        <w:t> </w:t>
      </w:r>
      <w:r>
        <w:rPr>
          <w:rStyle w:val="Emphasis"/>
          <w:rFonts w:ascii="inherit" w:hAnsi="inherit" w:cs="Helvetica"/>
          <w:color w:val="373737"/>
          <w:sz w:val="23"/>
          <w:szCs w:val="23"/>
          <w:bdr w:val="none" w:sz="0" w:space="0" w:color="auto" w:frame="1"/>
        </w:rPr>
        <w:t>new_function</w:t>
      </w:r>
      <w:r>
        <w:rPr>
          <w:rFonts w:ascii="inherit" w:hAnsi="inherit" w:cs="Helvetica"/>
          <w:color w:val="373737"/>
          <w:sz w:val="23"/>
          <w:szCs w:val="23"/>
        </w:rPr>
        <w:t>. Here is a simple example.</w:t>
      </w:r>
    </w:p>
    <w:tbl>
      <w:tblPr>
        <w:tblW w:w="11760" w:type="dxa"/>
        <w:tblCellSpacing w:w="0" w:type="dxa"/>
        <w:tblCellMar>
          <w:left w:w="0" w:type="dxa"/>
          <w:right w:w="0" w:type="dxa"/>
        </w:tblCellMar>
        <w:tblLook w:val="04A0" w:firstRow="1" w:lastRow="0" w:firstColumn="1" w:lastColumn="0" w:noHBand="0" w:noVBand="1"/>
      </w:tblPr>
      <w:tblGrid>
        <w:gridCol w:w="510"/>
        <w:gridCol w:w="11250"/>
      </w:tblGrid>
      <w:tr w:rsidR="00336D82" w:rsidTr="00336D82">
        <w:trPr>
          <w:tblCellSpacing w:w="0" w:type="dxa"/>
        </w:trPr>
        <w:tc>
          <w:tcPr>
            <w:tcW w:w="0" w:type="auto"/>
            <w:vAlign w:val="center"/>
            <w:hideMark/>
          </w:tcPr>
          <w:p w:rsidR="00336D82" w:rsidRDefault="00336D82" w:rsidP="00336D82">
            <w:r>
              <w:t>1</w:t>
            </w:r>
          </w:p>
          <w:p w:rsidR="00336D82" w:rsidRDefault="00336D82" w:rsidP="00336D82">
            <w:r>
              <w:t>2</w:t>
            </w:r>
          </w:p>
          <w:p w:rsidR="00336D82" w:rsidRDefault="00336D82" w:rsidP="00336D82">
            <w:r>
              <w:t>3</w:t>
            </w:r>
          </w:p>
          <w:p w:rsidR="00336D82" w:rsidRDefault="00336D82" w:rsidP="00336D82">
            <w:r>
              <w:t>4</w:t>
            </w:r>
          </w:p>
          <w:p w:rsidR="00336D82" w:rsidRDefault="00336D82" w:rsidP="00336D82">
            <w:r>
              <w:t>5</w:t>
            </w:r>
          </w:p>
          <w:p w:rsidR="00336D82" w:rsidRDefault="00336D82" w:rsidP="00336D82">
            <w:r>
              <w:t>6</w:t>
            </w:r>
          </w:p>
          <w:p w:rsidR="00336D82" w:rsidRDefault="00336D82" w:rsidP="00336D82">
            <w:r>
              <w:t>7</w:t>
            </w:r>
          </w:p>
          <w:p w:rsidR="00336D82" w:rsidRDefault="00336D82" w:rsidP="00336D82">
            <w:r>
              <w:t>8</w:t>
            </w:r>
          </w:p>
          <w:p w:rsidR="00336D82" w:rsidRDefault="00336D82" w:rsidP="00336D82">
            <w:pPr>
              <w:rPr>
                <w:sz w:val="24"/>
                <w:szCs w:val="24"/>
              </w:rPr>
            </w:pPr>
            <w:r>
              <w:t>9</w:t>
            </w:r>
          </w:p>
        </w:tc>
        <w:tc>
          <w:tcPr>
            <w:tcW w:w="11250" w:type="dxa"/>
            <w:vAlign w:val="center"/>
            <w:hideMark/>
          </w:tcPr>
          <w:p w:rsidR="00336D82" w:rsidRDefault="00336D82" w:rsidP="00336D82">
            <w:r>
              <w:rPr>
                <w:rStyle w:val="HTMLCode"/>
                <w:rFonts w:eastAsiaTheme="minorHAnsi"/>
              </w:rPr>
              <w:t>def</w:t>
            </w:r>
            <w:r>
              <w:t xml:space="preserve"> </w:t>
            </w:r>
            <w:r>
              <w:rPr>
                <w:rStyle w:val="HTMLCode"/>
                <w:rFonts w:eastAsiaTheme="minorHAnsi"/>
              </w:rPr>
              <w:t>verbose(original_function):</w:t>
            </w:r>
          </w:p>
          <w:p w:rsidR="00336D82" w:rsidRDefault="00336D82" w:rsidP="00336D82">
            <w:r>
              <w:t> </w:t>
            </w:r>
          </w:p>
          <w:p w:rsidR="00336D82" w:rsidRDefault="00336D82" w:rsidP="00336D82">
            <w:r>
              <w:rPr>
                <w:rStyle w:val="HTMLCode"/>
                <w:rFonts w:eastAsiaTheme="minorHAnsi"/>
              </w:rPr>
              <w:t>    # make a new function that prints a message when original_function starts and finishes</w:t>
            </w:r>
          </w:p>
          <w:p w:rsidR="00336D82" w:rsidRDefault="00336D82" w:rsidP="00336D82">
            <w:r>
              <w:rPr>
                <w:rStyle w:val="HTMLCode"/>
                <w:rFonts w:eastAsiaTheme="minorHAnsi"/>
              </w:rPr>
              <w:t>    def</w:t>
            </w:r>
            <w:r>
              <w:t xml:space="preserve"> </w:t>
            </w:r>
            <w:r>
              <w:rPr>
                <w:rStyle w:val="HTMLCode"/>
                <w:rFonts w:eastAsiaTheme="minorHAnsi"/>
              </w:rPr>
              <w:t>new_function(*args, **kwargs):</w:t>
            </w:r>
          </w:p>
          <w:p w:rsidR="00336D82" w:rsidRDefault="00336D82" w:rsidP="00336D82">
            <w:r>
              <w:rPr>
                <w:rStyle w:val="HTMLCode"/>
                <w:rFonts w:eastAsiaTheme="minorHAnsi"/>
              </w:rPr>
              <w:t>        print("Entering", original_function.__name__)</w:t>
            </w:r>
          </w:p>
          <w:p w:rsidR="00336D82" w:rsidRDefault="00336D82" w:rsidP="00336D82">
            <w:r>
              <w:rPr>
                <w:rStyle w:val="HTMLCode"/>
                <w:rFonts w:eastAsiaTheme="minorHAnsi"/>
              </w:rPr>
              <w:t>        original_function(*args, **kwargs)</w:t>
            </w:r>
          </w:p>
          <w:p w:rsidR="00336D82" w:rsidRDefault="00336D82" w:rsidP="00336D82">
            <w:r>
              <w:rPr>
                <w:rStyle w:val="HTMLCode"/>
                <w:rFonts w:eastAsiaTheme="minorHAnsi"/>
              </w:rPr>
              <w:t>        print("Exiting ", original_function.__name__)</w:t>
            </w:r>
          </w:p>
          <w:p w:rsidR="00336D82" w:rsidRDefault="00336D82" w:rsidP="00336D82">
            <w:r>
              <w:t> </w:t>
            </w:r>
          </w:p>
          <w:p w:rsidR="00336D82" w:rsidRDefault="00336D82" w:rsidP="00336D82">
            <w:pPr>
              <w:rPr>
                <w:sz w:val="24"/>
                <w:szCs w:val="24"/>
              </w:rPr>
            </w:pPr>
            <w:r>
              <w:rPr>
                <w:rStyle w:val="HTMLCode"/>
                <w:rFonts w:eastAsiaTheme="minorHAnsi"/>
              </w:rPr>
              <w:t>    return</w:t>
            </w:r>
            <w:r>
              <w:t xml:space="preserve"> </w:t>
            </w:r>
            <w:r>
              <w:rPr>
                <w:rStyle w:val="HTMLCode"/>
                <w:rFonts w:eastAsiaTheme="minorHAnsi"/>
              </w:rPr>
              <w:t>new_function</w:t>
            </w:r>
          </w:p>
        </w:tc>
      </w:tr>
    </w:tbl>
    <w:p w:rsidR="00336D82" w:rsidRDefault="00336D82" w:rsidP="00336D82">
      <w:pPr>
        <w:pStyle w:val="NormalWeb"/>
        <w:shd w:val="clear" w:color="auto" w:fill="FFFFFF"/>
        <w:spacing w:before="0" w:after="0" w:line="360" w:lineRule="atLeast"/>
        <w:textAlignment w:val="baseline"/>
        <w:rPr>
          <w:rFonts w:ascii="inherit" w:hAnsi="inherit" w:cs="Helvetica"/>
          <w:color w:val="373737"/>
          <w:sz w:val="23"/>
          <w:szCs w:val="23"/>
        </w:rPr>
      </w:pPr>
      <w:r>
        <w:rPr>
          <w:rStyle w:val="Strong"/>
          <w:rFonts w:ascii="inherit" w:hAnsi="inherit" w:cs="Helvetica"/>
          <w:color w:val="373737"/>
          <w:sz w:val="23"/>
          <w:szCs w:val="23"/>
          <w:bdr w:val="none" w:sz="0" w:space="0" w:color="auto" w:frame="1"/>
        </w:rPr>
        <w:t>Six</w:t>
      </w:r>
      <w:r>
        <w:rPr>
          <w:rFonts w:ascii="inherit" w:hAnsi="inherit" w:cs="Helvetica"/>
          <w:color w:val="373737"/>
          <w:sz w:val="23"/>
          <w:szCs w:val="23"/>
        </w:rPr>
        <w:br/>
        <w:t xml:space="preserve">We show how to invoke a decorator — how we can pass into a decorator one function object (its input) and get back from it a different function object (its output). In the following example, we pass </w:t>
      </w:r>
      <w:r>
        <w:rPr>
          <w:rFonts w:ascii="inherit" w:hAnsi="inherit" w:cs="Helvetica"/>
          <w:color w:val="373737"/>
          <w:sz w:val="23"/>
          <w:szCs w:val="23"/>
        </w:rPr>
        <w:lastRenderedPageBreak/>
        <w:t>the</w:t>
      </w:r>
      <w:r>
        <w:rPr>
          <w:rStyle w:val="apple-converted-space"/>
          <w:rFonts w:ascii="inherit" w:hAnsi="inherit" w:cs="Helvetica"/>
          <w:color w:val="373737"/>
          <w:sz w:val="23"/>
          <w:szCs w:val="23"/>
        </w:rPr>
        <w:t> </w:t>
      </w:r>
      <w:r>
        <w:rPr>
          <w:rStyle w:val="Emphasis"/>
          <w:rFonts w:ascii="inherit" w:hAnsi="inherit" w:cs="Helvetica"/>
          <w:color w:val="373737"/>
          <w:sz w:val="23"/>
          <w:szCs w:val="23"/>
          <w:bdr w:val="none" w:sz="0" w:space="0" w:color="auto" w:frame="1"/>
        </w:rPr>
        <w:t>widget_func</w:t>
      </w:r>
      <w:r>
        <w:rPr>
          <w:rStyle w:val="apple-converted-space"/>
          <w:rFonts w:ascii="inherit" w:hAnsi="inherit" w:cs="Helvetica"/>
          <w:color w:val="373737"/>
          <w:sz w:val="23"/>
          <w:szCs w:val="23"/>
        </w:rPr>
        <w:t> </w:t>
      </w:r>
      <w:r>
        <w:rPr>
          <w:rFonts w:ascii="inherit" w:hAnsi="inherit" w:cs="Helvetica"/>
          <w:color w:val="373737"/>
          <w:sz w:val="23"/>
          <w:szCs w:val="23"/>
        </w:rPr>
        <w:t>function object to the</w:t>
      </w:r>
      <w:r>
        <w:rPr>
          <w:rStyle w:val="apple-converted-space"/>
          <w:rFonts w:ascii="inherit" w:hAnsi="inherit" w:cs="Helvetica"/>
          <w:color w:val="373737"/>
          <w:sz w:val="23"/>
          <w:szCs w:val="23"/>
        </w:rPr>
        <w:t> </w:t>
      </w:r>
      <w:r>
        <w:rPr>
          <w:rStyle w:val="Emphasis"/>
          <w:rFonts w:ascii="inherit" w:hAnsi="inherit" w:cs="Helvetica"/>
          <w:color w:val="373737"/>
          <w:sz w:val="23"/>
          <w:szCs w:val="23"/>
          <w:bdr w:val="none" w:sz="0" w:space="0" w:color="auto" w:frame="1"/>
        </w:rPr>
        <w:t>verbose</w:t>
      </w:r>
      <w:r>
        <w:rPr>
          <w:rStyle w:val="apple-converted-space"/>
          <w:rFonts w:ascii="inherit" w:hAnsi="inherit" w:cs="Helvetica"/>
          <w:color w:val="373737"/>
          <w:sz w:val="23"/>
          <w:szCs w:val="23"/>
        </w:rPr>
        <w:t> </w:t>
      </w:r>
      <w:r>
        <w:rPr>
          <w:rFonts w:ascii="inherit" w:hAnsi="inherit" w:cs="Helvetica"/>
          <w:color w:val="373737"/>
          <w:sz w:val="23"/>
          <w:szCs w:val="23"/>
        </w:rPr>
        <w:t>decorator, and we get back a new function object to which we assign the name</w:t>
      </w:r>
      <w:r>
        <w:rPr>
          <w:rStyle w:val="apple-converted-space"/>
          <w:rFonts w:ascii="inherit" w:hAnsi="inherit" w:cs="Helvetica"/>
          <w:color w:val="373737"/>
          <w:sz w:val="23"/>
          <w:szCs w:val="23"/>
        </w:rPr>
        <w:t> </w:t>
      </w:r>
      <w:r>
        <w:rPr>
          <w:rStyle w:val="Emphasis"/>
          <w:rFonts w:ascii="inherit" w:hAnsi="inherit" w:cs="Helvetica"/>
          <w:color w:val="373737"/>
          <w:sz w:val="23"/>
          <w:szCs w:val="23"/>
          <w:bdr w:val="none" w:sz="0" w:space="0" w:color="auto" w:frame="1"/>
        </w:rPr>
        <w:t>talkative_widget_func</w:t>
      </w:r>
      <w:r>
        <w:rPr>
          <w:rFonts w:ascii="inherit" w:hAnsi="inherit" w:cs="Helvetica"/>
          <w:color w:val="373737"/>
          <w:sz w:val="23"/>
          <w:szCs w:val="23"/>
        </w:rPr>
        <w:t>.</w:t>
      </w:r>
    </w:p>
    <w:tbl>
      <w:tblPr>
        <w:tblW w:w="8760" w:type="dxa"/>
        <w:tblCellSpacing w:w="0" w:type="dxa"/>
        <w:tblCellMar>
          <w:left w:w="0" w:type="dxa"/>
          <w:right w:w="0" w:type="dxa"/>
        </w:tblCellMar>
        <w:tblLook w:val="04A0" w:firstRow="1" w:lastRow="0" w:firstColumn="1" w:lastColumn="0" w:noHBand="0" w:noVBand="1"/>
      </w:tblPr>
      <w:tblGrid>
        <w:gridCol w:w="510"/>
        <w:gridCol w:w="8250"/>
      </w:tblGrid>
      <w:tr w:rsidR="00336D82" w:rsidTr="00336D82">
        <w:trPr>
          <w:tblCellSpacing w:w="0" w:type="dxa"/>
        </w:trPr>
        <w:tc>
          <w:tcPr>
            <w:tcW w:w="0" w:type="auto"/>
            <w:vAlign w:val="center"/>
            <w:hideMark/>
          </w:tcPr>
          <w:p w:rsidR="00336D82" w:rsidRDefault="00336D82" w:rsidP="00336D82">
            <w:r>
              <w:t>1</w:t>
            </w:r>
          </w:p>
          <w:p w:rsidR="00336D82" w:rsidRDefault="00336D82" w:rsidP="00336D82">
            <w:r>
              <w:t>2</w:t>
            </w:r>
          </w:p>
          <w:p w:rsidR="00336D82" w:rsidRDefault="00336D82" w:rsidP="00336D82">
            <w:r>
              <w:t>3</w:t>
            </w:r>
          </w:p>
          <w:p w:rsidR="00336D82" w:rsidRDefault="00336D82" w:rsidP="00336D82">
            <w:pPr>
              <w:rPr>
                <w:sz w:val="24"/>
                <w:szCs w:val="24"/>
              </w:rPr>
            </w:pPr>
            <w:r>
              <w:t>4</w:t>
            </w:r>
          </w:p>
        </w:tc>
        <w:tc>
          <w:tcPr>
            <w:tcW w:w="8250" w:type="dxa"/>
            <w:vAlign w:val="center"/>
            <w:hideMark/>
          </w:tcPr>
          <w:p w:rsidR="00336D82" w:rsidRDefault="00336D82" w:rsidP="00336D82">
            <w:r>
              <w:rPr>
                <w:rStyle w:val="HTMLCode"/>
                <w:rFonts w:eastAsiaTheme="minorHAnsi"/>
              </w:rPr>
              <w:t>def</w:t>
            </w:r>
            <w:r>
              <w:t xml:space="preserve"> </w:t>
            </w:r>
            <w:r>
              <w:rPr>
                <w:rStyle w:val="HTMLCode"/>
                <w:rFonts w:eastAsiaTheme="minorHAnsi"/>
              </w:rPr>
              <w:t>widget_func():</w:t>
            </w:r>
          </w:p>
          <w:p w:rsidR="00336D82" w:rsidRDefault="00336D82" w:rsidP="00336D82">
            <w:r>
              <w:rPr>
                <w:rStyle w:val="HTMLCode"/>
                <w:rFonts w:eastAsiaTheme="minorHAnsi"/>
              </w:rPr>
              <w:t>    # some code</w:t>
            </w:r>
          </w:p>
          <w:p w:rsidR="00336D82" w:rsidRDefault="00336D82" w:rsidP="00336D82">
            <w:r>
              <w:t> </w:t>
            </w:r>
          </w:p>
          <w:p w:rsidR="00336D82" w:rsidRDefault="00336D82" w:rsidP="00336D82">
            <w:pPr>
              <w:rPr>
                <w:sz w:val="24"/>
                <w:szCs w:val="24"/>
              </w:rPr>
            </w:pPr>
            <w:r>
              <w:rPr>
                <w:rStyle w:val="HTMLCode"/>
                <w:rFonts w:eastAsiaTheme="minorHAnsi"/>
              </w:rPr>
              <w:t>talkative_widget_func =</w:t>
            </w:r>
            <w:r>
              <w:t xml:space="preserve"> </w:t>
            </w:r>
            <w:r>
              <w:rPr>
                <w:rStyle w:val="HTMLCode"/>
                <w:rFonts w:eastAsiaTheme="minorHAnsi"/>
              </w:rPr>
              <w:t>verbose(widget_func)</w:t>
            </w:r>
          </w:p>
        </w:tc>
      </w:tr>
    </w:tbl>
    <w:p w:rsidR="00336D82" w:rsidRDefault="00336D82" w:rsidP="00336D82">
      <w:pPr>
        <w:pStyle w:val="NormalWeb"/>
        <w:shd w:val="clear" w:color="auto" w:fill="FFFFFF"/>
        <w:spacing w:before="0" w:after="0" w:line="360" w:lineRule="atLeast"/>
        <w:textAlignment w:val="baseline"/>
        <w:rPr>
          <w:rFonts w:ascii="inherit" w:hAnsi="inherit" w:cs="Helvetica"/>
          <w:color w:val="373737"/>
          <w:sz w:val="23"/>
          <w:szCs w:val="23"/>
        </w:rPr>
      </w:pPr>
      <w:r>
        <w:rPr>
          <w:rStyle w:val="Strong"/>
          <w:rFonts w:ascii="inherit" w:hAnsi="inherit" w:cs="Helvetica"/>
          <w:color w:val="373737"/>
          <w:sz w:val="23"/>
          <w:szCs w:val="23"/>
          <w:bdr w:val="none" w:sz="0" w:space="0" w:color="auto" w:frame="1"/>
        </w:rPr>
        <w:t>Seven</w:t>
      </w:r>
      <w:r>
        <w:rPr>
          <w:rFonts w:ascii="inherit" w:hAnsi="inherit" w:cs="Helvetica"/>
          <w:color w:val="373737"/>
          <w:sz w:val="23"/>
          <w:szCs w:val="23"/>
        </w:rPr>
        <w:br/>
      </w:r>
      <w:proofErr w:type="gramStart"/>
      <w:r>
        <w:rPr>
          <w:rFonts w:ascii="inherit" w:hAnsi="inherit" w:cs="Helvetica"/>
          <w:color w:val="373737"/>
          <w:sz w:val="23"/>
          <w:szCs w:val="23"/>
        </w:rPr>
        <w:t>We</w:t>
      </w:r>
      <w:proofErr w:type="gramEnd"/>
      <w:r>
        <w:rPr>
          <w:rFonts w:ascii="inherit" w:hAnsi="inherit" w:cs="Helvetica"/>
          <w:color w:val="373737"/>
          <w:sz w:val="23"/>
          <w:szCs w:val="23"/>
        </w:rPr>
        <w:t xml:space="preserve"> point out that decorators are often used to add features to the original_function. Or more precisely, decorators are often used to create a</w:t>
      </w:r>
      <w:r>
        <w:rPr>
          <w:rStyle w:val="apple-converted-space"/>
          <w:rFonts w:ascii="inherit" w:hAnsi="inherit" w:cs="Helvetica"/>
          <w:color w:val="373737"/>
          <w:sz w:val="23"/>
          <w:szCs w:val="23"/>
        </w:rPr>
        <w:t> </w:t>
      </w:r>
      <w:r>
        <w:rPr>
          <w:rStyle w:val="Emphasis"/>
          <w:rFonts w:ascii="inherit" w:hAnsi="inherit" w:cs="Helvetica"/>
          <w:color w:val="373737"/>
          <w:sz w:val="23"/>
          <w:szCs w:val="23"/>
          <w:bdr w:val="none" w:sz="0" w:space="0" w:color="auto" w:frame="1"/>
        </w:rPr>
        <w:t>new_function</w:t>
      </w:r>
      <w:r>
        <w:rPr>
          <w:rStyle w:val="apple-converted-space"/>
          <w:rFonts w:ascii="inherit" w:hAnsi="inherit" w:cs="Helvetica"/>
          <w:color w:val="373737"/>
          <w:sz w:val="23"/>
          <w:szCs w:val="23"/>
        </w:rPr>
        <w:t> </w:t>
      </w:r>
      <w:r>
        <w:rPr>
          <w:rFonts w:ascii="inherit" w:hAnsi="inherit" w:cs="Helvetica"/>
          <w:color w:val="373737"/>
          <w:sz w:val="23"/>
          <w:szCs w:val="23"/>
        </w:rPr>
        <w:t>that does roughly what</w:t>
      </w:r>
      <w:r>
        <w:rPr>
          <w:rStyle w:val="Emphasis"/>
          <w:rFonts w:ascii="inherit" w:hAnsi="inherit" w:cs="Helvetica"/>
          <w:color w:val="373737"/>
          <w:sz w:val="23"/>
          <w:szCs w:val="23"/>
          <w:bdr w:val="none" w:sz="0" w:space="0" w:color="auto" w:frame="1"/>
        </w:rPr>
        <w:t>original_function</w:t>
      </w:r>
      <w:r>
        <w:rPr>
          <w:rStyle w:val="apple-converted-space"/>
          <w:rFonts w:ascii="inherit" w:hAnsi="inherit" w:cs="Helvetica"/>
          <w:color w:val="373737"/>
          <w:sz w:val="23"/>
          <w:szCs w:val="23"/>
        </w:rPr>
        <w:t> </w:t>
      </w:r>
      <w:r>
        <w:rPr>
          <w:rFonts w:ascii="inherit" w:hAnsi="inherit" w:cs="Helvetica"/>
          <w:color w:val="373737"/>
          <w:sz w:val="23"/>
          <w:szCs w:val="23"/>
        </w:rPr>
        <w:t>does, but also does things</w:t>
      </w:r>
      <w:r>
        <w:rPr>
          <w:rStyle w:val="apple-converted-space"/>
          <w:rFonts w:ascii="inherit" w:hAnsi="inherit" w:cs="Helvetica"/>
          <w:color w:val="373737"/>
          <w:sz w:val="23"/>
          <w:szCs w:val="23"/>
        </w:rPr>
        <w:t> </w:t>
      </w:r>
      <w:r>
        <w:rPr>
          <w:rFonts w:ascii="inherit" w:hAnsi="inherit" w:cs="Helvetica"/>
          <w:color w:val="373737"/>
          <w:sz w:val="23"/>
          <w:szCs w:val="23"/>
          <w:u w:val="single"/>
          <w:bdr w:val="none" w:sz="0" w:space="0" w:color="auto" w:frame="1"/>
        </w:rPr>
        <w:t>in addition</w:t>
      </w:r>
      <w:r>
        <w:rPr>
          <w:rStyle w:val="apple-converted-space"/>
          <w:rFonts w:ascii="inherit" w:hAnsi="inherit" w:cs="Helvetica"/>
          <w:color w:val="373737"/>
          <w:sz w:val="23"/>
          <w:szCs w:val="23"/>
        </w:rPr>
        <w:t> </w:t>
      </w:r>
      <w:r>
        <w:rPr>
          <w:rFonts w:ascii="inherit" w:hAnsi="inherit" w:cs="Helvetica"/>
          <w:color w:val="373737"/>
          <w:sz w:val="23"/>
          <w:szCs w:val="23"/>
        </w:rPr>
        <w:t>to what</w:t>
      </w:r>
      <w:r>
        <w:rPr>
          <w:rStyle w:val="apple-converted-space"/>
          <w:rFonts w:ascii="inherit" w:hAnsi="inherit" w:cs="Helvetica"/>
          <w:color w:val="373737"/>
          <w:sz w:val="23"/>
          <w:szCs w:val="23"/>
        </w:rPr>
        <w:t> </w:t>
      </w:r>
      <w:r>
        <w:rPr>
          <w:rStyle w:val="Emphasis"/>
          <w:rFonts w:ascii="inherit" w:hAnsi="inherit" w:cs="Helvetica"/>
          <w:color w:val="373737"/>
          <w:sz w:val="23"/>
          <w:szCs w:val="23"/>
          <w:bdr w:val="none" w:sz="0" w:space="0" w:color="auto" w:frame="1"/>
        </w:rPr>
        <w:t>original_function</w:t>
      </w:r>
      <w:r>
        <w:rPr>
          <w:rStyle w:val="apple-converted-space"/>
          <w:rFonts w:ascii="inherit" w:hAnsi="inherit" w:cs="Helvetica"/>
          <w:color w:val="373737"/>
          <w:sz w:val="23"/>
          <w:szCs w:val="23"/>
        </w:rPr>
        <w:t> </w:t>
      </w:r>
      <w:r>
        <w:rPr>
          <w:rFonts w:ascii="inherit" w:hAnsi="inherit" w:cs="Helvetica"/>
          <w:color w:val="373737"/>
          <w:sz w:val="23"/>
          <w:szCs w:val="23"/>
        </w:rPr>
        <w:t>does.</w:t>
      </w:r>
    </w:p>
    <w:p w:rsidR="00336D82" w:rsidRDefault="00336D82" w:rsidP="00336D82">
      <w:pPr>
        <w:pStyle w:val="NormalWeb"/>
        <w:shd w:val="clear" w:color="auto" w:fill="FFFFFF"/>
        <w:spacing w:before="0" w:after="0" w:line="360" w:lineRule="atLeast"/>
        <w:textAlignment w:val="baseline"/>
        <w:rPr>
          <w:rFonts w:ascii="inherit" w:hAnsi="inherit" w:cs="Helvetica"/>
          <w:color w:val="373737"/>
          <w:sz w:val="23"/>
          <w:szCs w:val="23"/>
        </w:rPr>
      </w:pPr>
      <w:r>
        <w:rPr>
          <w:rFonts w:ascii="inherit" w:hAnsi="inherit" w:cs="Helvetica"/>
          <w:color w:val="373737"/>
          <w:sz w:val="23"/>
          <w:szCs w:val="23"/>
        </w:rPr>
        <w:t>And we note that the output of a decorator is typically used to replace the</w:t>
      </w:r>
      <w:r>
        <w:rPr>
          <w:rStyle w:val="apple-converted-space"/>
          <w:rFonts w:ascii="inherit" w:hAnsi="inherit" w:cs="Helvetica"/>
          <w:color w:val="373737"/>
          <w:sz w:val="23"/>
          <w:szCs w:val="23"/>
        </w:rPr>
        <w:t> </w:t>
      </w:r>
      <w:r>
        <w:rPr>
          <w:rStyle w:val="Emphasis"/>
          <w:rFonts w:ascii="inherit" w:hAnsi="inherit" w:cs="Helvetica"/>
          <w:color w:val="373737"/>
          <w:sz w:val="23"/>
          <w:szCs w:val="23"/>
          <w:bdr w:val="none" w:sz="0" w:space="0" w:color="auto" w:frame="1"/>
        </w:rPr>
        <w:t>original function</w:t>
      </w:r>
      <w:r>
        <w:rPr>
          <w:rFonts w:ascii="inherit" w:hAnsi="inherit" w:cs="Helvetica"/>
          <w:color w:val="373737"/>
          <w:sz w:val="23"/>
          <w:szCs w:val="23"/>
        </w:rPr>
        <w:t>that we passed in to the decorator as an argument. A typical use of decorators looks like this. (Note the change to line 4 from the previous example.)</w:t>
      </w:r>
    </w:p>
    <w:tbl>
      <w:tblPr>
        <w:tblW w:w="8760" w:type="dxa"/>
        <w:tblCellSpacing w:w="0" w:type="dxa"/>
        <w:tblCellMar>
          <w:left w:w="0" w:type="dxa"/>
          <w:right w:w="0" w:type="dxa"/>
        </w:tblCellMar>
        <w:tblLook w:val="04A0" w:firstRow="1" w:lastRow="0" w:firstColumn="1" w:lastColumn="0" w:noHBand="0" w:noVBand="1"/>
      </w:tblPr>
      <w:tblGrid>
        <w:gridCol w:w="510"/>
        <w:gridCol w:w="8250"/>
      </w:tblGrid>
      <w:tr w:rsidR="00336D82" w:rsidTr="00336D82">
        <w:trPr>
          <w:tblCellSpacing w:w="0" w:type="dxa"/>
        </w:trPr>
        <w:tc>
          <w:tcPr>
            <w:tcW w:w="0" w:type="auto"/>
            <w:vAlign w:val="center"/>
            <w:hideMark/>
          </w:tcPr>
          <w:p w:rsidR="00336D82" w:rsidRDefault="00336D82" w:rsidP="00336D82">
            <w:r>
              <w:t>1</w:t>
            </w:r>
          </w:p>
          <w:p w:rsidR="00336D82" w:rsidRDefault="00336D82" w:rsidP="00336D82">
            <w:r>
              <w:t>2</w:t>
            </w:r>
          </w:p>
          <w:p w:rsidR="00336D82" w:rsidRDefault="00336D82" w:rsidP="00336D82">
            <w:r>
              <w:t>3</w:t>
            </w:r>
          </w:p>
          <w:p w:rsidR="00336D82" w:rsidRDefault="00336D82" w:rsidP="00336D82">
            <w:pPr>
              <w:rPr>
                <w:sz w:val="24"/>
                <w:szCs w:val="24"/>
              </w:rPr>
            </w:pPr>
            <w:r>
              <w:t>4</w:t>
            </w:r>
          </w:p>
        </w:tc>
        <w:tc>
          <w:tcPr>
            <w:tcW w:w="8250" w:type="dxa"/>
            <w:vAlign w:val="center"/>
            <w:hideMark/>
          </w:tcPr>
          <w:p w:rsidR="00336D82" w:rsidRDefault="00336D82" w:rsidP="00336D82">
            <w:r>
              <w:rPr>
                <w:rStyle w:val="HTMLCode"/>
                <w:rFonts w:eastAsiaTheme="minorHAnsi"/>
              </w:rPr>
              <w:t>def</w:t>
            </w:r>
            <w:r>
              <w:t xml:space="preserve"> </w:t>
            </w:r>
            <w:r>
              <w:rPr>
                <w:rStyle w:val="HTMLCode"/>
                <w:rFonts w:eastAsiaTheme="minorHAnsi"/>
              </w:rPr>
              <w:t>widget_func():</w:t>
            </w:r>
          </w:p>
          <w:p w:rsidR="00336D82" w:rsidRDefault="00336D82" w:rsidP="00336D82">
            <w:r>
              <w:rPr>
                <w:rStyle w:val="HTMLCode"/>
                <w:rFonts w:eastAsiaTheme="minorHAnsi"/>
              </w:rPr>
              <w:t>    # some code</w:t>
            </w:r>
          </w:p>
          <w:p w:rsidR="00336D82" w:rsidRDefault="00336D82" w:rsidP="00336D82">
            <w:r>
              <w:t> </w:t>
            </w:r>
          </w:p>
          <w:p w:rsidR="00336D82" w:rsidRDefault="00336D82" w:rsidP="00336D82">
            <w:pPr>
              <w:rPr>
                <w:sz w:val="24"/>
                <w:szCs w:val="24"/>
              </w:rPr>
            </w:pPr>
            <w:r>
              <w:rPr>
                <w:rStyle w:val="HTMLCode"/>
                <w:rFonts w:eastAsiaTheme="minorHAnsi"/>
              </w:rPr>
              <w:t>widget_func =</w:t>
            </w:r>
            <w:r>
              <w:t xml:space="preserve"> </w:t>
            </w:r>
            <w:r>
              <w:rPr>
                <w:rStyle w:val="HTMLCode"/>
                <w:rFonts w:eastAsiaTheme="minorHAnsi"/>
              </w:rPr>
              <w:t>verbose(widget_func)</w:t>
            </w:r>
          </w:p>
        </w:tc>
      </w:tr>
    </w:tbl>
    <w:p w:rsidR="00336D82" w:rsidRDefault="00336D82" w:rsidP="00336D82">
      <w:pPr>
        <w:pStyle w:val="NormalWeb"/>
        <w:shd w:val="clear" w:color="auto" w:fill="FFFFFF"/>
        <w:spacing w:before="0" w:after="0" w:line="360" w:lineRule="atLeast"/>
        <w:textAlignment w:val="baseline"/>
        <w:rPr>
          <w:rFonts w:ascii="inherit" w:hAnsi="inherit" w:cs="Helvetica"/>
          <w:color w:val="373737"/>
          <w:sz w:val="23"/>
          <w:szCs w:val="23"/>
        </w:rPr>
      </w:pPr>
      <w:r>
        <w:rPr>
          <w:rFonts w:ascii="inherit" w:hAnsi="inherit" w:cs="Helvetica"/>
          <w:color w:val="373737"/>
          <w:sz w:val="23"/>
          <w:szCs w:val="23"/>
        </w:rPr>
        <w:t>So for all practical purposes, in a typical use of a decorator we pass a function (</w:t>
      </w:r>
      <w:r>
        <w:rPr>
          <w:rStyle w:val="Emphasis"/>
          <w:rFonts w:ascii="inherit" w:hAnsi="inherit" w:cs="Helvetica"/>
          <w:color w:val="373737"/>
          <w:sz w:val="23"/>
          <w:szCs w:val="23"/>
          <w:bdr w:val="none" w:sz="0" w:space="0" w:color="auto" w:frame="1"/>
        </w:rPr>
        <w:t>widget_func</w:t>
      </w:r>
      <w:r>
        <w:rPr>
          <w:rFonts w:ascii="inherit" w:hAnsi="inherit" w:cs="Helvetica"/>
          <w:color w:val="373737"/>
          <w:sz w:val="23"/>
          <w:szCs w:val="23"/>
        </w:rPr>
        <w:t>) through a decorator (</w:t>
      </w:r>
      <w:r>
        <w:rPr>
          <w:rStyle w:val="Emphasis"/>
          <w:rFonts w:ascii="inherit" w:hAnsi="inherit" w:cs="Helvetica"/>
          <w:color w:val="373737"/>
          <w:sz w:val="23"/>
          <w:szCs w:val="23"/>
          <w:bdr w:val="none" w:sz="0" w:space="0" w:color="auto" w:frame="1"/>
        </w:rPr>
        <w:t>verbose</w:t>
      </w:r>
      <w:r>
        <w:rPr>
          <w:rFonts w:ascii="inherit" w:hAnsi="inherit" w:cs="Helvetica"/>
          <w:color w:val="373737"/>
          <w:sz w:val="23"/>
          <w:szCs w:val="23"/>
        </w:rPr>
        <w:t>) and get back an enhanced (or souped-up, or “decorated”) version of the function.</w:t>
      </w:r>
    </w:p>
    <w:p w:rsidR="00336D82" w:rsidRDefault="00336D82" w:rsidP="00336D82">
      <w:pPr>
        <w:pStyle w:val="NormalWeb"/>
        <w:shd w:val="clear" w:color="auto" w:fill="FFFFFF"/>
        <w:spacing w:before="0" w:after="0" w:line="360" w:lineRule="atLeast"/>
        <w:textAlignment w:val="baseline"/>
        <w:rPr>
          <w:rFonts w:ascii="inherit" w:hAnsi="inherit" w:cs="Helvetica"/>
          <w:color w:val="373737"/>
          <w:sz w:val="23"/>
          <w:szCs w:val="23"/>
        </w:rPr>
      </w:pPr>
      <w:r>
        <w:rPr>
          <w:rStyle w:val="Strong"/>
          <w:rFonts w:ascii="inherit" w:hAnsi="inherit" w:cs="Helvetica"/>
          <w:color w:val="373737"/>
          <w:sz w:val="23"/>
          <w:szCs w:val="23"/>
          <w:bdr w:val="none" w:sz="0" w:space="0" w:color="auto" w:frame="1"/>
        </w:rPr>
        <w:t>Eight</w:t>
      </w:r>
      <w:r>
        <w:rPr>
          <w:rFonts w:ascii="inherit" w:hAnsi="inherit" w:cs="Helvetica"/>
          <w:color w:val="373737"/>
          <w:sz w:val="23"/>
          <w:szCs w:val="23"/>
        </w:rPr>
        <w:br/>
      </w:r>
      <w:proofErr w:type="gramStart"/>
      <w:r>
        <w:rPr>
          <w:rFonts w:ascii="inherit" w:hAnsi="inherit" w:cs="Helvetica"/>
          <w:color w:val="373737"/>
          <w:sz w:val="23"/>
          <w:szCs w:val="23"/>
        </w:rPr>
        <w:t>We</w:t>
      </w:r>
      <w:proofErr w:type="gramEnd"/>
      <w:r>
        <w:rPr>
          <w:rFonts w:ascii="inherit" w:hAnsi="inherit" w:cs="Helvetica"/>
          <w:color w:val="373737"/>
          <w:sz w:val="23"/>
          <w:szCs w:val="23"/>
        </w:rPr>
        <w:t xml:space="preserve"> introduce Python’s “decoration syntax” that uses the “@” to create decoration lines. This feature is basically syntactic sugar that makes it possible to re-write our last example this way:</w:t>
      </w:r>
    </w:p>
    <w:tbl>
      <w:tblPr>
        <w:tblW w:w="8760" w:type="dxa"/>
        <w:tblCellSpacing w:w="0" w:type="dxa"/>
        <w:tblCellMar>
          <w:left w:w="0" w:type="dxa"/>
          <w:right w:w="0" w:type="dxa"/>
        </w:tblCellMar>
        <w:tblLook w:val="04A0" w:firstRow="1" w:lastRow="0" w:firstColumn="1" w:lastColumn="0" w:noHBand="0" w:noVBand="1"/>
      </w:tblPr>
      <w:tblGrid>
        <w:gridCol w:w="510"/>
        <w:gridCol w:w="8250"/>
      </w:tblGrid>
      <w:tr w:rsidR="00336D82" w:rsidTr="00336D82">
        <w:trPr>
          <w:tblCellSpacing w:w="0" w:type="dxa"/>
        </w:trPr>
        <w:tc>
          <w:tcPr>
            <w:tcW w:w="0" w:type="auto"/>
            <w:vAlign w:val="center"/>
            <w:hideMark/>
          </w:tcPr>
          <w:p w:rsidR="00336D82" w:rsidRDefault="00336D82" w:rsidP="00336D82">
            <w:r>
              <w:t>1</w:t>
            </w:r>
          </w:p>
          <w:p w:rsidR="00336D82" w:rsidRDefault="00336D82" w:rsidP="00336D82">
            <w:r>
              <w:t>2</w:t>
            </w:r>
          </w:p>
          <w:p w:rsidR="00336D82" w:rsidRDefault="00336D82" w:rsidP="00336D82">
            <w:pPr>
              <w:rPr>
                <w:sz w:val="24"/>
                <w:szCs w:val="24"/>
              </w:rPr>
            </w:pPr>
            <w:r>
              <w:t>3</w:t>
            </w:r>
          </w:p>
        </w:tc>
        <w:tc>
          <w:tcPr>
            <w:tcW w:w="8250" w:type="dxa"/>
            <w:vAlign w:val="center"/>
            <w:hideMark/>
          </w:tcPr>
          <w:p w:rsidR="00336D82" w:rsidRDefault="00336D82" w:rsidP="00336D82">
            <w:r>
              <w:rPr>
                <w:rStyle w:val="HTMLCode"/>
                <w:rFonts w:eastAsiaTheme="minorHAnsi"/>
              </w:rPr>
              <w:t>@verbose</w:t>
            </w:r>
          </w:p>
          <w:p w:rsidR="00336D82" w:rsidRDefault="00336D82" w:rsidP="00336D82">
            <w:r>
              <w:rPr>
                <w:rStyle w:val="HTMLCode"/>
                <w:rFonts w:eastAsiaTheme="minorHAnsi"/>
              </w:rPr>
              <w:t>def</w:t>
            </w:r>
            <w:r>
              <w:t xml:space="preserve"> </w:t>
            </w:r>
            <w:r>
              <w:rPr>
                <w:rStyle w:val="HTMLCode"/>
                <w:rFonts w:eastAsiaTheme="minorHAnsi"/>
              </w:rPr>
              <w:t>widget_func():</w:t>
            </w:r>
          </w:p>
          <w:p w:rsidR="00336D82" w:rsidRDefault="00336D82" w:rsidP="00336D82">
            <w:pPr>
              <w:rPr>
                <w:sz w:val="24"/>
                <w:szCs w:val="24"/>
              </w:rPr>
            </w:pPr>
            <w:r>
              <w:rPr>
                <w:rStyle w:val="HTMLCode"/>
                <w:rFonts w:eastAsiaTheme="minorHAnsi"/>
              </w:rPr>
              <w:t>    # some code</w:t>
            </w:r>
          </w:p>
        </w:tc>
      </w:tr>
    </w:tbl>
    <w:p w:rsidR="00336D82" w:rsidRDefault="00336D82" w:rsidP="00336D82">
      <w:pPr>
        <w:pStyle w:val="NormalWeb"/>
        <w:shd w:val="clear" w:color="auto" w:fill="FFFFFF"/>
        <w:spacing w:before="0" w:after="0" w:line="360" w:lineRule="atLeast"/>
        <w:textAlignment w:val="baseline"/>
        <w:rPr>
          <w:rFonts w:ascii="inherit" w:hAnsi="inherit" w:cs="Helvetica"/>
          <w:color w:val="373737"/>
          <w:sz w:val="23"/>
          <w:szCs w:val="23"/>
        </w:rPr>
      </w:pPr>
      <w:r>
        <w:rPr>
          <w:rFonts w:ascii="inherit" w:hAnsi="inherit" w:cs="Helvetica"/>
          <w:color w:val="373737"/>
          <w:sz w:val="23"/>
          <w:szCs w:val="23"/>
        </w:rPr>
        <w:t>The result of this example is exactly the same as the previous example — after it executes, we have a</w:t>
      </w:r>
      <w:r>
        <w:rPr>
          <w:rStyle w:val="apple-converted-space"/>
          <w:rFonts w:ascii="inherit" w:hAnsi="inherit" w:cs="Helvetica"/>
          <w:color w:val="373737"/>
          <w:sz w:val="23"/>
          <w:szCs w:val="23"/>
        </w:rPr>
        <w:t> </w:t>
      </w:r>
      <w:r>
        <w:rPr>
          <w:rStyle w:val="Emphasis"/>
          <w:rFonts w:ascii="inherit" w:hAnsi="inherit" w:cs="Helvetica"/>
          <w:color w:val="373737"/>
          <w:sz w:val="23"/>
          <w:szCs w:val="23"/>
          <w:bdr w:val="none" w:sz="0" w:space="0" w:color="auto" w:frame="1"/>
        </w:rPr>
        <w:t>widget_func</w:t>
      </w:r>
      <w:r>
        <w:rPr>
          <w:rStyle w:val="apple-converted-space"/>
          <w:rFonts w:ascii="inherit" w:hAnsi="inherit" w:cs="Helvetica"/>
          <w:color w:val="373737"/>
          <w:sz w:val="23"/>
          <w:szCs w:val="23"/>
        </w:rPr>
        <w:t> </w:t>
      </w:r>
      <w:r>
        <w:rPr>
          <w:rFonts w:ascii="inherit" w:hAnsi="inherit" w:cs="Helvetica"/>
          <w:color w:val="373737"/>
          <w:sz w:val="23"/>
          <w:szCs w:val="23"/>
        </w:rPr>
        <w:t>that has all of the functionality of the original</w:t>
      </w:r>
      <w:r>
        <w:rPr>
          <w:rStyle w:val="apple-converted-space"/>
          <w:rFonts w:ascii="inherit" w:hAnsi="inherit" w:cs="Helvetica"/>
          <w:color w:val="373737"/>
          <w:sz w:val="23"/>
          <w:szCs w:val="23"/>
        </w:rPr>
        <w:t> </w:t>
      </w:r>
      <w:r>
        <w:rPr>
          <w:rStyle w:val="Emphasis"/>
          <w:rFonts w:ascii="inherit" w:hAnsi="inherit" w:cs="Helvetica"/>
          <w:color w:val="373737"/>
          <w:sz w:val="23"/>
          <w:szCs w:val="23"/>
          <w:bdr w:val="none" w:sz="0" w:space="0" w:color="auto" w:frame="1"/>
        </w:rPr>
        <w:t>widget_func</w:t>
      </w:r>
      <w:r>
        <w:rPr>
          <w:rFonts w:ascii="inherit" w:hAnsi="inherit" w:cs="Helvetica"/>
          <w:color w:val="373737"/>
          <w:sz w:val="23"/>
          <w:szCs w:val="23"/>
        </w:rPr>
        <w:t>, plus the functionality that was added by the</w:t>
      </w:r>
      <w:r>
        <w:rPr>
          <w:rStyle w:val="apple-converted-space"/>
          <w:rFonts w:ascii="inherit" w:hAnsi="inherit" w:cs="Helvetica"/>
          <w:color w:val="373737"/>
          <w:sz w:val="23"/>
          <w:szCs w:val="23"/>
        </w:rPr>
        <w:t> </w:t>
      </w:r>
      <w:r>
        <w:rPr>
          <w:rStyle w:val="Emphasis"/>
          <w:rFonts w:ascii="inherit" w:hAnsi="inherit" w:cs="Helvetica"/>
          <w:color w:val="373737"/>
          <w:sz w:val="23"/>
          <w:szCs w:val="23"/>
          <w:bdr w:val="none" w:sz="0" w:space="0" w:color="auto" w:frame="1"/>
        </w:rPr>
        <w:t>verbose</w:t>
      </w:r>
      <w:r>
        <w:rPr>
          <w:rStyle w:val="apple-converted-space"/>
          <w:rFonts w:ascii="inherit" w:hAnsi="inherit" w:cs="Helvetica"/>
          <w:color w:val="373737"/>
          <w:sz w:val="23"/>
          <w:szCs w:val="23"/>
        </w:rPr>
        <w:t> </w:t>
      </w:r>
      <w:r>
        <w:rPr>
          <w:rFonts w:ascii="inherit" w:hAnsi="inherit" w:cs="Helvetica"/>
          <w:color w:val="373737"/>
          <w:sz w:val="23"/>
          <w:szCs w:val="23"/>
        </w:rPr>
        <w:t>decorator.</w:t>
      </w:r>
    </w:p>
    <w:p w:rsidR="00336D82" w:rsidRDefault="00336D82" w:rsidP="00336D82">
      <w:pPr>
        <w:pStyle w:val="NormalWeb"/>
        <w:shd w:val="clear" w:color="auto" w:fill="FFFFFF"/>
        <w:spacing w:before="0" w:after="0" w:line="360" w:lineRule="atLeast"/>
        <w:textAlignment w:val="baseline"/>
        <w:rPr>
          <w:rFonts w:ascii="inherit" w:hAnsi="inherit" w:cs="Helvetica"/>
          <w:i/>
          <w:iCs/>
          <w:color w:val="373737"/>
          <w:sz w:val="23"/>
          <w:szCs w:val="23"/>
        </w:rPr>
      </w:pPr>
      <w:r>
        <w:rPr>
          <w:rStyle w:val="Emphasis"/>
          <w:rFonts w:ascii="inherit" w:hAnsi="inherit" w:cs="Helvetica"/>
          <w:i w:val="0"/>
          <w:iCs w:val="0"/>
          <w:color w:val="373737"/>
          <w:sz w:val="23"/>
          <w:szCs w:val="23"/>
          <w:bdr w:val="none" w:sz="0" w:space="0" w:color="auto" w:frame="1"/>
        </w:rPr>
        <w:t>Note that in</w:t>
      </w:r>
      <w:r>
        <w:rPr>
          <w:rStyle w:val="apple-converted-space"/>
          <w:rFonts w:ascii="inherit" w:hAnsi="inherit" w:cs="Helvetica"/>
          <w:color w:val="373737"/>
          <w:sz w:val="23"/>
          <w:szCs w:val="23"/>
          <w:bdr w:val="none" w:sz="0" w:space="0" w:color="auto" w:frame="1"/>
        </w:rPr>
        <w:t> </w:t>
      </w:r>
      <w:r>
        <w:rPr>
          <w:rStyle w:val="Emphasis"/>
          <w:rFonts w:ascii="inherit" w:hAnsi="inherit" w:cs="Helvetica"/>
          <w:b/>
          <w:bCs/>
          <w:i w:val="0"/>
          <w:iCs w:val="0"/>
          <w:color w:val="373737"/>
          <w:sz w:val="23"/>
          <w:szCs w:val="23"/>
          <w:bdr w:val="none" w:sz="0" w:space="0" w:color="auto" w:frame="1"/>
        </w:rPr>
        <w:t>this</w:t>
      </w:r>
      <w:r>
        <w:rPr>
          <w:rStyle w:val="apple-converted-space"/>
          <w:rFonts w:ascii="inherit" w:hAnsi="inherit" w:cs="Helvetica"/>
          <w:color w:val="373737"/>
          <w:sz w:val="23"/>
          <w:szCs w:val="23"/>
          <w:bdr w:val="none" w:sz="0" w:space="0" w:color="auto" w:frame="1"/>
        </w:rPr>
        <w:t> </w:t>
      </w:r>
      <w:r>
        <w:rPr>
          <w:rStyle w:val="Emphasis"/>
          <w:rFonts w:ascii="inherit" w:hAnsi="inherit" w:cs="Helvetica"/>
          <w:i w:val="0"/>
          <w:iCs w:val="0"/>
          <w:color w:val="373737"/>
          <w:sz w:val="23"/>
          <w:szCs w:val="23"/>
          <w:bdr w:val="none" w:sz="0" w:space="0" w:color="auto" w:frame="1"/>
        </w:rPr>
        <w:t>way of explaining decorators, the “@” and decoration syntax is one of the</w:t>
      </w:r>
      <w:r>
        <w:rPr>
          <w:rStyle w:val="apple-converted-space"/>
          <w:rFonts w:ascii="inherit" w:hAnsi="inherit" w:cs="Helvetica"/>
          <w:color w:val="373737"/>
          <w:sz w:val="23"/>
          <w:szCs w:val="23"/>
          <w:bdr w:val="none" w:sz="0" w:space="0" w:color="auto" w:frame="1"/>
        </w:rPr>
        <w:t> </w:t>
      </w:r>
      <w:r>
        <w:rPr>
          <w:rStyle w:val="Emphasis"/>
          <w:rFonts w:ascii="inherit" w:hAnsi="inherit" w:cs="Helvetica"/>
          <w:b/>
          <w:bCs/>
          <w:i w:val="0"/>
          <w:iCs w:val="0"/>
          <w:color w:val="373737"/>
          <w:sz w:val="23"/>
          <w:szCs w:val="23"/>
          <w:bdr w:val="none" w:sz="0" w:space="0" w:color="auto" w:frame="1"/>
        </w:rPr>
        <w:t>last</w:t>
      </w:r>
      <w:r>
        <w:rPr>
          <w:rStyle w:val="apple-converted-space"/>
          <w:rFonts w:ascii="inherit" w:hAnsi="inherit" w:cs="Helvetica"/>
          <w:color w:val="373737"/>
          <w:sz w:val="23"/>
          <w:szCs w:val="23"/>
          <w:bdr w:val="none" w:sz="0" w:space="0" w:color="auto" w:frame="1"/>
        </w:rPr>
        <w:t> </w:t>
      </w:r>
      <w:r>
        <w:rPr>
          <w:rStyle w:val="Emphasis"/>
          <w:rFonts w:ascii="inherit" w:hAnsi="inherit" w:cs="Helvetica"/>
          <w:i w:val="0"/>
          <w:iCs w:val="0"/>
          <w:color w:val="373737"/>
          <w:sz w:val="23"/>
          <w:szCs w:val="23"/>
          <w:bdr w:val="none" w:sz="0" w:space="0" w:color="auto" w:frame="1"/>
        </w:rPr>
        <w:t>things that we introduce, not one of the first.</w:t>
      </w:r>
    </w:p>
    <w:p w:rsidR="00336D82" w:rsidRDefault="00336D82" w:rsidP="00336D82">
      <w:pPr>
        <w:pStyle w:val="NormalWeb"/>
        <w:shd w:val="clear" w:color="auto" w:fill="FFFFFF"/>
        <w:spacing w:before="0" w:after="0" w:line="360" w:lineRule="atLeast"/>
        <w:textAlignment w:val="baseline"/>
        <w:rPr>
          <w:rFonts w:ascii="inherit" w:hAnsi="inherit" w:cs="Helvetica"/>
          <w:color w:val="373737"/>
          <w:sz w:val="23"/>
          <w:szCs w:val="23"/>
          <w:bdr w:val="none" w:sz="0" w:space="0" w:color="auto" w:frame="1"/>
        </w:rPr>
      </w:pPr>
      <w:r>
        <w:rPr>
          <w:rFonts w:ascii="inherit" w:hAnsi="inherit" w:cs="Helvetica"/>
          <w:color w:val="373737"/>
          <w:sz w:val="23"/>
          <w:szCs w:val="23"/>
          <w:bdr w:val="none" w:sz="0" w:space="0" w:color="auto" w:frame="1"/>
        </w:rPr>
        <w:lastRenderedPageBreak/>
        <w:t>And we absolutely do</w:t>
      </w:r>
      <w:r>
        <w:rPr>
          <w:rStyle w:val="apple-converted-space"/>
          <w:rFonts w:ascii="inherit" w:hAnsi="inherit" w:cs="Helvetica"/>
          <w:color w:val="373737"/>
          <w:sz w:val="23"/>
          <w:szCs w:val="23"/>
          <w:bdr w:val="none" w:sz="0" w:space="0" w:color="auto" w:frame="1"/>
        </w:rPr>
        <w:t> </w:t>
      </w:r>
      <w:r>
        <w:rPr>
          <w:rFonts w:ascii="inherit" w:hAnsi="inherit" w:cs="Helvetica"/>
          <w:b/>
          <w:bCs/>
          <w:color w:val="373737"/>
          <w:sz w:val="23"/>
          <w:szCs w:val="23"/>
          <w:bdr w:val="none" w:sz="0" w:space="0" w:color="auto" w:frame="1"/>
        </w:rPr>
        <w:t>not</w:t>
      </w:r>
      <w:r>
        <w:rPr>
          <w:rStyle w:val="apple-converted-space"/>
          <w:rFonts w:ascii="inherit" w:hAnsi="inherit" w:cs="Helvetica"/>
          <w:color w:val="373737"/>
          <w:sz w:val="23"/>
          <w:szCs w:val="23"/>
          <w:bdr w:val="none" w:sz="0" w:space="0" w:color="auto" w:frame="1"/>
        </w:rPr>
        <w:t> </w:t>
      </w:r>
      <w:r>
        <w:rPr>
          <w:rFonts w:ascii="inherit" w:hAnsi="inherit" w:cs="Helvetica"/>
          <w:color w:val="373737"/>
          <w:sz w:val="23"/>
          <w:szCs w:val="23"/>
          <w:bdr w:val="none" w:sz="0" w:space="0" w:color="auto" w:frame="1"/>
        </w:rPr>
        <w:t>refer to line 1 as a “decorator”. We might refer to line 1 as, say, a “decorator invocation line” or a “decoration line” or simply a “decoration”… whatever. But line 1 is</w:t>
      </w:r>
      <w:r>
        <w:rPr>
          <w:rStyle w:val="apple-converted-space"/>
          <w:rFonts w:ascii="inherit" w:hAnsi="inherit" w:cs="Helvetica"/>
          <w:color w:val="373737"/>
          <w:sz w:val="23"/>
          <w:szCs w:val="23"/>
          <w:bdr w:val="none" w:sz="0" w:space="0" w:color="auto" w:frame="1"/>
        </w:rPr>
        <w:t> </w:t>
      </w:r>
      <w:r>
        <w:rPr>
          <w:rStyle w:val="Strong"/>
          <w:rFonts w:ascii="inherit" w:hAnsi="inherit" w:cs="Helvetica"/>
          <w:color w:val="373737"/>
          <w:sz w:val="23"/>
          <w:szCs w:val="23"/>
          <w:bdr w:val="none" w:sz="0" w:space="0" w:color="auto" w:frame="1"/>
        </w:rPr>
        <w:t>not</w:t>
      </w:r>
      <w:r>
        <w:rPr>
          <w:rStyle w:val="apple-converted-space"/>
          <w:rFonts w:ascii="inherit" w:hAnsi="inherit" w:cs="Helvetica"/>
          <w:color w:val="373737"/>
          <w:sz w:val="23"/>
          <w:szCs w:val="23"/>
          <w:bdr w:val="none" w:sz="0" w:space="0" w:color="auto" w:frame="1"/>
        </w:rPr>
        <w:t> </w:t>
      </w:r>
      <w:r>
        <w:rPr>
          <w:rFonts w:ascii="inherit" w:hAnsi="inherit" w:cs="Helvetica"/>
          <w:color w:val="373737"/>
          <w:sz w:val="23"/>
          <w:szCs w:val="23"/>
          <w:bdr w:val="none" w:sz="0" w:space="0" w:color="auto" w:frame="1"/>
        </w:rPr>
        <w:t>a “decorator”.</w:t>
      </w:r>
    </w:p>
    <w:p w:rsidR="00336D82" w:rsidRDefault="00336D82" w:rsidP="00336D82">
      <w:pPr>
        <w:pStyle w:val="NormalWeb"/>
        <w:shd w:val="clear" w:color="auto" w:fill="FFFFFF"/>
        <w:spacing w:before="0" w:after="0" w:line="360" w:lineRule="atLeast"/>
        <w:textAlignment w:val="baseline"/>
        <w:rPr>
          <w:rFonts w:ascii="inherit" w:hAnsi="inherit" w:cs="Helvetica"/>
          <w:i/>
          <w:iCs/>
          <w:color w:val="373737"/>
          <w:sz w:val="23"/>
          <w:szCs w:val="23"/>
        </w:rPr>
      </w:pPr>
      <w:r>
        <w:rPr>
          <w:rStyle w:val="Emphasis"/>
          <w:rFonts w:ascii="inherit" w:hAnsi="inherit" w:cs="Helvetica"/>
          <w:i w:val="0"/>
          <w:iCs w:val="0"/>
          <w:color w:val="373737"/>
          <w:sz w:val="23"/>
          <w:szCs w:val="23"/>
          <w:bdr w:val="none" w:sz="0" w:space="0" w:color="auto" w:frame="1"/>
        </w:rPr>
        <w:t>Line 1 is a line of code. A decorator is a function — a different animal altogether.</w:t>
      </w:r>
    </w:p>
    <w:p w:rsidR="00336D82" w:rsidRDefault="00336D82" w:rsidP="00336D82">
      <w:pPr>
        <w:pStyle w:val="NormalWeb"/>
        <w:shd w:val="clear" w:color="auto" w:fill="FFFFFF"/>
        <w:spacing w:before="0" w:after="390" w:line="360" w:lineRule="atLeast"/>
        <w:textAlignment w:val="baseline"/>
        <w:rPr>
          <w:rFonts w:ascii="inherit" w:hAnsi="inherit" w:cs="Helvetica"/>
          <w:color w:val="373737"/>
          <w:sz w:val="23"/>
          <w:szCs w:val="23"/>
        </w:rPr>
      </w:pPr>
      <w:r>
        <w:rPr>
          <w:rFonts w:ascii="inherit" w:hAnsi="inherit" w:cs="Helvetica"/>
          <w:color w:val="373737"/>
          <w:sz w:val="23"/>
          <w:szCs w:val="23"/>
        </w:rPr>
        <w:t> </w:t>
      </w:r>
    </w:p>
    <w:p w:rsidR="00336D82" w:rsidRDefault="00336D82" w:rsidP="00336D82">
      <w:pPr>
        <w:pStyle w:val="NormalWeb"/>
        <w:shd w:val="clear" w:color="auto" w:fill="FFFFFF"/>
        <w:spacing w:before="0" w:after="0" w:line="360" w:lineRule="atLeast"/>
        <w:textAlignment w:val="baseline"/>
        <w:rPr>
          <w:rFonts w:ascii="inherit" w:hAnsi="inherit" w:cs="Helvetica"/>
          <w:color w:val="373737"/>
          <w:sz w:val="23"/>
          <w:szCs w:val="23"/>
        </w:rPr>
      </w:pPr>
      <w:r>
        <w:rPr>
          <w:rStyle w:val="Strong"/>
          <w:rFonts w:ascii="inherit" w:hAnsi="inherit" w:cs="Helvetica"/>
          <w:color w:val="373737"/>
          <w:sz w:val="23"/>
          <w:szCs w:val="23"/>
          <w:bdr w:val="none" w:sz="0" w:space="0" w:color="auto" w:frame="1"/>
        </w:rPr>
        <w:t>Nine</w:t>
      </w:r>
      <w:r>
        <w:rPr>
          <w:rFonts w:ascii="inherit" w:hAnsi="inherit" w:cs="Helvetica"/>
          <w:color w:val="373737"/>
          <w:sz w:val="23"/>
          <w:szCs w:val="23"/>
        </w:rPr>
        <w:br/>
      </w:r>
      <w:proofErr w:type="gramStart"/>
      <w:r>
        <w:rPr>
          <w:rFonts w:ascii="inherit" w:hAnsi="inherit" w:cs="Helvetica"/>
          <w:color w:val="373737"/>
          <w:sz w:val="23"/>
          <w:szCs w:val="23"/>
        </w:rPr>
        <w:t>Once</w:t>
      </w:r>
      <w:proofErr w:type="gramEnd"/>
      <w:r>
        <w:rPr>
          <w:rFonts w:ascii="inherit" w:hAnsi="inherit" w:cs="Helvetica"/>
          <w:color w:val="373737"/>
          <w:sz w:val="23"/>
          <w:szCs w:val="23"/>
        </w:rPr>
        <w:t xml:space="preserve"> we’ve nailed down these basics, there are a few advanced features to be covered.</w:t>
      </w:r>
    </w:p>
    <w:p w:rsidR="00336D82" w:rsidRDefault="00336D82" w:rsidP="00336D82">
      <w:pPr>
        <w:numPr>
          <w:ilvl w:val="0"/>
          <w:numId w:val="13"/>
        </w:numPr>
        <w:shd w:val="clear" w:color="auto" w:fill="FFFFFF"/>
        <w:spacing w:after="0" w:line="360" w:lineRule="atLeast"/>
        <w:ind w:left="600"/>
        <w:textAlignment w:val="baseline"/>
        <w:rPr>
          <w:rFonts w:ascii="inherit" w:hAnsi="inherit" w:cs="Helvetica"/>
          <w:color w:val="373737"/>
          <w:sz w:val="23"/>
          <w:szCs w:val="23"/>
        </w:rPr>
      </w:pPr>
      <w:r>
        <w:rPr>
          <w:rFonts w:ascii="inherit" w:hAnsi="inherit" w:cs="Helvetica"/>
          <w:color w:val="373737"/>
          <w:sz w:val="23"/>
          <w:szCs w:val="23"/>
        </w:rPr>
        <w:t>We explain that a decorator need not be a function (it can be any sort of callable, e.g. a class).</w:t>
      </w:r>
    </w:p>
    <w:p w:rsidR="00336D82" w:rsidRDefault="00336D82" w:rsidP="00336D82">
      <w:pPr>
        <w:numPr>
          <w:ilvl w:val="0"/>
          <w:numId w:val="13"/>
        </w:numPr>
        <w:shd w:val="clear" w:color="auto" w:fill="FFFFFF"/>
        <w:spacing w:after="0" w:line="360" w:lineRule="atLeast"/>
        <w:ind w:left="600"/>
        <w:textAlignment w:val="baseline"/>
        <w:rPr>
          <w:rFonts w:ascii="inherit" w:hAnsi="inherit" w:cs="Helvetica"/>
          <w:color w:val="373737"/>
          <w:sz w:val="23"/>
          <w:szCs w:val="23"/>
        </w:rPr>
      </w:pPr>
      <w:r>
        <w:rPr>
          <w:rFonts w:ascii="inherit" w:hAnsi="inherit" w:cs="Helvetica"/>
          <w:color w:val="373737"/>
          <w:sz w:val="23"/>
          <w:szCs w:val="23"/>
        </w:rPr>
        <w:t>We explain how decorators can be nested within other decorators.</w:t>
      </w:r>
    </w:p>
    <w:p w:rsidR="00336D82" w:rsidRDefault="00336D82" w:rsidP="00336D82">
      <w:pPr>
        <w:numPr>
          <w:ilvl w:val="0"/>
          <w:numId w:val="13"/>
        </w:numPr>
        <w:shd w:val="clear" w:color="auto" w:fill="FFFFFF"/>
        <w:spacing w:after="0" w:line="360" w:lineRule="atLeast"/>
        <w:ind w:left="600"/>
        <w:textAlignment w:val="baseline"/>
        <w:rPr>
          <w:rFonts w:ascii="inherit" w:hAnsi="inherit" w:cs="Helvetica"/>
          <w:color w:val="373737"/>
          <w:sz w:val="23"/>
          <w:szCs w:val="23"/>
        </w:rPr>
      </w:pPr>
      <w:r>
        <w:rPr>
          <w:rFonts w:ascii="inherit" w:hAnsi="inherit" w:cs="Helvetica"/>
          <w:color w:val="373737"/>
          <w:sz w:val="23"/>
          <w:szCs w:val="23"/>
        </w:rPr>
        <w:t>We explain how</w:t>
      </w:r>
      <w:r>
        <w:rPr>
          <w:rStyle w:val="apple-converted-space"/>
          <w:rFonts w:ascii="inherit" w:hAnsi="inherit" w:cs="Helvetica"/>
          <w:color w:val="373737"/>
          <w:sz w:val="23"/>
          <w:szCs w:val="23"/>
        </w:rPr>
        <w:t> </w:t>
      </w:r>
      <w:del w:id="426" w:author="Unknown">
        <w:r>
          <w:rPr>
            <w:rFonts w:ascii="inherit" w:hAnsi="inherit" w:cs="Helvetica"/>
            <w:color w:val="373737"/>
            <w:sz w:val="23"/>
            <w:szCs w:val="23"/>
            <w:bdr w:val="none" w:sz="0" w:space="0" w:color="auto" w:frame="1"/>
          </w:rPr>
          <w:delText>decorators</w:delText>
        </w:r>
      </w:del>
      <w:r>
        <w:rPr>
          <w:rStyle w:val="apple-converted-space"/>
          <w:rFonts w:ascii="inherit" w:hAnsi="inherit" w:cs="Helvetica"/>
          <w:color w:val="373737"/>
          <w:sz w:val="23"/>
          <w:szCs w:val="23"/>
        </w:rPr>
        <w:t> </w:t>
      </w:r>
      <w:r>
        <w:rPr>
          <w:rFonts w:ascii="inherit" w:hAnsi="inherit" w:cs="Helvetica"/>
          <w:color w:val="373737"/>
          <w:sz w:val="23"/>
          <w:szCs w:val="23"/>
        </w:rPr>
        <w:t>decoration lines can be “stacked”. A better way to put it would be: we explain how decorators can be “chained”.</w:t>
      </w:r>
    </w:p>
    <w:p w:rsidR="00336D82" w:rsidRDefault="00336D82" w:rsidP="00336D82">
      <w:pPr>
        <w:numPr>
          <w:ilvl w:val="0"/>
          <w:numId w:val="13"/>
        </w:numPr>
        <w:shd w:val="clear" w:color="auto" w:fill="FFFFFF"/>
        <w:spacing w:after="0" w:line="360" w:lineRule="atLeast"/>
        <w:ind w:left="600"/>
        <w:textAlignment w:val="baseline"/>
        <w:rPr>
          <w:rFonts w:ascii="inherit" w:hAnsi="inherit" w:cs="Helvetica"/>
          <w:color w:val="373737"/>
          <w:sz w:val="23"/>
          <w:szCs w:val="23"/>
        </w:rPr>
      </w:pPr>
      <w:r>
        <w:rPr>
          <w:rFonts w:ascii="inherit" w:hAnsi="inherit" w:cs="Helvetica"/>
          <w:color w:val="373737"/>
          <w:sz w:val="23"/>
          <w:szCs w:val="23"/>
        </w:rPr>
        <w:t>We explain how additional arguments can be passed to decorators, and how decorators can use them.</w:t>
      </w:r>
    </w:p>
    <w:p w:rsidR="00336D82" w:rsidRDefault="00336D82" w:rsidP="00336D82">
      <w:pPr>
        <w:pStyle w:val="NormalWeb"/>
        <w:shd w:val="clear" w:color="auto" w:fill="FFFFFF"/>
        <w:spacing w:before="0" w:after="0" w:line="360" w:lineRule="atLeast"/>
        <w:textAlignment w:val="baseline"/>
        <w:rPr>
          <w:rFonts w:ascii="inherit" w:hAnsi="inherit" w:cs="Helvetica"/>
          <w:color w:val="373737"/>
          <w:sz w:val="23"/>
          <w:szCs w:val="23"/>
        </w:rPr>
      </w:pPr>
      <w:r>
        <w:rPr>
          <w:rStyle w:val="Strong"/>
          <w:rFonts w:ascii="inherit" w:hAnsi="inherit" w:cs="Helvetica"/>
          <w:color w:val="373737"/>
          <w:sz w:val="23"/>
          <w:szCs w:val="23"/>
          <w:bdr w:val="none" w:sz="0" w:space="0" w:color="auto" w:frame="1"/>
        </w:rPr>
        <w:t>Ten — A decorators cookbook</w:t>
      </w:r>
    </w:p>
    <w:p w:rsidR="00336D82" w:rsidRDefault="00336D82" w:rsidP="00336D82">
      <w:pPr>
        <w:pStyle w:val="NormalWeb"/>
        <w:shd w:val="clear" w:color="auto" w:fill="FFFFFF"/>
        <w:spacing w:before="0" w:after="390" w:line="360" w:lineRule="atLeast"/>
        <w:textAlignment w:val="baseline"/>
        <w:rPr>
          <w:rFonts w:ascii="inherit" w:hAnsi="inherit" w:cs="Helvetica"/>
          <w:color w:val="373737"/>
          <w:sz w:val="23"/>
          <w:szCs w:val="23"/>
        </w:rPr>
      </w:pPr>
      <w:r>
        <w:rPr>
          <w:rFonts w:ascii="inherit" w:hAnsi="inherit" w:cs="Helvetica"/>
          <w:color w:val="373737"/>
          <w:sz w:val="23"/>
          <w:szCs w:val="23"/>
        </w:rPr>
        <w:t>The material that we’ve covered up to this point is what any basic introduction to Python decorators would cover. But a Python programmer needs something more in order to be productive with decorators. He (or she) needs a catalog of recipes, patterns, examples, and commentary that describes / shows / explains when and how decorators can be used to accomplish specific tasks. (Ideally, such a catalog would also include examples and warnings about decorator gotchas and anti-patterns.) Such a catalog might be called “Python Decorator Cookbook” or perhaps “Python Decorator Patterns”.</w:t>
      </w:r>
    </w:p>
    <w:p w:rsidR="00336D82" w:rsidRDefault="00336D82" w:rsidP="00336D82">
      <w:pPr>
        <w:pStyle w:val="NormalWeb"/>
        <w:numPr>
          <w:ilvl w:val="0"/>
          <w:numId w:val="14"/>
        </w:numPr>
        <w:shd w:val="clear" w:color="auto" w:fill="FFFFFF"/>
        <w:spacing w:before="0" w:after="390" w:line="360" w:lineRule="atLeast"/>
        <w:ind w:left="600"/>
        <w:jc w:val="left"/>
        <w:textAlignment w:val="baseline"/>
        <w:rPr>
          <w:rFonts w:ascii="inherit" w:hAnsi="inherit" w:cs="Helvetica"/>
          <w:color w:val="373737"/>
          <w:sz w:val="23"/>
          <w:szCs w:val="23"/>
        </w:rPr>
      </w:pPr>
      <w:r>
        <w:rPr>
          <w:rFonts w:ascii="inherit" w:hAnsi="inherit" w:cs="Helvetica"/>
          <w:color w:val="373737"/>
          <w:sz w:val="23"/>
          <w:szCs w:val="23"/>
        </w:rPr>
        <w:t>As far as I know, no such decorator cookbook currently exists.</w:t>
      </w:r>
    </w:p>
    <w:p w:rsidR="00336D82" w:rsidRDefault="00336D82" w:rsidP="00336D82">
      <w:pPr>
        <w:pStyle w:val="NormalWeb"/>
        <w:numPr>
          <w:ilvl w:val="0"/>
          <w:numId w:val="14"/>
        </w:numPr>
        <w:shd w:val="clear" w:color="auto" w:fill="FFFFFF"/>
        <w:spacing w:before="0" w:after="0" w:line="360" w:lineRule="atLeast"/>
        <w:ind w:left="600"/>
        <w:jc w:val="left"/>
        <w:textAlignment w:val="baseline"/>
        <w:rPr>
          <w:rFonts w:ascii="inherit" w:hAnsi="inherit" w:cs="Helvetica"/>
          <w:color w:val="373737"/>
          <w:sz w:val="23"/>
          <w:szCs w:val="23"/>
        </w:rPr>
      </w:pPr>
      <w:r>
        <w:rPr>
          <w:rFonts w:ascii="inherit" w:hAnsi="inherit" w:cs="Helvetica"/>
          <w:color w:val="373737"/>
          <w:sz w:val="23"/>
          <w:szCs w:val="23"/>
        </w:rPr>
        <w:t>The</w:t>
      </w:r>
      <w:r>
        <w:rPr>
          <w:rStyle w:val="apple-converted-space"/>
          <w:rFonts w:ascii="inherit" w:hAnsi="inherit" w:cs="Helvetica"/>
          <w:color w:val="373737"/>
          <w:sz w:val="23"/>
          <w:szCs w:val="23"/>
        </w:rPr>
        <w:t> </w:t>
      </w:r>
      <w:hyperlink r:id="rId54" w:tgtFrame="_blank" w:tooltip="Python Decorator Library" w:history="1">
        <w:r>
          <w:rPr>
            <w:rStyle w:val="Hyperlink"/>
            <w:rFonts w:ascii="inherit" w:hAnsi="inherit" w:cs="Helvetica"/>
            <w:color w:val="1982D1"/>
            <w:sz w:val="23"/>
            <w:szCs w:val="23"/>
            <w:bdr w:val="none" w:sz="0" w:space="0" w:color="auto" w:frame="1"/>
          </w:rPr>
          <w:t>Python Decorator Library</w:t>
        </w:r>
      </w:hyperlink>
      <w:r>
        <w:rPr>
          <w:rStyle w:val="apple-converted-space"/>
          <w:rFonts w:ascii="inherit" w:hAnsi="inherit" w:cs="Helvetica"/>
          <w:color w:val="373737"/>
          <w:sz w:val="23"/>
          <w:szCs w:val="23"/>
        </w:rPr>
        <w:t> </w:t>
      </w:r>
      <w:r>
        <w:rPr>
          <w:rFonts w:ascii="inherit" w:hAnsi="inherit" w:cs="Helvetica"/>
          <w:color w:val="373737"/>
          <w:sz w:val="23"/>
          <w:szCs w:val="23"/>
        </w:rPr>
        <w:t>on the Python wiki is a collection of decorator examples. It has its uses, but it does not have the systematic organization and explanatory material of a true cookbook.</w:t>
      </w:r>
    </w:p>
    <w:p w:rsidR="00336D82" w:rsidRDefault="00336D82" w:rsidP="00336D82">
      <w:pPr>
        <w:pStyle w:val="NormalWeb"/>
        <w:numPr>
          <w:ilvl w:val="0"/>
          <w:numId w:val="14"/>
        </w:numPr>
        <w:shd w:val="clear" w:color="auto" w:fill="FFFFFF"/>
        <w:spacing w:before="0" w:after="0" w:line="360" w:lineRule="atLeast"/>
        <w:ind w:left="600"/>
        <w:jc w:val="left"/>
        <w:textAlignment w:val="baseline"/>
        <w:rPr>
          <w:rFonts w:ascii="inherit" w:hAnsi="inherit" w:cs="Helvetica"/>
          <w:color w:val="373737"/>
          <w:sz w:val="23"/>
          <w:szCs w:val="23"/>
        </w:rPr>
      </w:pPr>
      <w:r>
        <w:rPr>
          <w:rFonts w:ascii="inherit" w:hAnsi="inherit" w:cs="Helvetica"/>
          <w:color w:val="373737"/>
          <w:sz w:val="23"/>
          <w:szCs w:val="23"/>
        </w:rPr>
        <w:t>Something similar to a descriptor cookbook, although still not systematically organized, can be generated by a</w:t>
      </w:r>
      <w:r>
        <w:rPr>
          <w:rStyle w:val="apple-converted-space"/>
          <w:rFonts w:ascii="inherit" w:hAnsi="inherit" w:cs="Helvetica"/>
          <w:color w:val="373737"/>
          <w:sz w:val="23"/>
          <w:szCs w:val="23"/>
        </w:rPr>
        <w:t> </w:t>
      </w:r>
      <w:hyperlink r:id="rId55" w:anchor="q=decorator" w:tgtFrame="_blank" w:tooltip="Descriptor recipes in ASPN" w:history="1">
        <w:r>
          <w:rPr>
            <w:rStyle w:val="Hyperlink"/>
            <w:rFonts w:ascii="inherit" w:hAnsi="inherit" w:cs="Helvetica"/>
            <w:color w:val="1982D1"/>
            <w:sz w:val="23"/>
            <w:szCs w:val="23"/>
            <w:bdr w:val="none" w:sz="0" w:space="0" w:color="auto" w:frame="1"/>
          </w:rPr>
          <w:t>search of the ActiveState Python Cookbook, filtering on “descriptor”.</w:t>
        </w:r>
      </w:hyperlink>
    </w:p>
    <w:p w:rsidR="00336D82" w:rsidRDefault="00041B01" w:rsidP="00336D82">
      <w:pPr>
        <w:shd w:val="clear" w:color="auto" w:fill="FFFFFF"/>
        <w:spacing w:after="390" w:line="360" w:lineRule="atLeast"/>
        <w:textAlignment w:val="baseline"/>
        <w:rPr>
          <w:rFonts w:ascii="Helvetica" w:hAnsi="Helvetica" w:cs="Helvetica"/>
          <w:color w:val="373737"/>
          <w:sz w:val="23"/>
          <w:szCs w:val="23"/>
        </w:rPr>
      </w:pPr>
      <w:r>
        <w:rPr>
          <w:rFonts w:ascii="Helvetica" w:hAnsi="Helvetica" w:cs="Helvetica"/>
          <w:color w:val="373737"/>
          <w:sz w:val="23"/>
          <w:szCs w:val="23"/>
        </w:rPr>
        <w:pict>
          <v:rect id="_x0000_i1025" style="width:0;height:.75pt" o:hralign="center" o:hrstd="t" o:hr="t" fillcolor="#a0a0a0" stroked="f"/>
        </w:pict>
      </w:r>
    </w:p>
    <w:p w:rsidR="00336D82" w:rsidRDefault="00041B01" w:rsidP="00336D82">
      <w:pPr>
        <w:shd w:val="clear" w:color="auto" w:fill="FFFFFF"/>
        <w:spacing w:after="390" w:line="360" w:lineRule="atLeast"/>
        <w:textAlignment w:val="baseline"/>
        <w:rPr>
          <w:rFonts w:ascii="Helvetica" w:hAnsi="Helvetica" w:cs="Helvetica"/>
          <w:color w:val="373737"/>
          <w:sz w:val="23"/>
          <w:szCs w:val="23"/>
        </w:rPr>
      </w:pPr>
      <w:r>
        <w:rPr>
          <w:rFonts w:ascii="Helvetica" w:hAnsi="Helvetica" w:cs="Helvetica"/>
          <w:color w:val="373737"/>
          <w:sz w:val="23"/>
          <w:szCs w:val="23"/>
        </w:rPr>
        <w:pict>
          <v:rect id="_x0000_i1026" style="width:0;height:.75pt" o:hralign="center" o:hrstd="t" o:hr="t" fillcolor="#a0a0a0" stroked="f"/>
        </w:pict>
      </w:r>
    </w:p>
    <w:p w:rsidR="00336D82" w:rsidRDefault="00336D82" w:rsidP="00336D82">
      <w:pPr>
        <w:pStyle w:val="NormalWeb"/>
        <w:shd w:val="clear" w:color="auto" w:fill="FFFFFF"/>
        <w:spacing w:before="0" w:after="390" w:line="360" w:lineRule="atLeast"/>
        <w:textAlignment w:val="baseline"/>
        <w:rPr>
          <w:rFonts w:ascii="inherit" w:hAnsi="inherit" w:cs="Helvetica"/>
          <w:color w:val="373737"/>
          <w:sz w:val="23"/>
          <w:szCs w:val="23"/>
        </w:rPr>
      </w:pPr>
      <w:r>
        <w:rPr>
          <w:rFonts w:ascii="inherit" w:hAnsi="inherit" w:cs="Helvetica"/>
          <w:color w:val="373737"/>
          <w:sz w:val="23"/>
          <w:szCs w:val="23"/>
        </w:rPr>
        <w:lastRenderedPageBreak/>
        <w:t>So that’s it. I’ve described what I think is wrong (well, let’s say suboptimal) about most introductions to decorators. And I’ve sketched out what I think is a better way to structure an introduction to decorators.</w:t>
      </w:r>
    </w:p>
    <w:p w:rsidR="00336D82" w:rsidRDefault="00336D82" w:rsidP="00336D82">
      <w:pPr>
        <w:pStyle w:val="NormalWeb"/>
        <w:shd w:val="clear" w:color="auto" w:fill="FFFFFF"/>
        <w:spacing w:before="0" w:after="0" w:line="360" w:lineRule="atLeast"/>
        <w:textAlignment w:val="baseline"/>
        <w:rPr>
          <w:rFonts w:ascii="inherit" w:hAnsi="inherit" w:cs="Helvetica"/>
          <w:color w:val="373737"/>
          <w:sz w:val="23"/>
          <w:szCs w:val="23"/>
        </w:rPr>
      </w:pPr>
      <w:r>
        <w:rPr>
          <w:rFonts w:ascii="inherit" w:hAnsi="inherit" w:cs="Helvetica"/>
          <w:color w:val="373737"/>
          <w:sz w:val="23"/>
          <w:szCs w:val="23"/>
        </w:rPr>
        <w:t>Now I can explain why I like Matt Harrison’s e-book</w:t>
      </w:r>
      <w:r>
        <w:rPr>
          <w:rStyle w:val="apple-converted-space"/>
          <w:rFonts w:ascii="inherit" w:hAnsi="inherit" w:cs="Helvetica"/>
          <w:color w:val="373737"/>
          <w:sz w:val="23"/>
          <w:szCs w:val="23"/>
        </w:rPr>
        <w:t> </w:t>
      </w:r>
      <w:hyperlink r:id="rId56" w:tgtFrame="_blank" w:tooltip="Amazon.com - Guide to Learning Python Decorators" w:history="1">
        <w:r>
          <w:rPr>
            <w:rStyle w:val="Hyperlink"/>
            <w:rFonts w:ascii="inherit" w:hAnsi="inherit" w:cs="Helvetica"/>
            <w:color w:val="1982D1"/>
            <w:sz w:val="23"/>
            <w:szCs w:val="23"/>
            <w:bdr w:val="none" w:sz="0" w:space="0" w:color="auto" w:frame="1"/>
          </w:rPr>
          <w:t>Guide to: Learning Python Decorators</w:t>
        </w:r>
      </w:hyperlink>
      <w:r>
        <w:rPr>
          <w:rFonts w:ascii="inherit" w:hAnsi="inherit" w:cs="Helvetica"/>
          <w:color w:val="373737"/>
          <w:sz w:val="23"/>
          <w:szCs w:val="23"/>
        </w:rPr>
        <w:t>. Matt’s introduction is structured in the way that I think an introduction to decorators</w:t>
      </w:r>
      <w:r>
        <w:rPr>
          <w:rStyle w:val="apple-converted-space"/>
          <w:rFonts w:ascii="inherit" w:hAnsi="inherit" w:cs="Helvetica"/>
          <w:color w:val="373737"/>
          <w:sz w:val="23"/>
          <w:szCs w:val="23"/>
        </w:rPr>
        <w:t> </w:t>
      </w:r>
      <w:r>
        <w:rPr>
          <w:rStyle w:val="Emphasis"/>
          <w:rFonts w:ascii="inherit" w:hAnsi="inherit" w:cs="Helvetica"/>
          <w:color w:val="373737"/>
          <w:sz w:val="23"/>
          <w:szCs w:val="23"/>
          <w:bdr w:val="none" w:sz="0" w:space="0" w:color="auto" w:frame="1"/>
        </w:rPr>
        <w:t>should</w:t>
      </w:r>
      <w:r>
        <w:rPr>
          <w:rFonts w:ascii="inherit" w:hAnsi="inherit" w:cs="Helvetica"/>
          <w:color w:val="373737"/>
          <w:sz w:val="23"/>
          <w:szCs w:val="23"/>
        </w:rPr>
        <w:t>be structured. It picks up the stick by the proper end.</w:t>
      </w:r>
    </w:p>
    <w:p w:rsidR="00336D82" w:rsidRDefault="00336D82" w:rsidP="00336D82">
      <w:pPr>
        <w:pStyle w:val="NormalWeb"/>
        <w:shd w:val="clear" w:color="auto" w:fill="FFFFFF"/>
        <w:spacing w:before="0" w:after="0" w:line="360" w:lineRule="atLeast"/>
        <w:textAlignment w:val="baseline"/>
        <w:rPr>
          <w:rFonts w:ascii="inherit" w:hAnsi="inherit" w:cs="Helvetica"/>
          <w:color w:val="373737"/>
          <w:sz w:val="23"/>
          <w:szCs w:val="23"/>
        </w:rPr>
      </w:pPr>
      <w:r>
        <w:rPr>
          <w:rFonts w:ascii="inherit" w:hAnsi="inherit" w:cs="Helvetica"/>
          <w:color w:val="373737"/>
          <w:sz w:val="23"/>
          <w:szCs w:val="23"/>
        </w:rPr>
        <w:t>The first two-thirds of the</w:t>
      </w:r>
      <w:r>
        <w:rPr>
          <w:rStyle w:val="apple-converted-space"/>
          <w:rFonts w:ascii="inherit" w:hAnsi="inherit" w:cs="Helvetica"/>
          <w:color w:val="373737"/>
          <w:sz w:val="23"/>
          <w:szCs w:val="23"/>
        </w:rPr>
        <w:t> </w:t>
      </w:r>
      <w:r>
        <w:rPr>
          <w:rStyle w:val="Emphasis"/>
          <w:rFonts w:ascii="inherit" w:hAnsi="inherit" w:cs="Helvetica"/>
          <w:color w:val="373737"/>
          <w:sz w:val="23"/>
          <w:szCs w:val="23"/>
          <w:bdr w:val="none" w:sz="0" w:space="0" w:color="auto" w:frame="1"/>
        </w:rPr>
        <w:t>Guide</w:t>
      </w:r>
      <w:r>
        <w:rPr>
          <w:rStyle w:val="apple-converted-space"/>
          <w:rFonts w:ascii="inherit" w:hAnsi="inherit" w:cs="Helvetica"/>
          <w:color w:val="373737"/>
          <w:sz w:val="23"/>
          <w:szCs w:val="23"/>
        </w:rPr>
        <w:t> </w:t>
      </w:r>
      <w:r>
        <w:rPr>
          <w:rFonts w:ascii="inherit" w:hAnsi="inherit" w:cs="Helvetica"/>
          <w:color w:val="373737"/>
          <w:sz w:val="23"/>
          <w:szCs w:val="23"/>
        </w:rPr>
        <w:t>hardly talk about decorators at all. Instead, Matt begins with a thorough discussion of how Python functions work. By the time the discussion gets to decorators, we have been given a strong understanding of the internal mechanics of functions. And since most decorators are functions (remember our definition of</w:t>
      </w:r>
      <w:r>
        <w:rPr>
          <w:rStyle w:val="apple-converted-space"/>
          <w:rFonts w:ascii="inherit" w:hAnsi="inherit" w:cs="Helvetica"/>
          <w:color w:val="373737"/>
          <w:sz w:val="23"/>
          <w:szCs w:val="23"/>
        </w:rPr>
        <w:t> </w:t>
      </w:r>
      <w:r>
        <w:rPr>
          <w:rStyle w:val="Emphasis"/>
          <w:rFonts w:ascii="inherit" w:hAnsi="inherit" w:cs="Helvetica"/>
          <w:color w:val="373737"/>
          <w:sz w:val="23"/>
          <w:szCs w:val="23"/>
          <w:bdr w:val="none" w:sz="0" w:space="0" w:color="auto" w:frame="1"/>
        </w:rPr>
        <w:t>decorator</w:t>
      </w:r>
      <w:r>
        <w:rPr>
          <w:rFonts w:ascii="inherit" w:hAnsi="inherit" w:cs="Helvetica"/>
          <w:color w:val="373737"/>
          <w:sz w:val="23"/>
          <w:szCs w:val="23"/>
        </w:rPr>
        <w:t>), at that point it is relatively easy for Matt to explain the internal mechanics of decorators.</w:t>
      </w:r>
    </w:p>
    <w:p w:rsidR="00336D82" w:rsidRDefault="00336D82" w:rsidP="00336D82">
      <w:pPr>
        <w:pStyle w:val="NormalWeb"/>
        <w:shd w:val="clear" w:color="auto" w:fill="FFFFFF"/>
        <w:spacing w:before="0" w:after="390" w:line="360" w:lineRule="atLeast"/>
        <w:textAlignment w:val="baseline"/>
        <w:rPr>
          <w:rFonts w:ascii="inherit" w:hAnsi="inherit" w:cs="Helvetica"/>
          <w:color w:val="373737"/>
          <w:sz w:val="23"/>
          <w:szCs w:val="23"/>
        </w:rPr>
      </w:pPr>
      <w:r>
        <w:rPr>
          <w:rFonts w:ascii="inherit" w:hAnsi="inherit" w:cs="Helvetica"/>
          <w:color w:val="373737"/>
          <w:sz w:val="23"/>
          <w:szCs w:val="23"/>
        </w:rPr>
        <w:t>Which is just as it should be.</w:t>
      </w:r>
    </w:p>
    <w:p w:rsidR="00336D82" w:rsidRDefault="00336D82" w:rsidP="00DF7DE9">
      <w:pPr>
        <w:jc w:val="both"/>
        <w:rPr>
          <w:rFonts w:ascii="Bell MT" w:hAnsi="Bell MT"/>
          <w:b/>
          <w:sz w:val="32"/>
          <w:szCs w:val="32"/>
        </w:rPr>
      </w:pPr>
    </w:p>
    <w:p w:rsidR="001B0169" w:rsidRDefault="001B0169" w:rsidP="00DF7DE9">
      <w:pPr>
        <w:jc w:val="both"/>
        <w:rPr>
          <w:rFonts w:ascii="Bell MT" w:hAnsi="Bell MT"/>
          <w:b/>
          <w:sz w:val="32"/>
          <w:szCs w:val="32"/>
        </w:rPr>
      </w:pPr>
    </w:p>
    <w:p w:rsidR="001B0169" w:rsidRDefault="001B0169" w:rsidP="00DF7DE9">
      <w:pPr>
        <w:jc w:val="both"/>
        <w:rPr>
          <w:rFonts w:ascii="Bell MT" w:hAnsi="Bell MT"/>
          <w:b/>
          <w:sz w:val="32"/>
          <w:szCs w:val="32"/>
        </w:rPr>
      </w:pPr>
    </w:p>
    <w:p w:rsidR="001B0169" w:rsidRDefault="001B0169" w:rsidP="00DF7DE9">
      <w:pPr>
        <w:jc w:val="both"/>
        <w:rPr>
          <w:rFonts w:ascii="Bell MT" w:hAnsi="Bell MT"/>
          <w:b/>
          <w:sz w:val="32"/>
          <w:szCs w:val="32"/>
        </w:rPr>
      </w:pPr>
    </w:p>
    <w:p w:rsidR="001B0169" w:rsidRDefault="001B0169" w:rsidP="00DF7DE9">
      <w:pPr>
        <w:jc w:val="both"/>
        <w:rPr>
          <w:rFonts w:ascii="Bell MT" w:hAnsi="Bell MT"/>
          <w:b/>
          <w:sz w:val="32"/>
          <w:szCs w:val="32"/>
        </w:rPr>
      </w:pPr>
    </w:p>
    <w:p w:rsidR="001B0169" w:rsidRDefault="001B0169" w:rsidP="00DF7DE9">
      <w:pPr>
        <w:jc w:val="both"/>
        <w:rPr>
          <w:rFonts w:ascii="Bell MT" w:hAnsi="Bell MT"/>
          <w:b/>
          <w:sz w:val="32"/>
          <w:szCs w:val="32"/>
        </w:rPr>
      </w:pPr>
    </w:p>
    <w:p w:rsidR="001B0169" w:rsidRDefault="001B0169" w:rsidP="00DF7DE9">
      <w:pPr>
        <w:jc w:val="both"/>
        <w:rPr>
          <w:rFonts w:ascii="Bell MT" w:hAnsi="Bell MT"/>
          <w:b/>
          <w:sz w:val="32"/>
          <w:szCs w:val="32"/>
        </w:rPr>
      </w:pPr>
    </w:p>
    <w:p w:rsidR="001B0169" w:rsidRDefault="001B0169" w:rsidP="00DF7DE9">
      <w:pPr>
        <w:jc w:val="both"/>
        <w:rPr>
          <w:rFonts w:ascii="Bell MT" w:hAnsi="Bell MT"/>
          <w:b/>
          <w:sz w:val="32"/>
          <w:szCs w:val="32"/>
        </w:rPr>
      </w:pPr>
    </w:p>
    <w:p w:rsidR="001B0169" w:rsidRDefault="001B0169" w:rsidP="00DF7DE9">
      <w:pPr>
        <w:jc w:val="both"/>
        <w:rPr>
          <w:rFonts w:ascii="Bell MT" w:hAnsi="Bell MT"/>
          <w:b/>
          <w:sz w:val="32"/>
          <w:szCs w:val="32"/>
        </w:rPr>
      </w:pPr>
    </w:p>
    <w:p w:rsidR="001B0169" w:rsidRDefault="001B0169" w:rsidP="00DF7DE9">
      <w:pPr>
        <w:jc w:val="both"/>
        <w:rPr>
          <w:rFonts w:ascii="Bell MT" w:hAnsi="Bell MT"/>
          <w:b/>
          <w:sz w:val="32"/>
          <w:szCs w:val="32"/>
        </w:rPr>
      </w:pPr>
    </w:p>
    <w:p w:rsidR="001B0169" w:rsidRDefault="001B0169" w:rsidP="00DF7DE9">
      <w:pPr>
        <w:jc w:val="both"/>
        <w:rPr>
          <w:rFonts w:ascii="Bell MT" w:hAnsi="Bell MT"/>
          <w:b/>
          <w:sz w:val="32"/>
          <w:szCs w:val="32"/>
        </w:rPr>
      </w:pPr>
    </w:p>
    <w:p w:rsidR="001B0169" w:rsidRDefault="001B0169" w:rsidP="00DF7DE9">
      <w:pPr>
        <w:jc w:val="both"/>
        <w:rPr>
          <w:rFonts w:ascii="Bell MT" w:hAnsi="Bell MT"/>
          <w:b/>
          <w:sz w:val="32"/>
          <w:szCs w:val="32"/>
        </w:rPr>
      </w:pPr>
      <w:proofErr w:type="gramStart"/>
      <w:r>
        <w:rPr>
          <w:rFonts w:ascii="Bell MT" w:hAnsi="Bell MT"/>
          <w:b/>
          <w:sz w:val="32"/>
          <w:szCs w:val="32"/>
        </w:rPr>
        <w:t>9.2.10 :</w:t>
      </w:r>
      <w:proofErr w:type="gramEnd"/>
      <w:r>
        <w:rPr>
          <w:rFonts w:ascii="Bell MT" w:hAnsi="Bell MT"/>
          <w:b/>
          <w:sz w:val="32"/>
          <w:szCs w:val="32"/>
        </w:rPr>
        <w:t xml:space="preserve"> </w:t>
      </w:r>
      <w:r w:rsidRPr="001B0169">
        <w:rPr>
          <w:rFonts w:ascii="Bell MT" w:hAnsi="Bell MT"/>
          <w:b/>
          <w:sz w:val="32"/>
          <w:szCs w:val="32"/>
        </w:rPr>
        <w:t>a chain of function decorators in Python</w:t>
      </w:r>
    </w:p>
    <w:p w:rsidR="001B0169" w:rsidRDefault="001B0169" w:rsidP="001B0169">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proofErr w:type="gramStart"/>
      <w:r>
        <w:rPr>
          <w:rStyle w:val="kwd"/>
          <w:rFonts w:ascii="Consolas" w:hAnsi="Consolas" w:cs="Consolas"/>
          <w:color w:val="00008B"/>
          <w:sz w:val="21"/>
          <w:szCs w:val="21"/>
          <w:bdr w:val="none" w:sz="0" w:space="0" w:color="auto" w:frame="1"/>
        </w:rPr>
        <w:t>def</w:t>
      </w:r>
      <w:proofErr w:type="gramEnd"/>
      <w:r>
        <w:rPr>
          <w:rStyle w:val="pln"/>
          <w:rFonts w:ascii="Consolas" w:hAnsi="Consolas" w:cs="Consolas"/>
          <w:color w:val="000000"/>
          <w:sz w:val="21"/>
          <w:szCs w:val="21"/>
          <w:bdr w:val="none" w:sz="0" w:space="0" w:color="auto" w:frame="1"/>
        </w:rPr>
        <w:t xml:space="preserve"> makebold</w:t>
      </w:r>
      <w:r>
        <w:rPr>
          <w:rStyle w:val="pun"/>
          <w:rFonts w:ascii="Consolas" w:eastAsiaTheme="majorEastAsia"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fn</w:t>
      </w:r>
      <w:r>
        <w:rPr>
          <w:rStyle w:val="pun"/>
          <w:rFonts w:ascii="Consolas" w:eastAsiaTheme="majorEastAsia" w:hAnsi="Consolas" w:cs="Consolas"/>
          <w:color w:val="000000"/>
          <w:sz w:val="21"/>
          <w:szCs w:val="21"/>
          <w:bdr w:val="none" w:sz="0" w:space="0" w:color="auto" w:frame="1"/>
        </w:rPr>
        <w:t>):</w:t>
      </w:r>
    </w:p>
    <w:p w:rsidR="001B0169" w:rsidRDefault="001B0169" w:rsidP="001B0169">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lastRenderedPageBreak/>
        <w:t xml:space="preserve">    </w:t>
      </w:r>
      <w:proofErr w:type="gramStart"/>
      <w:r>
        <w:rPr>
          <w:rStyle w:val="kwd"/>
          <w:rFonts w:ascii="Consolas" w:hAnsi="Consolas" w:cs="Consolas"/>
          <w:color w:val="00008B"/>
          <w:sz w:val="21"/>
          <w:szCs w:val="21"/>
          <w:bdr w:val="none" w:sz="0" w:space="0" w:color="auto" w:frame="1"/>
        </w:rPr>
        <w:t>def</w:t>
      </w:r>
      <w:proofErr w:type="gramEnd"/>
      <w:r>
        <w:rPr>
          <w:rStyle w:val="pln"/>
          <w:rFonts w:ascii="Consolas" w:hAnsi="Consolas" w:cs="Consolas"/>
          <w:color w:val="000000"/>
          <w:sz w:val="21"/>
          <w:szCs w:val="21"/>
          <w:bdr w:val="none" w:sz="0" w:space="0" w:color="auto" w:frame="1"/>
        </w:rPr>
        <w:t xml:space="preserve"> wrapped</w:t>
      </w:r>
      <w:r>
        <w:rPr>
          <w:rStyle w:val="pun"/>
          <w:rFonts w:ascii="Consolas" w:eastAsiaTheme="majorEastAsia" w:hAnsi="Consolas" w:cs="Consolas"/>
          <w:color w:val="000000"/>
          <w:sz w:val="21"/>
          <w:szCs w:val="21"/>
          <w:bdr w:val="none" w:sz="0" w:space="0" w:color="auto" w:frame="1"/>
        </w:rPr>
        <w:t>():</w:t>
      </w:r>
    </w:p>
    <w:p w:rsidR="001B0169" w:rsidRDefault="001B0169" w:rsidP="001B0169">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proofErr w:type="gramStart"/>
      <w:r>
        <w:rPr>
          <w:rStyle w:val="kwd"/>
          <w:rFonts w:ascii="Consolas" w:hAnsi="Consolas" w:cs="Consolas"/>
          <w:color w:val="00008B"/>
          <w:sz w:val="21"/>
          <w:szCs w:val="21"/>
          <w:bdr w:val="none" w:sz="0" w:space="0" w:color="auto" w:frame="1"/>
        </w:rPr>
        <w:t>return</w:t>
      </w:r>
      <w:proofErr w:type="gramEnd"/>
      <w:r>
        <w:rPr>
          <w:rStyle w:val="pln"/>
          <w:rFonts w:ascii="Consolas" w:hAnsi="Consolas" w:cs="Consolas"/>
          <w:color w:val="000000"/>
          <w:sz w:val="21"/>
          <w:szCs w:val="21"/>
          <w:bdr w:val="none" w:sz="0" w:space="0" w:color="auto" w:frame="1"/>
        </w:rPr>
        <w:t xml:space="preserve"> </w:t>
      </w:r>
      <w:r>
        <w:rPr>
          <w:rStyle w:val="str"/>
          <w:rFonts w:ascii="Consolas" w:hAnsi="Consolas" w:cs="Consolas"/>
          <w:color w:val="800000"/>
          <w:sz w:val="21"/>
          <w:szCs w:val="21"/>
          <w:bdr w:val="none" w:sz="0" w:space="0" w:color="auto" w:frame="1"/>
        </w:rPr>
        <w:t>"&lt;b&gt;"</w:t>
      </w:r>
      <w:r>
        <w:rPr>
          <w:rStyle w:val="pln"/>
          <w:rFonts w:ascii="Consolas" w:hAnsi="Consolas" w:cs="Consolas"/>
          <w:color w:val="000000"/>
          <w:sz w:val="21"/>
          <w:szCs w:val="21"/>
          <w:bdr w:val="none" w:sz="0" w:space="0" w:color="auto" w:frame="1"/>
        </w:rPr>
        <w:t xml:space="preserve"> </w:t>
      </w:r>
      <w:r>
        <w:rPr>
          <w:rStyle w:val="pun"/>
          <w:rFonts w:ascii="Consolas" w:eastAsiaTheme="majorEastAsia"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 fn</w:t>
      </w:r>
      <w:r>
        <w:rPr>
          <w:rStyle w:val="pun"/>
          <w:rFonts w:ascii="Consolas" w:eastAsiaTheme="majorEastAsia"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r>
        <w:rPr>
          <w:rStyle w:val="pun"/>
          <w:rFonts w:ascii="Consolas" w:eastAsiaTheme="majorEastAsia"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r>
        <w:rPr>
          <w:rStyle w:val="str"/>
          <w:rFonts w:ascii="Consolas" w:hAnsi="Consolas" w:cs="Consolas"/>
          <w:color w:val="800000"/>
          <w:sz w:val="21"/>
          <w:szCs w:val="21"/>
          <w:bdr w:val="none" w:sz="0" w:space="0" w:color="auto" w:frame="1"/>
        </w:rPr>
        <w:t>"&lt;/b&gt;"</w:t>
      </w:r>
    </w:p>
    <w:p w:rsidR="001B0169" w:rsidRDefault="001B0169" w:rsidP="001B0169">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proofErr w:type="gramStart"/>
      <w:r>
        <w:rPr>
          <w:rStyle w:val="kwd"/>
          <w:rFonts w:ascii="Consolas" w:hAnsi="Consolas" w:cs="Consolas"/>
          <w:color w:val="00008B"/>
          <w:sz w:val="21"/>
          <w:szCs w:val="21"/>
          <w:bdr w:val="none" w:sz="0" w:space="0" w:color="auto" w:frame="1"/>
        </w:rPr>
        <w:t>return</w:t>
      </w:r>
      <w:proofErr w:type="gramEnd"/>
      <w:r>
        <w:rPr>
          <w:rStyle w:val="pln"/>
          <w:rFonts w:ascii="Consolas" w:hAnsi="Consolas" w:cs="Consolas"/>
          <w:color w:val="000000"/>
          <w:sz w:val="21"/>
          <w:szCs w:val="21"/>
          <w:bdr w:val="none" w:sz="0" w:space="0" w:color="auto" w:frame="1"/>
        </w:rPr>
        <w:t xml:space="preserve"> wrapped</w:t>
      </w:r>
    </w:p>
    <w:p w:rsidR="001B0169" w:rsidRDefault="001B0169" w:rsidP="001B0169">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p>
    <w:p w:rsidR="001B0169" w:rsidRDefault="001B0169" w:rsidP="001B0169">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proofErr w:type="gramStart"/>
      <w:r>
        <w:rPr>
          <w:rStyle w:val="kwd"/>
          <w:rFonts w:ascii="Consolas" w:hAnsi="Consolas" w:cs="Consolas"/>
          <w:color w:val="00008B"/>
          <w:sz w:val="21"/>
          <w:szCs w:val="21"/>
          <w:bdr w:val="none" w:sz="0" w:space="0" w:color="auto" w:frame="1"/>
        </w:rPr>
        <w:t>def</w:t>
      </w:r>
      <w:proofErr w:type="gramEnd"/>
      <w:r>
        <w:rPr>
          <w:rStyle w:val="pln"/>
          <w:rFonts w:ascii="Consolas" w:hAnsi="Consolas" w:cs="Consolas"/>
          <w:color w:val="000000"/>
          <w:sz w:val="21"/>
          <w:szCs w:val="21"/>
          <w:bdr w:val="none" w:sz="0" w:space="0" w:color="auto" w:frame="1"/>
        </w:rPr>
        <w:t xml:space="preserve"> makeitalic</w:t>
      </w:r>
      <w:r>
        <w:rPr>
          <w:rStyle w:val="pun"/>
          <w:rFonts w:ascii="Consolas" w:eastAsiaTheme="majorEastAsia"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fn</w:t>
      </w:r>
      <w:r>
        <w:rPr>
          <w:rStyle w:val="pun"/>
          <w:rFonts w:ascii="Consolas" w:eastAsiaTheme="majorEastAsia" w:hAnsi="Consolas" w:cs="Consolas"/>
          <w:color w:val="000000"/>
          <w:sz w:val="21"/>
          <w:szCs w:val="21"/>
          <w:bdr w:val="none" w:sz="0" w:space="0" w:color="auto" w:frame="1"/>
        </w:rPr>
        <w:t>):</w:t>
      </w:r>
    </w:p>
    <w:p w:rsidR="001B0169" w:rsidRDefault="001B0169" w:rsidP="001B0169">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proofErr w:type="gramStart"/>
      <w:r>
        <w:rPr>
          <w:rStyle w:val="kwd"/>
          <w:rFonts w:ascii="Consolas" w:hAnsi="Consolas" w:cs="Consolas"/>
          <w:color w:val="00008B"/>
          <w:sz w:val="21"/>
          <w:szCs w:val="21"/>
          <w:bdr w:val="none" w:sz="0" w:space="0" w:color="auto" w:frame="1"/>
        </w:rPr>
        <w:t>def</w:t>
      </w:r>
      <w:proofErr w:type="gramEnd"/>
      <w:r>
        <w:rPr>
          <w:rStyle w:val="pln"/>
          <w:rFonts w:ascii="Consolas" w:hAnsi="Consolas" w:cs="Consolas"/>
          <w:color w:val="000000"/>
          <w:sz w:val="21"/>
          <w:szCs w:val="21"/>
          <w:bdr w:val="none" w:sz="0" w:space="0" w:color="auto" w:frame="1"/>
        </w:rPr>
        <w:t xml:space="preserve"> wrapped</w:t>
      </w:r>
      <w:r>
        <w:rPr>
          <w:rStyle w:val="pun"/>
          <w:rFonts w:ascii="Consolas" w:eastAsiaTheme="majorEastAsia" w:hAnsi="Consolas" w:cs="Consolas"/>
          <w:color w:val="000000"/>
          <w:sz w:val="21"/>
          <w:szCs w:val="21"/>
          <w:bdr w:val="none" w:sz="0" w:space="0" w:color="auto" w:frame="1"/>
        </w:rPr>
        <w:t>():</w:t>
      </w:r>
    </w:p>
    <w:p w:rsidR="001B0169" w:rsidRDefault="001B0169" w:rsidP="001B0169">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proofErr w:type="gramStart"/>
      <w:r>
        <w:rPr>
          <w:rStyle w:val="kwd"/>
          <w:rFonts w:ascii="Consolas" w:hAnsi="Consolas" w:cs="Consolas"/>
          <w:color w:val="00008B"/>
          <w:sz w:val="21"/>
          <w:szCs w:val="21"/>
          <w:bdr w:val="none" w:sz="0" w:space="0" w:color="auto" w:frame="1"/>
        </w:rPr>
        <w:t>return</w:t>
      </w:r>
      <w:proofErr w:type="gramEnd"/>
      <w:r>
        <w:rPr>
          <w:rStyle w:val="pln"/>
          <w:rFonts w:ascii="Consolas" w:hAnsi="Consolas" w:cs="Consolas"/>
          <w:color w:val="000000"/>
          <w:sz w:val="21"/>
          <w:szCs w:val="21"/>
          <w:bdr w:val="none" w:sz="0" w:space="0" w:color="auto" w:frame="1"/>
        </w:rPr>
        <w:t xml:space="preserve"> </w:t>
      </w:r>
      <w:r>
        <w:rPr>
          <w:rStyle w:val="str"/>
          <w:rFonts w:ascii="Consolas" w:hAnsi="Consolas" w:cs="Consolas"/>
          <w:color w:val="800000"/>
          <w:sz w:val="21"/>
          <w:szCs w:val="21"/>
          <w:bdr w:val="none" w:sz="0" w:space="0" w:color="auto" w:frame="1"/>
        </w:rPr>
        <w:t>"&lt;i&gt;"</w:t>
      </w:r>
      <w:r>
        <w:rPr>
          <w:rStyle w:val="pln"/>
          <w:rFonts w:ascii="Consolas" w:hAnsi="Consolas" w:cs="Consolas"/>
          <w:color w:val="000000"/>
          <w:sz w:val="21"/>
          <w:szCs w:val="21"/>
          <w:bdr w:val="none" w:sz="0" w:space="0" w:color="auto" w:frame="1"/>
        </w:rPr>
        <w:t xml:space="preserve"> </w:t>
      </w:r>
      <w:r>
        <w:rPr>
          <w:rStyle w:val="pun"/>
          <w:rFonts w:ascii="Consolas" w:eastAsiaTheme="majorEastAsia"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 fn</w:t>
      </w:r>
      <w:r>
        <w:rPr>
          <w:rStyle w:val="pun"/>
          <w:rFonts w:ascii="Consolas" w:eastAsiaTheme="majorEastAsia"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r>
        <w:rPr>
          <w:rStyle w:val="pun"/>
          <w:rFonts w:ascii="Consolas" w:eastAsiaTheme="majorEastAsia"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r>
        <w:rPr>
          <w:rStyle w:val="str"/>
          <w:rFonts w:ascii="Consolas" w:hAnsi="Consolas" w:cs="Consolas"/>
          <w:color w:val="800000"/>
          <w:sz w:val="21"/>
          <w:szCs w:val="21"/>
          <w:bdr w:val="none" w:sz="0" w:space="0" w:color="auto" w:frame="1"/>
        </w:rPr>
        <w:t>"&lt;/i&gt;"</w:t>
      </w:r>
    </w:p>
    <w:p w:rsidR="001B0169" w:rsidRDefault="001B0169" w:rsidP="001B0169">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proofErr w:type="gramStart"/>
      <w:r>
        <w:rPr>
          <w:rStyle w:val="kwd"/>
          <w:rFonts w:ascii="Consolas" w:hAnsi="Consolas" w:cs="Consolas"/>
          <w:color w:val="00008B"/>
          <w:sz w:val="21"/>
          <w:szCs w:val="21"/>
          <w:bdr w:val="none" w:sz="0" w:space="0" w:color="auto" w:frame="1"/>
        </w:rPr>
        <w:t>return</w:t>
      </w:r>
      <w:proofErr w:type="gramEnd"/>
      <w:r>
        <w:rPr>
          <w:rStyle w:val="pln"/>
          <w:rFonts w:ascii="Consolas" w:hAnsi="Consolas" w:cs="Consolas"/>
          <w:color w:val="000000"/>
          <w:sz w:val="21"/>
          <w:szCs w:val="21"/>
          <w:bdr w:val="none" w:sz="0" w:space="0" w:color="auto" w:frame="1"/>
        </w:rPr>
        <w:t xml:space="preserve"> wrapped</w:t>
      </w:r>
    </w:p>
    <w:p w:rsidR="001B0169" w:rsidRDefault="001B0169" w:rsidP="001B0169">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p>
    <w:p w:rsidR="001B0169" w:rsidRDefault="001B0169" w:rsidP="001B0169">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Pr>
          <w:rStyle w:val="lit"/>
          <w:rFonts w:ascii="Consolas" w:hAnsi="Consolas" w:cs="Consolas"/>
          <w:color w:val="800000"/>
          <w:sz w:val="21"/>
          <w:szCs w:val="21"/>
          <w:bdr w:val="none" w:sz="0" w:space="0" w:color="auto" w:frame="1"/>
        </w:rPr>
        <w:t>@makebold</w:t>
      </w:r>
    </w:p>
    <w:p w:rsidR="001B0169" w:rsidRDefault="001B0169" w:rsidP="001B0169">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Pr>
          <w:rStyle w:val="lit"/>
          <w:rFonts w:ascii="Consolas" w:hAnsi="Consolas" w:cs="Consolas"/>
          <w:color w:val="800000"/>
          <w:sz w:val="21"/>
          <w:szCs w:val="21"/>
          <w:bdr w:val="none" w:sz="0" w:space="0" w:color="auto" w:frame="1"/>
        </w:rPr>
        <w:t>@makeitalic</w:t>
      </w:r>
    </w:p>
    <w:p w:rsidR="001B0169" w:rsidRDefault="001B0169" w:rsidP="001B0169">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proofErr w:type="gramStart"/>
      <w:r>
        <w:rPr>
          <w:rStyle w:val="kwd"/>
          <w:rFonts w:ascii="Consolas" w:hAnsi="Consolas" w:cs="Consolas"/>
          <w:color w:val="00008B"/>
          <w:sz w:val="21"/>
          <w:szCs w:val="21"/>
          <w:bdr w:val="none" w:sz="0" w:space="0" w:color="auto" w:frame="1"/>
        </w:rPr>
        <w:t>def</w:t>
      </w:r>
      <w:proofErr w:type="gramEnd"/>
      <w:r>
        <w:rPr>
          <w:rStyle w:val="pln"/>
          <w:rFonts w:ascii="Consolas" w:hAnsi="Consolas" w:cs="Consolas"/>
          <w:color w:val="000000"/>
          <w:sz w:val="21"/>
          <w:szCs w:val="21"/>
          <w:bdr w:val="none" w:sz="0" w:space="0" w:color="auto" w:frame="1"/>
        </w:rPr>
        <w:t xml:space="preserve"> hello</w:t>
      </w:r>
      <w:r>
        <w:rPr>
          <w:rStyle w:val="pun"/>
          <w:rFonts w:ascii="Consolas" w:eastAsiaTheme="majorEastAsia" w:hAnsi="Consolas" w:cs="Consolas"/>
          <w:color w:val="000000"/>
          <w:sz w:val="21"/>
          <w:szCs w:val="21"/>
          <w:bdr w:val="none" w:sz="0" w:space="0" w:color="auto" w:frame="1"/>
        </w:rPr>
        <w:t>():</w:t>
      </w:r>
    </w:p>
    <w:p w:rsidR="001B0169" w:rsidRDefault="001B0169" w:rsidP="001B0169">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proofErr w:type="gramStart"/>
      <w:r>
        <w:rPr>
          <w:rStyle w:val="kwd"/>
          <w:rFonts w:ascii="Consolas" w:hAnsi="Consolas" w:cs="Consolas"/>
          <w:color w:val="00008B"/>
          <w:sz w:val="21"/>
          <w:szCs w:val="21"/>
          <w:bdr w:val="none" w:sz="0" w:space="0" w:color="auto" w:frame="1"/>
        </w:rPr>
        <w:t>return</w:t>
      </w:r>
      <w:proofErr w:type="gramEnd"/>
      <w:r>
        <w:rPr>
          <w:rStyle w:val="pln"/>
          <w:rFonts w:ascii="Consolas" w:hAnsi="Consolas" w:cs="Consolas"/>
          <w:color w:val="000000"/>
          <w:sz w:val="21"/>
          <w:szCs w:val="21"/>
          <w:bdr w:val="none" w:sz="0" w:space="0" w:color="auto" w:frame="1"/>
        </w:rPr>
        <w:t xml:space="preserve"> </w:t>
      </w:r>
      <w:r>
        <w:rPr>
          <w:rStyle w:val="str"/>
          <w:rFonts w:ascii="Consolas" w:hAnsi="Consolas" w:cs="Consolas"/>
          <w:color w:val="800000"/>
          <w:sz w:val="21"/>
          <w:szCs w:val="21"/>
          <w:bdr w:val="none" w:sz="0" w:space="0" w:color="auto" w:frame="1"/>
        </w:rPr>
        <w:t>"hello world"</w:t>
      </w:r>
    </w:p>
    <w:p w:rsidR="001B0169" w:rsidRDefault="001B0169" w:rsidP="001B0169">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p>
    <w:p w:rsidR="001B0169" w:rsidRDefault="001B0169" w:rsidP="001B0169">
      <w:pPr>
        <w:pStyle w:val="HTMLPreformatted"/>
        <w:shd w:val="clear" w:color="auto" w:fill="EEEEEE"/>
        <w:spacing w:line="270" w:lineRule="atLeast"/>
        <w:textAlignment w:val="baseline"/>
        <w:rPr>
          <w:rFonts w:ascii="Consolas" w:hAnsi="Consolas" w:cs="Consolas"/>
          <w:color w:val="000000"/>
          <w:sz w:val="21"/>
          <w:szCs w:val="21"/>
        </w:rPr>
      </w:pPr>
      <w:proofErr w:type="gramStart"/>
      <w:r>
        <w:rPr>
          <w:rStyle w:val="kwd"/>
          <w:rFonts w:ascii="Consolas" w:hAnsi="Consolas" w:cs="Consolas"/>
          <w:color w:val="00008B"/>
          <w:sz w:val="21"/>
          <w:szCs w:val="21"/>
          <w:bdr w:val="none" w:sz="0" w:space="0" w:color="auto" w:frame="1"/>
        </w:rPr>
        <w:t>print</w:t>
      </w:r>
      <w:proofErr w:type="gramEnd"/>
      <w:r>
        <w:rPr>
          <w:rStyle w:val="pln"/>
          <w:rFonts w:ascii="Consolas" w:hAnsi="Consolas" w:cs="Consolas"/>
          <w:color w:val="000000"/>
          <w:sz w:val="21"/>
          <w:szCs w:val="21"/>
          <w:bdr w:val="none" w:sz="0" w:space="0" w:color="auto" w:frame="1"/>
        </w:rPr>
        <w:t xml:space="preserve"> hello</w:t>
      </w:r>
      <w:r>
        <w:rPr>
          <w:rStyle w:val="pun"/>
          <w:rFonts w:ascii="Consolas" w:eastAsiaTheme="majorEastAsia"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r>
        <w:rPr>
          <w:rStyle w:val="com"/>
          <w:rFonts w:ascii="Consolas" w:hAnsi="Consolas" w:cs="Consolas"/>
          <w:color w:val="808080"/>
          <w:sz w:val="21"/>
          <w:szCs w:val="21"/>
          <w:bdr w:val="none" w:sz="0" w:space="0" w:color="auto" w:frame="1"/>
        </w:rPr>
        <w:t>## returns &lt;b&gt;&lt;i&gt;hello world&lt;/i&gt;&lt;/b&gt;</w:t>
      </w:r>
    </w:p>
    <w:p w:rsidR="001B0169" w:rsidRDefault="001B0169" w:rsidP="00DF7DE9">
      <w:pPr>
        <w:jc w:val="both"/>
        <w:rPr>
          <w:rFonts w:ascii="Bell MT" w:hAnsi="Bell MT"/>
          <w:b/>
          <w:sz w:val="32"/>
          <w:szCs w:val="32"/>
        </w:rPr>
      </w:pPr>
    </w:p>
    <w:p w:rsidR="001B0169" w:rsidRDefault="001B0169" w:rsidP="00DF7DE9">
      <w:pPr>
        <w:jc w:val="both"/>
        <w:rPr>
          <w:rFonts w:ascii="Bell MT" w:hAnsi="Bell MT"/>
          <w:b/>
          <w:sz w:val="32"/>
          <w:szCs w:val="32"/>
        </w:rPr>
      </w:pPr>
    </w:p>
    <w:p w:rsidR="001B0169" w:rsidRDefault="001B0169" w:rsidP="00DF7DE9">
      <w:pPr>
        <w:jc w:val="both"/>
        <w:rPr>
          <w:rFonts w:ascii="Bell MT" w:hAnsi="Bell MT"/>
          <w:b/>
          <w:sz w:val="32"/>
          <w:szCs w:val="32"/>
        </w:rPr>
      </w:pPr>
    </w:p>
    <w:p w:rsidR="001B0169" w:rsidRDefault="001B0169" w:rsidP="00DF7DE9">
      <w:pPr>
        <w:jc w:val="both"/>
        <w:rPr>
          <w:rFonts w:ascii="Bell MT" w:hAnsi="Bell MT"/>
          <w:b/>
          <w:sz w:val="32"/>
          <w:szCs w:val="32"/>
        </w:rPr>
      </w:pPr>
    </w:p>
    <w:p w:rsidR="001B0169" w:rsidRDefault="001B0169" w:rsidP="00DF7DE9">
      <w:pPr>
        <w:jc w:val="both"/>
        <w:rPr>
          <w:rFonts w:ascii="Bell MT" w:hAnsi="Bell MT"/>
          <w:b/>
          <w:sz w:val="32"/>
          <w:szCs w:val="32"/>
        </w:rPr>
      </w:pPr>
    </w:p>
    <w:p w:rsidR="001B0169" w:rsidRDefault="001B0169" w:rsidP="00DF7DE9">
      <w:pPr>
        <w:jc w:val="both"/>
        <w:rPr>
          <w:rFonts w:ascii="Bell MT" w:hAnsi="Bell MT"/>
          <w:b/>
          <w:sz w:val="32"/>
          <w:szCs w:val="32"/>
        </w:rPr>
      </w:pPr>
    </w:p>
    <w:p w:rsidR="001B0169" w:rsidRDefault="001B0169" w:rsidP="00DF7DE9">
      <w:pPr>
        <w:jc w:val="both"/>
        <w:rPr>
          <w:rFonts w:ascii="Bell MT" w:hAnsi="Bell MT"/>
          <w:b/>
          <w:sz w:val="32"/>
          <w:szCs w:val="32"/>
        </w:rPr>
      </w:pPr>
    </w:p>
    <w:p w:rsidR="001B0169" w:rsidRDefault="001B0169" w:rsidP="00DF7DE9">
      <w:pPr>
        <w:jc w:val="both"/>
        <w:rPr>
          <w:rFonts w:ascii="Bell MT" w:hAnsi="Bell MT"/>
          <w:b/>
          <w:sz w:val="32"/>
          <w:szCs w:val="32"/>
        </w:rPr>
      </w:pPr>
    </w:p>
    <w:p w:rsidR="00336D82" w:rsidRDefault="00336D82">
      <w:pPr>
        <w:rPr>
          <w:rFonts w:ascii="Bell MT" w:hAnsi="Bell MT"/>
          <w:b/>
          <w:sz w:val="32"/>
          <w:szCs w:val="32"/>
        </w:rPr>
      </w:pPr>
      <w:r>
        <w:rPr>
          <w:rFonts w:ascii="Bell MT" w:hAnsi="Bell MT"/>
          <w:b/>
          <w:sz w:val="32"/>
          <w:szCs w:val="32"/>
        </w:rPr>
        <w:br w:type="page"/>
      </w:r>
    </w:p>
    <w:p w:rsidR="00BE2BA1" w:rsidRPr="00E2587E" w:rsidRDefault="00BE2BA1" w:rsidP="00BE2BA1">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color w:val="984806" w:themeColor="accent6" w:themeShade="80"/>
          <w:sz w:val="21"/>
          <w:szCs w:val="21"/>
        </w:rPr>
      </w:pPr>
      <w:r w:rsidRPr="00E2587E">
        <w:rPr>
          <w:rStyle w:val="pun"/>
          <w:color w:val="984806" w:themeColor="accent6" w:themeShade="80"/>
          <w:sz w:val="21"/>
          <w:szCs w:val="21"/>
        </w:rPr>
        <w:lastRenderedPageBreak/>
        <w:t xml:space="preserve">    </w:t>
      </w:r>
      <w:proofErr w:type="gramStart"/>
      <w:r w:rsidRPr="00E2587E">
        <w:rPr>
          <w:rStyle w:val="pun"/>
          <w:color w:val="984806" w:themeColor="accent6" w:themeShade="80"/>
          <w:sz w:val="21"/>
          <w:szCs w:val="21"/>
        </w:rPr>
        <w:t>def</w:t>
      </w:r>
      <w:proofErr w:type="gramEnd"/>
      <w:r w:rsidRPr="00E2587E">
        <w:rPr>
          <w:rStyle w:val="pun"/>
          <w:color w:val="984806" w:themeColor="accent6" w:themeShade="80"/>
          <w:sz w:val="21"/>
          <w:szCs w:val="21"/>
        </w:rPr>
        <w:t xml:space="preserve"> __exit__(self, type, value, traceback):</w:t>
      </w:r>
    </w:p>
    <w:p w:rsidR="00BE2BA1" w:rsidRPr="00E2587E" w:rsidRDefault="00BE2BA1" w:rsidP="00BE2BA1">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color w:val="984806" w:themeColor="accent6" w:themeShade="80"/>
          <w:sz w:val="21"/>
          <w:szCs w:val="21"/>
        </w:rPr>
      </w:pPr>
      <w:r w:rsidRPr="00E2587E">
        <w:rPr>
          <w:rStyle w:val="pun"/>
          <w:color w:val="984806" w:themeColor="accent6" w:themeShade="80"/>
          <w:sz w:val="21"/>
          <w:szCs w:val="21"/>
        </w:rPr>
        <w:t xml:space="preserve">        </w:t>
      </w:r>
      <w:proofErr w:type="gramStart"/>
      <w:r w:rsidRPr="00E2587E">
        <w:rPr>
          <w:rStyle w:val="pun"/>
          <w:color w:val="984806" w:themeColor="accent6" w:themeShade="80"/>
          <w:sz w:val="21"/>
          <w:szCs w:val="21"/>
        </w:rPr>
        <w:t>return</w:t>
      </w:r>
      <w:proofErr w:type="gramEnd"/>
      <w:r w:rsidRPr="00E2587E">
        <w:rPr>
          <w:rStyle w:val="pun"/>
          <w:color w:val="984806" w:themeColor="accent6" w:themeShade="80"/>
          <w:sz w:val="21"/>
          <w:szCs w:val="21"/>
        </w:rPr>
        <w:t xml:space="preserve"> isinstance(value, TypeError)</w:t>
      </w:r>
    </w:p>
    <w:p w:rsidR="00BE2BA1" w:rsidRDefault="00BE2BA1" w:rsidP="00BE2BA1">
      <w:pPr>
        <w:pStyle w:val="Heading2"/>
        <w:shd w:val="clear" w:color="auto" w:fill="FFFFFF"/>
        <w:spacing w:before="420" w:after="210"/>
        <w:rPr>
          <w:rFonts w:ascii="Bell MT" w:hAnsi="Bell MT"/>
          <w:b w:val="0"/>
          <w:sz w:val="32"/>
          <w:szCs w:val="32"/>
        </w:rPr>
      </w:pPr>
      <w:r w:rsidRPr="001B0169">
        <w:rPr>
          <w:rFonts w:ascii="Bell MT" w:hAnsi="Bell MT" w:cs="Arial"/>
          <w:color w:val="000000"/>
        </w:rPr>
        <w:t>In Python 2.5, the file object has been equipped with</w:t>
      </w:r>
      <w:r w:rsidRPr="001B0169">
        <w:rPr>
          <w:rStyle w:val="apple-converted-space"/>
          <w:rFonts w:ascii="Bell MT" w:hAnsi="Bell MT" w:cs="Arial"/>
          <w:color w:val="000000"/>
        </w:rPr>
        <w:t> </w:t>
      </w:r>
      <w:r w:rsidRPr="001B0169">
        <w:rPr>
          <w:rFonts w:ascii="Bell MT" w:hAnsi="Bell MT" w:cs="Arial"/>
          <w:b w:val="0"/>
          <w:bCs w:val="0"/>
          <w:color w:val="000000"/>
        </w:rPr>
        <w:t>__enter__</w:t>
      </w:r>
      <w:r w:rsidRPr="001B0169">
        <w:rPr>
          <w:rStyle w:val="apple-converted-space"/>
          <w:rFonts w:ascii="Bell MT" w:hAnsi="Bell MT" w:cs="Arial"/>
          <w:color w:val="000000"/>
        </w:rPr>
        <w:t> </w:t>
      </w:r>
      <w:r w:rsidRPr="001B0169">
        <w:rPr>
          <w:rFonts w:ascii="Bell MT" w:hAnsi="Bell MT" w:cs="Arial"/>
          <w:color w:val="000000"/>
        </w:rPr>
        <w:t>and</w:t>
      </w:r>
      <w:r w:rsidRPr="001B0169">
        <w:rPr>
          <w:rStyle w:val="apple-converted-space"/>
          <w:rFonts w:ascii="Bell MT" w:hAnsi="Bell MT" w:cs="Arial"/>
          <w:color w:val="000000"/>
        </w:rPr>
        <w:t> </w:t>
      </w:r>
      <w:r w:rsidRPr="001B0169">
        <w:rPr>
          <w:rFonts w:ascii="Bell MT" w:hAnsi="Bell MT" w:cs="Arial"/>
          <w:b w:val="0"/>
          <w:bCs w:val="0"/>
          <w:color w:val="000000"/>
        </w:rPr>
        <w:t>__exit__</w:t>
      </w:r>
      <w:r w:rsidRPr="001B0169">
        <w:rPr>
          <w:rStyle w:val="apple-converted-space"/>
          <w:rFonts w:ascii="Bell MT" w:hAnsi="Bell MT" w:cs="Arial"/>
          <w:color w:val="000000"/>
        </w:rPr>
        <w:t> </w:t>
      </w:r>
      <w:r w:rsidRPr="001B0169">
        <w:rPr>
          <w:rFonts w:ascii="Bell MT" w:hAnsi="Bell MT" w:cs="Arial"/>
          <w:color w:val="000000"/>
        </w:rPr>
        <w:t>methods; the former simply returns the file object itself, and the latter closes the</w:t>
      </w:r>
    </w:p>
    <w:p w:rsidR="00BE2BA1" w:rsidRDefault="00BE2BA1" w:rsidP="00FB4357">
      <w:pPr>
        <w:pStyle w:val="Heading2"/>
        <w:shd w:val="clear" w:color="auto" w:fill="FFFFFF"/>
        <w:spacing w:before="420" w:after="210"/>
        <w:rPr>
          <w:rFonts w:ascii="Bell MT" w:hAnsi="Bell MT"/>
          <w:b w:val="0"/>
          <w:sz w:val="32"/>
          <w:szCs w:val="32"/>
        </w:rPr>
      </w:pPr>
    </w:p>
    <w:p w:rsidR="00FB4357" w:rsidRPr="00BE2BA1" w:rsidRDefault="00BE2BA1" w:rsidP="00FB4357">
      <w:pPr>
        <w:pStyle w:val="Heading2"/>
        <w:shd w:val="clear" w:color="auto" w:fill="FFFFFF"/>
        <w:spacing w:before="420" w:after="210"/>
        <w:rPr>
          <w:rFonts w:ascii="Bell MT" w:hAnsi="Bell MT" w:cs="Arial"/>
          <w:color w:val="000000"/>
          <w:sz w:val="44"/>
          <w:szCs w:val="44"/>
        </w:rPr>
      </w:pPr>
      <w:r>
        <w:rPr>
          <w:rFonts w:ascii="Bell MT" w:hAnsi="Bell MT" w:cs="Arial"/>
          <w:color w:val="000000"/>
          <w:sz w:val="44"/>
          <w:szCs w:val="44"/>
        </w:rPr>
        <w:t>9.3 Python generator, Yield,</w:t>
      </w:r>
      <w:r w:rsidR="00FB4357" w:rsidRPr="00BE2BA1">
        <w:rPr>
          <w:rFonts w:ascii="Bell MT" w:hAnsi="Bell MT" w:cs="Arial"/>
          <w:color w:val="000000"/>
          <w:sz w:val="44"/>
          <w:szCs w:val="44"/>
        </w:rPr>
        <w:t xml:space="preserve"> Co</w:t>
      </w:r>
      <w:r w:rsidR="00A407E3">
        <w:rPr>
          <w:rFonts w:ascii="Bell MT" w:hAnsi="Bell MT" w:cs="Arial"/>
          <w:color w:val="000000"/>
          <w:sz w:val="44"/>
          <w:szCs w:val="44"/>
        </w:rPr>
        <w:t>-</w:t>
      </w:r>
      <w:r w:rsidR="00FB4357" w:rsidRPr="00BE2BA1">
        <w:rPr>
          <w:rFonts w:ascii="Bell MT" w:hAnsi="Bell MT" w:cs="Arial"/>
          <w:color w:val="000000"/>
          <w:sz w:val="44"/>
          <w:szCs w:val="44"/>
        </w:rPr>
        <w:t>routines and Sub</w:t>
      </w:r>
      <w:r w:rsidR="00A407E3">
        <w:rPr>
          <w:rFonts w:ascii="Bell MT" w:hAnsi="Bell MT" w:cs="Arial"/>
          <w:color w:val="000000"/>
          <w:sz w:val="44"/>
          <w:szCs w:val="44"/>
        </w:rPr>
        <w:t>-</w:t>
      </w:r>
      <w:bookmarkStart w:id="427" w:name="_GoBack"/>
      <w:bookmarkEnd w:id="427"/>
      <w:r w:rsidR="00FB4357" w:rsidRPr="00BE2BA1">
        <w:rPr>
          <w:rFonts w:ascii="Bell MT" w:hAnsi="Bell MT" w:cs="Arial"/>
          <w:color w:val="000000"/>
          <w:sz w:val="44"/>
          <w:szCs w:val="44"/>
        </w:rPr>
        <w:t>routines</w:t>
      </w:r>
    </w:p>
    <w:p w:rsidR="00FB4357" w:rsidRPr="00BE2BA1" w:rsidRDefault="00BE2BA1" w:rsidP="00BE2BA1">
      <w:pPr>
        <w:pStyle w:val="Heading2"/>
        <w:shd w:val="clear" w:color="auto" w:fill="FFFFFF"/>
        <w:spacing w:before="420" w:after="210"/>
        <w:jc w:val="both"/>
        <w:rPr>
          <w:rFonts w:ascii="Bell MT" w:hAnsi="Bell MT" w:cs="Arial"/>
          <w:b w:val="0"/>
          <w:bCs w:val="0"/>
          <w:color w:val="000000"/>
        </w:rPr>
      </w:pPr>
      <w:r>
        <w:rPr>
          <w:rFonts w:ascii="Bell MT" w:hAnsi="Bell MT" w:cs="Arial"/>
          <w:bCs w:val="0"/>
          <w:color w:val="000000"/>
        </w:rPr>
        <w:t xml:space="preserve">How normal function works in Python? </w:t>
      </w:r>
      <w:r w:rsidR="00FB4357" w:rsidRPr="00BE2BA1">
        <w:rPr>
          <w:rFonts w:ascii="Bell MT" w:hAnsi="Bell MT" w:cs="Arial"/>
          <w:b w:val="0"/>
          <w:bCs w:val="0"/>
          <w:color w:val="000000"/>
        </w:rPr>
        <w:t>When we call a normal Python function, execution starts at function's first line and continues until a return</w:t>
      </w:r>
      <w:r>
        <w:rPr>
          <w:rFonts w:ascii="Bell MT" w:hAnsi="Bell MT" w:cs="Arial"/>
          <w:b w:val="0"/>
          <w:bCs w:val="0"/>
          <w:color w:val="000000"/>
        </w:rPr>
        <w:t xml:space="preserve"> </w:t>
      </w:r>
      <w:r w:rsidR="00FB4357" w:rsidRPr="00BE2BA1">
        <w:rPr>
          <w:rFonts w:ascii="Bell MT" w:hAnsi="Bell MT" w:cs="Arial"/>
          <w:b w:val="0"/>
          <w:bCs w:val="0"/>
          <w:color w:val="000000"/>
        </w:rPr>
        <w:t>statement, exception, or the end of the function (which is seen as an implicit return None) is encountered. Once a function returns control to its caller, that's it. Any work done by the function and stored in local variables is lost. A new call to the function creates everything from scratch.</w:t>
      </w:r>
    </w:p>
    <w:p w:rsidR="00BE2BA1" w:rsidRDefault="00BE2BA1" w:rsidP="00BE2BA1">
      <w:pPr>
        <w:pStyle w:val="Heading2"/>
        <w:shd w:val="clear" w:color="auto" w:fill="FFFFFF"/>
        <w:spacing w:before="420" w:after="210"/>
        <w:jc w:val="both"/>
        <w:rPr>
          <w:rStyle w:val="HTMLCode"/>
          <w:rFonts w:ascii="Consolas" w:eastAsiaTheme="majorEastAsia" w:hAnsi="Consolas" w:cs="Consolas"/>
          <w:color w:val="C7254E"/>
          <w:sz w:val="21"/>
          <w:szCs w:val="21"/>
          <w:shd w:val="clear" w:color="auto" w:fill="F0F0F0"/>
        </w:rPr>
      </w:pPr>
      <w:r>
        <w:rPr>
          <w:rFonts w:ascii="Bell MT" w:hAnsi="Bell MT" w:cs="Arial"/>
          <w:bCs w:val="0"/>
          <w:color w:val="000000"/>
        </w:rPr>
        <w:t xml:space="preserve">We want something different then how normal function works. </w:t>
      </w:r>
      <w:r w:rsidR="00FB4357" w:rsidRPr="00BE2BA1">
        <w:rPr>
          <w:rFonts w:ascii="Bell MT" w:hAnsi="Bell MT" w:cs="Arial"/>
          <w:b w:val="0"/>
          <w:bCs w:val="0"/>
          <w:color w:val="000000"/>
        </w:rPr>
        <w:t>This is all very standard when discussing functions (more generally referred to as </w:t>
      </w:r>
      <w:hyperlink r:id="rId57" w:history="1">
        <w:r w:rsidR="00FB4357" w:rsidRPr="00BE2BA1">
          <w:rPr>
            <w:rFonts w:ascii="Bell MT" w:hAnsi="Bell MT" w:cs="Arial"/>
            <w:b w:val="0"/>
            <w:bCs w:val="0"/>
            <w:color w:val="000000"/>
          </w:rPr>
          <w:t>subroutines</w:t>
        </w:r>
      </w:hyperlink>
      <w:r w:rsidR="00FB4357" w:rsidRPr="00BE2BA1">
        <w:rPr>
          <w:rFonts w:ascii="Bell MT" w:hAnsi="Bell MT" w:cs="Arial"/>
          <w:b w:val="0"/>
          <w:bCs w:val="0"/>
          <w:color w:val="000000"/>
        </w:rPr>
        <w:t>) in computer programming. There are times, though, when it's beneficial to have the ability to create a "function" which, instead of simply returning a single value, is able to yield a series of values. To do so, such a function would need to be able to "save its work," so to speak.</w:t>
      </w:r>
      <w:r>
        <w:rPr>
          <w:rFonts w:ascii="Bell MT" w:hAnsi="Bell MT" w:cs="Arial"/>
          <w:b w:val="0"/>
          <w:bCs w:val="0"/>
          <w:color w:val="000000"/>
        </w:rPr>
        <w:t xml:space="preserve"> </w:t>
      </w:r>
      <w:r w:rsidR="00FB4357" w:rsidRPr="00BE2BA1">
        <w:rPr>
          <w:rFonts w:ascii="Bell MT" w:hAnsi="Bell MT" w:cs="Arial"/>
          <w:b w:val="0"/>
          <w:color w:val="000000"/>
        </w:rPr>
        <w:t>I said, "</w:t>
      </w:r>
      <w:proofErr w:type="gramStart"/>
      <w:r w:rsidR="00FB4357" w:rsidRPr="00BE2BA1">
        <w:rPr>
          <w:rFonts w:ascii="Bell MT" w:hAnsi="Bell MT" w:cs="Arial"/>
          <w:b w:val="0"/>
          <w:color w:val="000000"/>
        </w:rPr>
        <w:t>yield</w:t>
      </w:r>
      <w:proofErr w:type="gramEnd"/>
      <w:r w:rsidR="00FB4357" w:rsidRPr="00BE2BA1">
        <w:rPr>
          <w:rFonts w:ascii="Bell MT" w:hAnsi="Bell MT" w:cs="Arial"/>
          <w:b w:val="0"/>
          <w:color w:val="000000"/>
        </w:rPr>
        <w:t xml:space="preserve"> a series of values" because our hypothetical function doesn't "return" in the normal sense. </w:t>
      </w:r>
      <w:r w:rsidRPr="00BE2BA1">
        <w:rPr>
          <w:rFonts w:ascii="Bell MT" w:hAnsi="Bell MT" w:cs="Arial"/>
          <w:b w:val="0"/>
          <w:color w:val="000000"/>
        </w:rPr>
        <w:t>R</w:t>
      </w:r>
      <w:r w:rsidR="00FB4357" w:rsidRPr="00BE2BA1">
        <w:rPr>
          <w:rFonts w:ascii="Bell MT" w:hAnsi="Bell MT" w:cs="Arial"/>
          <w:b w:val="0"/>
          <w:color w:val="000000"/>
        </w:rPr>
        <w:t>eturn</w:t>
      </w:r>
      <w:r w:rsidRPr="00BE2BA1">
        <w:rPr>
          <w:rFonts w:ascii="Bell MT" w:hAnsi="Bell MT" w:cs="Arial"/>
          <w:b w:val="0"/>
          <w:color w:val="000000"/>
        </w:rPr>
        <w:t xml:space="preserve"> </w:t>
      </w:r>
      <w:r w:rsidR="00FB4357" w:rsidRPr="00BE2BA1">
        <w:rPr>
          <w:rFonts w:ascii="Bell MT" w:hAnsi="Bell MT" w:cs="Arial"/>
          <w:b w:val="0"/>
          <w:color w:val="000000"/>
        </w:rPr>
        <w:t>implies that the function is </w:t>
      </w:r>
      <w:r w:rsidR="00FB4357" w:rsidRPr="00BE2BA1">
        <w:rPr>
          <w:rFonts w:ascii="Bell MT" w:hAnsi="Bell MT" w:cs="Arial"/>
          <w:b w:val="0"/>
          <w:i/>
          <w:iCs/>
          <w:color w:val="000000"/>
        </w:rPr>
        <w:t>returning control of execution</w:t>
      </w:r>
      <w:r w:rsidR="00FB4357" w:rsidRPr="00BE2BA1">
        <w:rPr>
          <w:rFonts w:ascii="Bell MT" w:hAnsi="Bell MT" w:cs="Arial"/>
          <w:b w:val="0"/>
          <w:color w:val="000000"/>
        </w:rPr>
        <w:t> to the point where the function was called. "Yield," however, implies that </w:t>
      </w:r>
      <w:r w:rsidR="00FB4357" w:rsidRPr="00BE2BA1">
        <w:rPr>
          <w:rFonts w:ascii="Bell MT" w:hAnsi="Bell MT" w:cs="Arial"/>
          <w:b w:val="0"/>
          <w:i/>
          <w:iCs/>
          <w:color w:val="000000"/>
        </w:rPr>
        <w:t>the transfer of control is temporary and voluntary</w:t>
      </w:r>
      <w:r w:rsidR="00FB4357" w:rsidRPr="00BE2BA1">
        <w:rPr>
          <w:rFonts w:ascii="Bell MT" w:hAnsi="Bell MT" w:cs="Arial"/>
          <w:b w:val="0"/>
          <w:color w:val="000000"/>
        </w:rPr>
        <w:t>, and our function expects to regain it in the future</w:t>
      </w:r>
      <w:r w:rsidR="00FB4357" w:rsidRPr="00BE2BA1">
        <w:rPr>
          <w:rFonts w:ascii="Helvetica" w:hAnsi="Helvetica" w:cs="Helvetica"/>
          <w:b w:val="0"/>
          <w:color w:val="333333"/>
          <w:sz w:val="30"/>
          <w:szCs w:val="30"/>
        </w:rPr>
        <w:t>.</w:t>
      </w:r>
      <w:r>
        <w:rPr>
          <w:rFonts w:ascii="Helvetica" w:hAnsi="Helvetica" w:cs="Helvetica"/>
          <w:b w:val="0"/>
          <w:color w:val="333333"/>
          <w:sz w:val="30"/>
          <w:szCs w:val="30"/>
        </w:rPr>
        <w:t xml:space="preserve"> </w:t>
      </w:r>
      <w:r w:rsidR="00FB4357" w:rsidRPr="00BE2BA1">
        <w:rPr>
          <w:rFonts w:ascii="Bell MT" w:hAnsi="Bell MT" w:cs="Arial"/>
          <w:b w:val="0"/>
          <w:bCs w:val="0"/>
          <w:color w:val="000000"/>
        </w:rPr>
        <w:t>In Python, "functions" with these capabilities are called generators, and they're incredibly useful.</w:t>
      </w:r>
    </w:p>
    <w:p w:rsidR="00FB4357" w:rsidRDefault="00FB4357" w:rsidP="00FB4357">
      <w:pPr>
        <w:pStyle w:val="NormalWeb"/>
        <w:shd w:val="clear" w:color="auto" w:fill="FFFFFF"/>
        <w:spacing w:before="300" w:after="300" w:line="420" w:lineRule="atLeast"/>
        <w:rPr>
          <w:rFonts w:ascii="Helvetica" w:hAnsi="Helvetica" w:cs="Helvetica"/>
          <w:color w:val="333333"/>
          <w:sz w:val="30"/>
          <w:szCs w:val="30"/>
        </w:rPr>
      </w:pPr>
      <w:r w:rsidRPr="00BE2BA1">
        <w:rPr>
          <w:rFonts w:ascii="Bell MT" w:eastAsiaTheme="majorEastAsia" w:hAnsi="Bell MT" w:cs="Arial"/>
          <w:bCs/>
          <w:color w:val="000000"/>
          <w:sz w:val="26"/>
          <w:szCs w:val="26"/>
        </w:rPr>
        <w:t>To better understand the problem </w:t>
      </w:r>
      <w:r w:rsidRPr="00BE2BA1">
        <w:rPr>
          <w:rFonts w:ascii="Bell MT" w:eastAsiaTheme="majorEastAsia" w:hAnsi="Bell MT" w:cs="Arial"/>
          <w:b/>
          <w:bCs/>
          <w:color w:val="000000"/>
          <w:sz w:val="26"/>
          <w:szCs w:val="26"/>
        </w:rPr>
        <w:t>generators</w:t>
      </w:r>
      <w:r w:rsidRPr="00BE2BA1">
        <w:rPr>
          <w:rFonts w:ascii="Bell MT" w:eastAsiaTheme="majorEastAsia" w:hAnsi="Bell MT" w:cs="Arial"/>
          <w:bCs/>
          <w:color w:val="000000"/>
          <w:sz w:val="26"/>
          <w:szCs w:val="26"/>
        </w:rPr>
        <w:t> solve, let's take a look at an example. Throughout the example, keep in mind the core problem being solved: </w:t>
      </w:r>
      <w:r w:rsidRPr="00BE2BA1">
        <w:rPr>
          <w:rFonts w:ascii="Bell MT" w:eastAsiaTheme="majorEastAsia" w:hAnsi="Bell MT" w:cs="Arial"/>
          <w:b/>
          <w:color w:val="000000"/>
          <w:sz w:val="26"/>
          <w:szCs w:val="26"/>
        </w:rPr>
        <w:t>generating a series of values</w:t>
      </w:r>
      <w:r>
        <w:rPr>
          <w:rStyle w:val="Strong"/>
          <w:rFonts w:ascii="Helvetica" w:hAnsi="Helvetica" w:cs="Helvetica"/>
          <w:color w:val="333333"/>
          <w:sz w:val="30"/>
          <w:szCs w:val="30"/>
        </w:rPr>
        <w:t>.</w:t>
      </w:r>
    </w:p>
    <w:p w:rsidR="00FB4357" w:rsidRPr="00BE2BA1" w:rsidRDefault="00FB4357" w:rsidP="00FB4357">
      <w:pPr>
        <w:pStyle w:val="NormalWeb"/>
        <w:shd w:val="clear" w:color="auto" w:fill="FFFFFF"/>
        <w:spacing w:before="300" w:after="300" w:line="420" w:lineRule="atLeast"/>
        <w:rPr>
          <w:rFonts w:ascii="Bell MT" w:eastAsiaTheme="majorEastAsia" w:hAnsi="Bell MT" w:cs="Arial"/>
          <w:bCs/>
          <w:color w:val="000000"/>
          <w:sz w:val="26"/>
          <w:szCs w:val="26"/>
        </w:rPr>
      </w:pPr>
      <w:r w:rsidRPr="00BE2BA1">
        <w:rPr>
          <w:rFonts w:ascii="Bell MT" w:eastAsiaTheme="majorEastAsia" w:hAnsi="Bell MT" w:cs="Arial"/>
          <w:bCs/>
          <w:color w:val="000000"/>
          <w:sz w:val="26"/>
          <w:szCs w:val="26"/>
        </w:rPr>
        <w:lastRenderedPageBreak/>
        <w:t>Suppose our boss asks us to write a function that takes a list of ints and returns some Iterable containing the elements which are prime</w:t>
      </w:r>
      <w:hyperlink r:id="rId58" w:anchor="fn:prime" w:history="1">
        <w:r w:rsidRPr="00BE2BA1">
          <w:rPr>
            <w:rFonts w:ascii="Bell MT" w:eastAsiaTheme="majorEastAsia" w:hAnsi="Bell MT" w:cs="Arial"/>
            <w:bCs/>
            <w:color w:val="000000"/>
            <w:sz w:val="26"/>
            <w:szCs w:val="26"/>
          </w:rPr>
          <w:t>1</w:t>
        </w:r>
      </w:hyperlink>
      <w:r w:rsidRPr="00BE2BA1">
        <w:rPr>
          <w:rFonts w:ascii="Bell MT" w:eastAsiaTheme="majorEastAsia" w:hAnsi="Bell MT" w:cs="Arial"/>
          <w:bCs/>
          <w:color w:val="000000"/>
          <w:sz w:val="26"/>
          <w:szCs w:val="26"/>
        </w:rPr>
        <w:t> numbers.</w:t>
      </w:r>
      <w:r w:rsidR="00BE2BA1">
        <w:rPr>
          <w:rFonts w:ascii="Bell MT" w:eastAsiaTheme="majorEastAsia" w:hAnsi="Bell MT" w:cs="Arial"/>
          <w:bCs/>
          <w:color w:val="000000"/>
          <w:sz w:val="26"/>
          <w:szCs w:val="26"/>
        </w:rPr>
        <w:t xml:space="preserve"> </w:t>
      </w:r>
      <w:r w:rsidRPr="00BE2BA1">
        <w:rPr>
          <w:rFonts w:ascii="Bell MT" w:eastAsiaTheme="majorEastAsia" w:hAnsi="Bell MT" w:cs="Arial"/>
          <w:bCs/>
          <w:i/>
          <w:iCs/>
          <w:color w:val="000000"/>
          <w:sz w:val="26"/>
          <w:szCs w:val="26"/>
        </w:rPr>
        <w:t>Remember, an</w:t>
      </w:r>
      <w:r w:rsidRPr="00BE2BA1">
        <w:rPr>
          <w:rFonts w:ascii="Bell MT" w:eastAsiaTheme="majorEastAsia" w:hAnsi="Bell MT" w:cs="Arial"/>
          <w:bCs/>
          <w:color w:val="000000"/>
          <w:sz w:val="26"/>
          <w:szCs w:val="26"/>
        </w:rPr>
        <w:t> </w:t>
      </w:r>
      <w:hyperlink r:id="rId59" w:anchor="term-iterable" w:history="1">
        <w:r w:rsidRPr="00BE2BA1">
          <w:rPr>
            <w:rFonts w:ascii="Bell MT" w:eastAsiaTheme="majorEastAsia" w:hAnsi="Bell MT" w:cs="Arial"/>
            <w:bCs/>
            <w:color w:val="000000"/>
            <w:sz w:val="26"/>
            <w:szCs w:val="26"/>
          </w:rPr>
          <w:t>Iterable</w:t>
        </w:r>
      </w:hyperlink>
      <w:r w:rsidRPr="00BE2BA1">
        <w:rPr>
          <w:rFonts w:ascii="Bell MT" w:eastAsiaTheme="majorEastAsia" w:hAnsi="Bell MT" w:cs="Arial"/>
          <w:bCs/>
          <w:color w:val="000000"/>
          <w:sz w:val="26"/>
          <w:szCs w:val="26"/>
        </w:rPr>
        <w:t> </w:t>
      </w:r>
      <w:r w:rsidRPr="00BE2BA1">
        <w:rPr>
          <w:rFonts w:ascii="Bell MT" w:eastAsiaTheme="majorEastAsia" w:hAnsi="Bell MT" w:cs="Arial"/>
          <w:bCs/>
          <w:i/>
          <w:iCs/>
          <w:color w:val="000000"/>
          <w:sz w:val="26"/>
          <w:szCs w:val="26"/>
        </w:rPr>
        <w:t>is just an object capable of returning its members one at a time.</w:t>
      </w:r>
    </w:p>
    <w:p w:rsidR="00FB4357" w:rsidRPr="00BE2BA1" w:rsidRDefault="00FB4357" w:rsidP="00FB4357">
      <w:pPr>
        <w:pStyle w:val="NormalWeb"/>
        <w:shd w:val="clear" w:color="auto" w:fill="FFFFFF"/>
        <w:spacing w:before="300" w:after="300" w:line="420" w:lineRule="atLeast"/>
        <w:rPr>
          <w:rFonts w:ascii="Bell MT" w:eastAsiaTheme="majorEastAsia" w:hAnsi="Bell MT" w:cs="Arial"/>
          <w:bCs/>
          <w:color w:val="000000"/>
          <w:sz w:val="26"/>
          <w:szCs w:val="26"/>
        </w:rPr>
      </w:pPr>
      <w:r w:rsidRPr="00BE2BA1">
        <w:rPr>
          <w:rFonts w:ascii="Bell MT" w:eastAsiaTheme="majorEastAsia" w:hAnsi="Bell MT" w:cs="Arial"/>
          <w:bCs/>
          <w:color w:val="000000"/>
          <w:sz w:val="26"/>
          <w:szCs w:val="26"/>
        </w:rPr>
        <w:t>"Simple," we say, and we write the following:</w:t>
      </w:r>
    </w:p>
    <w:p w:rsidR="00FB4357" w:rsidRPr="00BE2BA1" w:rsidRDefault="00FB4357" w:rsidP="00BE2BA1">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color w:val="984806" w:themeColor="accent6" w:themeShade="80"/>
          <w:sz w:val="21"/>
          <w:szCs w:val="21"/>
        </w:rPr>
      </w:pPr>
      <w:proofErr w:type="gramStart"/>
      <w:r w:rsidRPr="00BE2BA1">
        <w:rPr>
          <w:rStyle w:val="pun"/>
          <w:color w:val="984806" w:themeColor="accent6" w:themeShade="80"/>
          <w:sz w:val="21"/>
          <w:szCs w:val="21"/>
        </w:rPr>
        <w:t>def</w:t>
      </w:r>
      <w:proofErr w:type="gramEnd"/>
      <w:r w:rsidRPr="00BE2BA1">
        <w:rPr>
          <w:rStyle w:val="pun"/>
          <w:color w:val="984806" w:themeColor="accent6" w:themeShade="80"/>
          <w:sz w:val="21"/>
          <w:szCs w:val="21"/>
        </w:rPr>
        <w:t xml:space="preserve"> get_primes(input_list):</w:t>
      </w:r>
    </w:p>
    <w:p w:rsidR="00FB4357" w:rsidRPr="00BE2BA1" w:rsidRDefault="00FB4357" w:rsidP="00BE2BA1">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color w:val="984806" w:themeColor="accent6" w:themeShade="80"/>
          <w:sz w:val="21"/>
          <w:szCs w:val="21"/>
        </w:rPr>
      </w:pPr>
      <w:r w:rsidRPr="00BE2BA1">
        <w:rPr>
          <w:rStyle w:val="pun"/>
          <w:color w:val="984806" w:themeColor="accent6" w:themeShade="80"/>
          <w:sz w:val="21"/>
          <w:szCs w:val="21"/>
        </w:rPr>
        <w:t xml:space="preserve">    result_list = </w:t>
      </w:r>
      <w:proofErr w:type="gramStart"/>
      <w:r w:rsidRPr="00BE2BA1">
        <w:rPr>
          <w:rStyle w:val="pun"/>
          <w:color w:val="984806" w:themeColor="accent6" w:themeShade="80"/>
          <w:sz w:val="21"/>
          <w:szCs w:val="21"/>
        </w:rPr>
        <w:t>list()</w:t>
      </w:r>
      <w:proofErr w:type="gramEnd"/>
    </w:p>
    <w:p w:rsidR="00FB4357" w:rsidRPr="00BE2BA1" w:rsidRDefault="00FB4357" w:rsidP="00BE2BA1">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color w:val="984806" w:themeColor="accent6" w:themeShade="80"/>
          <w:sz w:val="21"/>
          <w:szCs w:val="21"/>
        </w:rPr>
      </w:pPr>
      <w:r w:rsidRPr="00BE2BA1">
        <w:rPr>
          <w:rStyle w:val="pun"/>
          <w:color w:val="984806" w:themeColor="accent6" w:themeShade="80"/>
          <w:sz w:val="21"/>
          <w:szCs w:val="21"/>
        </w:rPr>
        <w:t xml:space="preserve">    </w:t>
      </w:r>
      <w:proofErr w:type="gramStart"/>
      <w:r w:rsidRPr="00BE2BA1">
        <w:rPr>
          <w:rStyle w:val="pun"/>
          <w:color w:val="984806" w:themeColor="accent6" w:themeShade="80"/>
          <w:sz w:val="21"/>
          <w:szCs w:val="21"/>
        </w:rPr>
        <w:t>for</w:t>
      </w:r>
      <w:proofErr w:type="gramEnd"/>
      <w:r w:rsidRPr="00BE2BA1">
        <w:rPr>
          <w:rStyle w:val="pun"/>
          <w:color w:val="984806" w:themeColor="accent6" w:themeShade="80"/>
          <w:sz w:val="21"/>
          <w:szCs w:val="21"/>
        </w:rPr>
        <w:t xml:space="preserve"> element in input_list:</w:t>
      </w:r>
    </w:p>
    <w:p w:rsidR="00FB4357" w:rsidRPr="00BE2BA1" w:rsidRDefault="00FB4357" w:rsidP="00BE2BA1">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color w:val="984806" w:themeColor="accent6" w:themeShade="80"/>
          <w:sz w:val="21"/>
          <w:szCs w:val="21"/>
        </w:rPr>
      </w:pPr>
      <w:r w:rsidRPr="00BE2BA1">
        <w:rPr>
          <w:rStyle w:val="pun"/>
          <w:color w:val="984806" w:themeColor="accent6" w:themeShade="80"/>
          <w:sz w:val="21"/>
          <w:szCs w:val="21"/>
        </w:rPr>
        <w:t xml:space="preserve">        </w:t>
      </w:r>
      <w:proofErr w:type="gramStart"/>
      <w:r w:rsidRPr="00BE2BA1">
        <w:rPr>
          <w:rStyle w:val="pun"/>
          <w:color w:val="984806" w:themeColor="accent6" w:themeShade="80"/>
          <w:sz w:val="21"/>
          <w:szCs w:val="21"/>
        </w:rPr>
        <w:t>if</w:t>
      </w:r>
      <w:proofErr w:type="gramEnd"/>
      <w:r w:rsidRPr="00BE2BA1">
        <w:rPr>
          <w:rStyle w:val="pun"/>
          <w:color w:val="984806" w:themeColor="accent6" w:themeShade="80"/>
          <w:sz w:val="21"/>
          <w:szCs w:val="21"/>
        </w:rPr>
        <w:t xml:space="preserve"> is_prime(element):</w:t>
      </w:r>
    </w:p>
    <w:p w:rsidR="00FB4357" w:rsidRPr="00BE2BA1" w:rsidRDefault="00FB4357" w:rsidP="00BE2BA1">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color w:val="984806" w:themeColor="accent6" w:themeShade="80"/>
          <w:sz w:val="21"/>
          <w:szCs w:val="21"/>
        </w:rPr>
      </w:pPr>
      <w:r w:rsidRPr="00BE2BA1">
        <w:rPr>
          <w:rStyle w:val="pun"/>
          <w:color w:val="984806" w:themeColor="accent6" w:themeShade="80"/>
          <w:sz w:val="21"/>
          <w:szCs w:val="21"/>
        </w:rPr>
        <w:t xml:space="preserve">            result_</w:t>
      </w:r>
      <w:proofErr w:type="gramStart"/>
      <w:r w:rsidRPr="00BE2BA1">
        <w:rPr>
          <w:rStyle w:val="pun"/>
          <w:color w:val="984806" w:themeColor="accent6" w:themeShade="80"/>
          <w:sz w:val="21"/>
          <w:szCs w:val="21"/>
        </w:rPr>
        <w:t>list.append()</w:t>
      </w:r>
      <w:proofErr w:type="gramEnd"/>
    </w:p>
    <w:p w:rsidR="00FB4357" w:rsidRPr="00BE2BA1" w:rsidRDefault="00FB4357" w:rsidP="00BE2BA1">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color w:val="984806" w:themeColor="accent6" w:themeShade="80"/>
          <w:sz w:val="21"/>
          <w:szCs w:val="21"/>
        </w:rPr>
      </w:pPr>
    </w:p>
    <w:p w:rsidR="00FB4357" w:rsidRPr="00BE2BA1" w:rsidRDefault="00FB4357" w:rsidP="00BE2BA1">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color w:val="984806" w:themeColor="accent6" w:themeShade="80"/>
          <w:sz w:val="21"/>
          <w:szCs w:val="21"/>
        </w:rPr>
      </w:pPr>
      <w:r w:rsidRPr="00BE2BA1">
        <w:rPr>
          <w:rStyle w:val="pun"/>
          <w:color w:val="984806" w:themeColor="accent6" w:themeShade="80"/>
          <w:sz w:val="21"/>
          <w:szCs w:val="21"/>
        </w:rPr>
        <w:t xml:space="preserve">    </w:t>
      </w:r>
      <w:proofErr w:type="gramStart"/>
      <w:r w:rsidRPr="00BE2BA1">
        <w:rPr>
          <w:rStyle w:val="pun"/>
          <w:color w:val="984806" w:themeColor="accent6" w:themeShade="80"/>
          <w:sz w:val="21"/>
          <w:szCs w:val="21"/>
        </w:rPr>
        <w:t>return</w:t>
      </w:r>
      <w:proofErr w:type="gramEnd"/>
      <w:r w:rsidRPr="00BE2BA1">
        <w:rPr>
          <w:rStyle w:val="pun"/>
          <w:color w:val="984806" w:themeColor="accent6" w:themeShade="80"/>
          <w:sz w:val="21"/>
          <w:szCs w:val="21"/>
        </w:rPr>
        <w:t xml:space="preserve"> result_list</w:t>
      </w:r>
    </w:p>
    <w:p w:rsidR="00FB4357" w:rsidRPr="00BE2BA1" w:rsidRDefault="00FB4357" w:rsidP="00BE2BA1">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color w:val="984806" w:themeColor="accent6" w:themeShade="80"/>
          <w:sz w:val="21"/>
          <w:szCs w:val="21"/>
        </w:rPr>
      </w:pPr>
    </w:p>
    <w:p w:rsidR="00FB4357" w:rsidRPr="00BE2BA1" w:rsidRDefault="00BE2BA1" w:rsidP="00BE2BA1">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color w:val="984806" w:themeColor="accent6" w:themeShade="80"/>
          <w:sz w:val="21"/>
          <w:szCs w:val="21"/>
        </w:rPr>
      </w:pPr>
      <w:r>
        <w:rPr>
          <w:rStyle w:val="pun"/>
          <w:color w:val="984806" w:themeColor="accent6" w:themeShade="80"/>
          <w:sz w:val="21"/>
          <w:szCs w:val="21"/>
        </w:rPr>
        <w:t xml:space="preserve"># </w:t>
      </w:r>
      <w:proofErr w:type="gramStart"/>
      <w:r>
        <w:rPr>
          <w:rStyle w:val="pun"/>
          <w:color w:val="984806" w:themeColor="accent6" w:themeShade="80"/>
          <w:sz w:val="21"/>
          <w:szCs w:val="21"/>
        </w:rPr>
        <w:t>This</w:t>
      </w:r>
      <w:proofErr w:type="gramEnd"/>
      <w:r>
        <w:rPr>
          <w:rStyle w:val="pun"/>
          <w:color w:val="984806" w:themeColor="accent6" w:themeShade="80"/>
          <w:sz w:val="21"/>
          <w:szCs w:val="21"/>
        </w:rPr>
        <w:t xml:space="preserve"> is a better way</w:t>
      </w:r>
      <w:r w:rsidR="00FB4357" w:rsidRPr="00BE2BA1">
        <w:rPr>
          <w:rStyle w:val="pun"/>
          <w:color w:val="984806" w:themeColor="accent6" w:themeShade="80"/>
          <w:sz w:val="21"/>
          <w:szCs w:val="21"/>
        </w:rPr>
        <w:t>.</w:t>
      </w:r>
    </w:p>
    <w:p w:rsidR="00FB4357" w:rsidRPr="00BE2BA1" w:rsidRDefault="00FB4357" w:rsidP="00BE2BA1">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color w:val="984806" w:themeColor="accent6" w:themeShade="80"/>
          <w:sz w:val="21"/>
          <w:szCs w:val="21"/>
        </w:rPr>
      </w:pPr>
      <w:proofErr w:type="gramStart"/>
      <w:r w:rsidRPr="00BE2BA1">
        <w:rPr>
          <w:rStyle w:val="pun"/>
          <w:color w:val="984806" w:themeColor="accent6" w:themeShade="80"/>
          <w:sz w:val="21"/>
          <w:szCs w:val="21"/>
        </w:rPr>
        <w:t>def</w:t>
      </w:r>
      <w:proofErr w:type="gramEnd"/>
      <w:r w:rsidRPr="00BE2BA1">
        <w:rPr>
          <w:rStyle w:val="pun"/>
          <w:color w:val="984806" w:themeColor="accent6" w:themeShade="80"/>
          <w:sz w:val="21"/>
          <w:szCs w:val="21"/>
        </w:rPr>
        <w:t xml:space="preserve"> get_primes(input_list):</w:t>
      </w:r>
    </w:p>
    <w:p w:rsidR="00FB4357" w:rsidRPr="00BE2BA1" w:rsidRDefault="00FB4357" w:rsidP="00BE2BA1">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color w:val="984806" w:themeColor="accent6" w:themeShade="80"/>
          <w:sz w:val="21"/>
          <w:szCs w:val="21"/>
        </w:rPr>
      </w:pPr>
      <w:r w:rsidRPr="00BE2BA1">
        <w:rPr>
          <w:rStyle w:val="pun"/>
          <w:color w:val="984806" w:themeColor="accent6" w:themeShade="80"/>
          <w:sz w:val="21"/>
          <w:szCs w:val="21"/>
        </w:rPr>
        <w:t xml:space="preserve">    </w:t>
      </w:r>
      <w:proofErr w:type="gramStart"/>
      <w:r w:rsidRPr="00BE2BA1">
        <w:rPr>
          <w:rStyle w:val="pun"/>
          <w:color w:val="984806" w:themeColor="accent6" w:themeShade="80"/>
          <w:sz w:val="21"/>
          <w:szCs w:val="21"/>
        </w:rPr>
        <w:t>return</w:t>
      </w:r>
      <w:proofErr w:type="gramEnd"/>
      <w:r w:rsidRPr="00BE2BA1">
        <w:rPr>
          <w:rStyle w:val="pun"/>
          <w:color w:val="984806" w:themeColor="accent6" w:themeShade="80"/>
          <w:sz w:val="21"/>
          <w:szCs w:val="21"/>
        </w:rPr>
        <w:t xml:space="preserve"> (element for element in input_list if is_prime(element))</w:t>
      </w:r>
    </w:p>
    <w:p w:rsidR="00FB4357" w:rsidRPr="00BE2BA1" w:rsidRDefault="00FB4357" w:rsidP="00BE2BA1">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color w:val="984806" w:themeColor="accent6" w:themeShade="80"/>
          <w:sz w:val="21"/>
          <w:szCs w:val="21"/>
        </w:rPr>
      </w:pPr>
    </w:p>
    <w:p w:rsidR="00FB4357" w:rsidRPr="00BE2BA1" w:rsidRDefault="00BE2BA1" w:rsidP="00BE2BA1">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color w:val="984806" w:themeColor="accent6" w:themeShade="80"/>
          <w:sz w:val="21"/>
          <w:szCs w:val="21"/>
        </w:rPr>
      </w:pPr>
      <w:r>
        <w:rPr>
          <w:rStyle w:val="pun"/>
          <w:color w:val="984806" w:themeColor="accent6" w:themeShade="80"/>
          <w:sz w:val="21"/>
          <w:szCs w:val="21"/>
        </w:rPr>
        <w:t>#Helper Functions</w:t>
      </w:r>
    </w:p>
    <w:p w:rsidR="00FB4357" w:rsidRPr="00BE2BA1" w:rsidRDefault="00FB4357" w:rsidP="00BE2BA1">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color w:val="984806" w:themeColor="accent6" w:themeShade="80"/>
          <w:sz w:val="21"/>
          <w:szCs w:val="21"/>
        </w:rPr>
      </w:pPr>
      <w:proofErr w:type="gramStart"/>
      <w:r w:rsidRPr="00BE2BA1">
        <w:rPr>
          <w:rStyle w:val="pun"/>
          <w:color w:val="984806" w:themeColor="accent6" w:themeShade="80"/>
          <w:sz w:val="21"/>
          <w:szCs w:val="21"/>
        </w:rPr>
        <w:t>def</w:t>
      </w:r>
      <w:proofErr w:type="gramEnd"/>
      <w:r w:rsidRPr="00BE2BA1">
        <w:rPr>
          <w:rStyle w:val="pun"/>
          <w:color w:val="984806" w:themeColor="accent6" w:themeShade="80"/>
          <w:sz w:val="21"/>
          <w:szCs w:val="21"/>
        </w:rPr>
        <w:t xml:space="preserve"> is_prime(number):</w:t>
      </w:r>
    </w:p>
    <w:p w:rsidR="00FB4357" w:rsidRPr="00BE2BA1" w:rsidRDefault="00FB4357" w:rsidP="00BE2BA1">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color w:val="984806" w:themeColor="accent6" w:themeShade="80"/>
          <w:sz w:val="21"/>
          <w:szCs w:val="21"/>
        </w:rPr>
      </w:pPr>
      <w:r w:rsidRPr="00BE2BA1">
        <w:rPr>
          <w:rStyle w:val="pun"/>
          <w:color w:val="984806" w:themeColor="accent6" w:themeShade="80"/>
          <w:sz w:val="21"/>
          <w:szCs w:val="21"/>
        </w:rPr>
        <w:t xml:space="preserve">    </w:t>
      </w:r>
      <w:proofErr w:type="gramStart"/>
      <w:r w:rsidRPr="00BE2BA1">
        <w:rPr>
          <w:rStyle w:val="pun"/>
          <w:color w:val="984806" w:themeColor="accent6" w:themeShade="80"/>
          <w:sz w:val="21"/>
          <w:szCs w:val="21"/>
        </w:rPr>
        <w:t>if</w:t>
      </w:r>
      <w:proofErr w:type="gramEnd"/>
      <w:r w:rsidRPr="00BE2BA1">
        <w:rPr>
          <w:rStyle w:val="pun"/>
          <w:color w:val="984806" w:themeColor="accent6" w:themeShade="80"/>
          <w:sz w:val="21"/>
          <w:szCs w:val="21"/>
        </w:rPr>
        <w:t xml:space="preserve"> number &gt; 1:</w:t>
      </w:r>
    </w:p>
    <w:p w:rsidR="00FB4357" w:rsidRPr="00BE2BA1" w:rsidRDefault="00FB4357" w:rsidP="00BE2BA1">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color w:val="984806" w:themeColor="accent6" w:themeShade="80"/>
          <w:sz w:val="21"/>
          <w:szCs w:val="21"/>
        </w:rPr>
      </w:pPr>
      <w:r w:rsidRPr="00BE2BA1">
        <w:rPr>
          <w:rStyle w:val="pun"/>
          <w:color w:val="984806" w:themeColor="accent6" w:themeShade="80"/>
          <w:sz w:val="21"/>
          <w:szCs w:val="21"/>
        </w:rPr>
        <w:t xml:space="preserve">        </w:t>
      </w:r>
      <w:proofErr w:type="gramStart"/>
      <w:r w:rsidRPr="00BE2BA1">
        <w:rPr>
          <w:rStyle w:val="pun"/>
          <w:color w:val="984806" w:themeColor="accent6" w:themeShade="80"/>
          <w:sz w:val="21"/>
          <w:szCs w:val="21"/>
        </w:rPr>
        <w:t>if</w:t>
      </w:r>
      <w:proofErr w:type="gramEnd"/>
      <w:r w:rsidRPr="00BE2BA1">
        <w:rPr>
          <w:rStyle w:val="pun"/>
          <w:color w:val="984806" w:themeColor="accent6" w:themeShade="80"/>
          <w:sz w:val="21"/>
          <w:szCs w:val="21"/>
        </w:rPr>
        <w:t xml:space="preserve"> number == 2:</w:t>
      </w:r>
    </w:p>
    <w:p w:rsidR="00FB4357" w:rsidRPr="00BE2BA1" w:rsidRDefault="00FB4357" w:rsidP="00BE2BA1">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color w:val="984806" w:themeColor="accent6" w:themeShade="80"/>
          <w:sz w:val="21"/>
          <w:szCs w:val="21"/>
        </w:rPr>
      </w:pPr>
      <w:r w:rsidRPr="00BE2BA1">
        <w:rPr>
          <w:rStyle w:val="pun"/>
          <w:color w:val="984806" w:themeColor="accent6" w:themeShade="80"/>
          <w:sz w:val="21"/>
          <w:szCs w:val="21"/>
        </w:rPr>
        <w:t xml:space="preserve">            </w:t>
      </w:r>
      <w:proofErr w:type="gramStart"/>
      <w:r w:rsidRPr="00BE2BA1">
        <w:rPr>
          <w:rStyle w:val="pun"/>
          <w:color w:val="984806" w:themeColor="accent6" w:themeShade="80"/>
          <w:sz w:val="21"/>
          <w:szCs w:val="21"/>
        </w:rPr>
        <w:t>return</w:t>
      </w:r>
      <w:proofErr w:type="gramEnd"/>
      <w:r w:rsidRPr="00BE2BA1">
        <w:rPr>
          <w:rStyle w:val="pun"/>
          <w:color w:val="984806" w:themeColor="accent6" w:themeShade="80"/>
          <w:sz w:val="21"/>
          <w:szCs w:val="21"/>
        </w:rPr>
        <w:t xml:space="preserve"> True</w:t>
      </w:r>
    </w:p>
    <w:p w:rsidR="00FB4357" w:rsidRPr="00BE2BA1" w:rsidRDefault="00FB4357" w:rsidP="00BE2BA1">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color w:val="984806" w:themeColor="accent6" w:themeShade="80"/>
          <w:sz w:val="21"/>
          <w:szCs w:val="21"/>
        </w:rPr>
      </w:pPr>
      <w:r w:rsidRPr="00BE2BA1">
        <w:rPr>
          <w:rStyle w:val="pun"/>
          <w:color w:val="984806" w:themeColor="accent6" w:themeShade="80"/>
          <w:sz w:val="21"/>
          <w:szCs w:val="21"/>
        </w:rPr>
        <w:t xml:space="preserve">        </w:t>
      </w:r>
      <w:proofErr w:type="gramStart"/>
      <w:r w:rsidRPr="00BE2BA1">
        <w:rPr>
          <w:rStyle w:val="pun"/>
          <w:color w:val="984806" w:themeColor="accent6" w:themeShade="80"/>
          <w:sz w:val="21"/>
          <w:szCs w:val="21"/>
        </w:rPr>
        <w:t>if</w:t>
      </w:r>
      <w:proofErr w:type="gramEnd"/>
      <w:r w:rsidRPr="00BE2BA1">
        <w:rPr>
          <w:rStyle w:val="pun"/>
          <w:color w:val="984806" w:themeColor="accent6" w:themeShade="80"/>
          <w:sz w:val="21"/>
          <w:szCs w:val="21"/>
        </w:rPr>
        <w:t xml:space="preserve"> number % 2 == 0:</w:t>
      </w:r>
    </w:p>
    <w:p w:rsidR="00FB4357" w:rsidRPr="00BE2BA1" w:rsidRDefault="00FB4357" w:rsidP="00BE2BA1">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color w:val="984806" w:themeColor="accent6" w:themeShade="80"/>
          <w:sz w:val="21"/>
          <w:szCs w:val="21"/>
        </w:rPr>
      </w:pPr>
      <w:r w:rsidRPr="00BE2BA1">
        <w:rPr>
          <w:rStyle w:val="pun"/>
          <w:color w:val="984806" w:themeColor="accent6" w:themeShade="80"/>
          <w:sz w:val="21"/>
          <w:szCs w:val="21"/>
        </w:rPr>
        <w:t xml:space="preserve">            </w:t>
      </w:r>
      <w:proofErr w:type="gramStart"/>
      <w:r w:rsidRPr="00BE2BA1">
        <w:rPr>
          <w:rStyle w:val="pun"/>
          <w:color w:val="984806" w:themeColor="accent6" w:themeShade="80"/>
          <w:sz w:val="21"/>
          <w:szCs w:val="21"/>
        </w:rPr>
        <w:t>return</w:t>
      </w:r>
      <w:proofErr w:type="gramEnd"/>
      <w:r w:rsidRPr="00BE2BA1">
        <w:rPr>
          <w:rStyle w:val="pun"/>
          <w:color w:val="984806" w:themeColor="accent6" w:themeShade="80"/>
          <w:sz w:val="21"/>
          <w:szCs w:val="21"/>
        </w:rPr>
        <w:t xml:space="preserve"> False</w:t>
      </w:r>
    </w:p>
    <w:p w:rsidR="00FB4357" w:rsidRPr="00BE2BA1" w:rsidRDefault="00FB4357" w:rsidP="00BE2BA1">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color w:val="984806" w:themeColor="accent6" w:themeShade="80"/>
          <w:sz w:val="21"/>
          <w:szCs w:val="21"/>
        </w:rPr>
      </w:pPr>
      <w:r w:rsidRPr="00BE2BA1">
        <w:rPr>
          <w:rStyle w:val="pun"/>
          <w:color w:val="984806" w:themeColor="accent6" w:themeShade="80"/>
          <w:sz w:val="21"/>
          <w:szCs w:val="21"/>
        </w:rPr>
        <w:t xml:space="preserve">        </w:t>
      </w:r>
      <w:proofErr w:type="gramStart"/>
      <w:r w:rsidRPr="00BE2BA1">
        <w:rPr>
          <w:rStyle w:val="pun"/>
          <w:color w:val="984806" w:themeColor="accent6" w:themeShade="80"/>
          <w:sz w:val="21"/>
          <w:szCs w:val="21"/>
        </w:rPr>
        <w:t>for</w:t>
      </w:r>
      <w:proofErr w:type="gramEnd"/>
      <w:r w:rsidRPr="00BE2BA1">
        <w:rPr>
          <w:rStyle w:val="pun"/>
          <w:color w:val="984806" w:themeColor="accent6" w:themeShade="80"/>
          <w:sz w:val="21"/>
          <w:szCs w:val="21"/>
        </w:rPr>
        <w:t xml:space="preserve"> current in range(3, int(math.sqrt(number) + 1), 2):</w:t>
      </w:r>
    </w:p>
    <w:p w:rsidR="00FB4357" w:rsidRPr="00BE2BA1" w:rsidRDefault="00FB4357" w:rsidP="00BE2BA1">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color w:val="984806" w:themeColor="accent6" w:themeShade="80"/>
          <w:sz w:val="21"/>
          <w:szCs w:val="21"/>
        </w:rPr>
      </w:pPr>
      <w:r w:rsidRPr="00BE2BA1">
        <w:rPr>
          <w:rStyle w:val="pun"/>
          <w:color w:val="984806" w:themeColor="accent6" w:themeShade="80"/>
          <w:sz w:val="21"/>
          <w:szCs w:val="21"/>
        </w:rPr>
        <w:t xml:space="preserve">            </w:t>
      </w:r>
      <w:proofErr w:type="gramStart"/>
      <w:r w:rsidRPr="00BE2BA1">
        <w:rPr>
          <w:rStyle w:val="pun"/>
          <w:color w:val="984806" w:themeColor="accent6" w:themeShade="80"/>
          <w:sz w:val="21"/>
          <w:szCs w:val="21"/>
        </w:rPr>
        <w:t>if</w:t>
      </w:r>
      <w:proofErr w:type="gramEnd"/>
      <w:r w:rsidRPr="00BE2BA1">
        <w:rPr>
          <w:rStyle w:val="pun"/>
          <w:color w:val="984806" w:themeColor="accent6" w:themeShade="80"/>
          <w:sz w:val="21"/>
          <w:szCs w:val="21"/>
        </w:rPr>
        <w:t xml:space="preserve"> number % current == 0: </w:t>
      </w:r>
    </w:p>
    <w:p w:rsidR="00FB4357" w:rsidRPr="00BE2BA1" w:rsidRDefault="00FB4357" w:rsidP="00BE2BA1">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color w:val="984806" w:themeColor="accent6" w:themeShade="80"/>
          <w:sz w:val="21"/>
          <w:szCs w:val="21"/>
        </w:rPr>
      </w:pPr>
      <w:r w:rsidRPr="00BE2BA1">
        <w:rPr>
          <w:rStyle w:val="pun"/>
          <w:color w:val="984806" w:themeColor="accent6" w:themeShade="80"/>
          <w:sz w:val="21"/>
          <w:szCs w:val="21"/>
        </w:rPr>
        <w:t xml:space="preserve">                </w:t>
      </w:r>
      <w:proofErr w:type="gramStart"/>
      <w:r w:rsidRPr="00BE2BA1">
        <w:rPr>
          <w:rStyle w:val="pun"/>
          <w:color w:val="984806" w:themeColor="accent6" w:themeShade="80"/>
          <w:sz w:val="21"/>
          <w:szCs w:val="21"/>
        </w:rPr>
        <w:t>return</w:t>
      </w:r>
      <w:proofErr w:type="gramEnd"/>
      <w:r w:rsidRPr="00BE2BA1">
        <w:rPr>
          <w:rStyle w:val="pun"/>
          <w:color w:val="984806" w:themeColor="accent6" w:themeShade="80"/>
          <w:sz w:val="21"/>
          <w:szCs w:val="21"/>
        </w:rPr>
        <w:t xml:space="preserve"> False</w:t>
      </w:r>
    </w:p>
    <w:p w:rsidR="00FB4357" w:rsidRPr="00BE2BA1" w:rsidRDefault="00FB4357" w:rsidP="00BE2BA1">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color w:val="984806" w:themeColor="accent6" w:themeShade="80"/>
          <w:sz w:val="21"/>
          <w:szCs w:val="21"/>
        </w:rPr>
      </w:pPr>
      <w:r w:rsidRPr="00BE2BA1">
        <w:rPr>
          <w:rStyle w:val="pun"/>
          <w:color w:val="984806" w:themeColor="accent6" w:themeShade="80"/>
          <w:sz w:val="21"/>
          <w:szCs w:val="21"/>
        </w:rPr>
        <w:t xml:space="preserve">        </w:t>
      </w:r>
      <w:proofErr w:type="gramStart"/>
      <w:r w:rsidRPr="00BE2BA1">
        <w:rPr>
          <w:rStyle w:val="pun"/>
          <w:color w:val="984806" w:themeColor="accent6" w:themeShade="80"/>
          <w:sz w:val="21"/>
          <w:szCs w:val="21"/>
        </w:rPr>
        <w:t>return</w:t>
      </w:r>
      <w:proofErr w:type="gramEnd"/>
      <w:r w:rsidRPr="00BE2BA1">
        <w:rPr>
          <w:rStyle w:val="pun"/>
          <w:color w:val="984806" w:themeColor="accent6" w:themeShade="80"/>
          <w:sz w:val="21"/>
          <w:szCs w:val="21"/>
        </w:rPr>
        <w:t xml:space="preserve"> True</w:t>
      </w:r>
    </w:p>
    <w:p w:rsidR="00FB4357" w:rsidRPr="00BE2BA1" w:rsidRDefault="00FB4357" w:rsidP="00BE2BA1">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color w:val="984806" w:themeColor="accent6" w:themeShade="80"/>
          <w:sz w:val="21"/>
          <w:szCs w:val="21"/>
        </w:rPr>
      </w:pPr>
      <w:r w:rsidRPr="00BE2BA1">
        <w:rPr>
          <w:rStyle w:val="pun"/>
          <w:color w:val="984806" w:themeColor="accent6" w:themeShade="80"/>
          <w:sz w:val="21"/>
          <w:szCs w:val="21"/>
        </w:rPr>
        <w:t xml:space="preserve">    </w:t>
      </w:r>
      <w:proofErr w:type="gramStart"/>
      <w:r w:rsidRPr="00BE2BA1">
        <w:rPr>
          <w:rStyle w:val="pun"/>
          <w:color w:val="984806" w:themeColor="accent6" w:themeShade="80"/>
          <w:sz w:val="21"/>
          <w:szCs w:val="21"/>
        </w:rPr>
        <w:t>return</w:t>
      </w:r>
      <w:proofErr w:type="gramEnd"/>
      <w:r w:rsidRPr="00BE2BA1">
        <w:rPr>
          <w:rStyle w:val="pun"/>
          <w:color w:val="984806" w:themeColor="accent6" w:themeShade="80"/>
          <w:sz w:val="21"/>
          <w:szCs w:val="21"/>
        </w:rPr>
        <w:t xml:space="preserve"> False</w:t>
      </w:r>
    </w:p>
    <w:p w:rsidR="00FB4357" w:rsidRPr="00BE2BA1" w:rsidRDefault="00FB4357" w:rsidP="00FB4357">
      <w:pPr>
        <w:pStyle w:val="NormalWeb"/>
        <w:shd w:val="clear" w:color="auto" w:fill="FFFFFF"/>
        <w:spacing w:before="300" w:after="300" w:line="420" w:lineRule="atLeast"/>
        <w:rPr>
          <w:rFonts w:ascii="Bell MT" w:eastAsiaTheme="majorEastAsia" w:hAnsi="Bell MT" w:cs="Arial"/>
          <w:bCs/>
          <w:color w:val="000000"/>
          <w:sz w:val="26"/>
          <w:szCs w:val="26"/>
        </w:rPr>
      </w:pPr>
      <w:r w:rsidRPr="00BE2BA1">
        <w:rPr>
          <w:rFonts w:ascii="Bell MT" w:eastAsiaTheme="majorEastAsia" w:hAnsi="Bell MT" w:cs="Arial"/>
          <w:bCs/>
          <w:color w:val="000000"/>
          <w:sz w:val="26"/>
          <w:szCs w:val="26"/>
        </w:rPr>
        <w:t>Either get_primes implementation above fulfills the requirements, so we tell our boss we're done. She reports our function works and is exactly what she wanted.</w:t>
      </w:r>
    </w:p>
    <w:p w:rsidR="00FB4357" w:rsidRPr="00BE2BA1" w:rsidRDefault="00BE2BA1" w:rsidP="00FB4357">
      <w:pPr>
        <w:pStyle w:val="NormalWeb"/>
        <w:shd w:val="clear" w:color="auto" w:fill="FFFFFF"/>
        <w:spacing w:before="300" w:after="300" w:line="420" w:lineRule="atLeast"/>
        <w:rPr>
          <w:rFonts w:ascii="Bell MT" w:eastAsiaTheme="majorEastAsia" w:hAnsi="Bell MT" w:cs="Arial"/>
          <w:bCs/>
          <w:color w:val="000000"/>
          <w:sz w:val="26"/>
          <w:szCs w:val="26"/>
        </w:rPr>
      </w:pPr>
      <w:r>
        <w:rPr>
          <w:rFonts w:ascii="Bell MT" w:eastAsiaTheme="majorEastAsia" w:hAnsi="Bell MT" w:cs="Arial"/>
          <w:bCs/>
          <w:color w:val="000000"/>
          <w:sz w:val="26"/>
          <w:szCs w:val="26"/>
        </w:rPr>
        <w:t xml:space="preserve">A </w:t>
      </w:r>
      <w:r w:rsidR="00FB4357" w:rsidRPr="00BE2BA1">
        <w:rPr>
          <w:rFonts w:ascii="Bell MT" w:eastAsiaTheme="majorEastAsia" w:hAnsi="Bell MT" w:cs="Arial"/>
          <w:bCs/>
          <w:color w:val="000000"/>
          <w:sz w:val="26"/>
          <w:szCs w:val="26"/>
        </w:rPr>
        <w:t>few days later, our boss comes back and tells us she's run into a small problem: she wants to use our get_primes function on a very large list of numbers. In fact, the list is so large that merely creating it would consume all of the system's memory. To work around this, she wants to be able to call</w:t>
      </w:r>
      <w:r>
        <w:rPr>
          <w:rFonts w:ascii="Bell MT" w:eastAsiaTheme="majorEastAsia" w:hAnsi="Bell MT" w:cs="Arial"/>
          <w:bCs/>
          <w:color w:val="000000"/>
          <w:sz w:val="26"/>
          <w:szCs w:val="26"/>
        </w:rPr>
        <w:t xml:space="preserve"> </w:t>
      </w:r>
      <w:r w:rsidR="00FB4357" w:rsidRPr="00BE2BA1">
        <w:rPr>
          <w:rFonts w:ascii="Bell MT" w:eastAsiaTheme="majorEastAsia" w:hAnsi="Bell MT" w:cs="Arial"/>
          <w:bCs/>
          <w:color w:val="000000"/>
          <w:sz w:val="26"/>
          <w:szCs w:val="26"/>
        </w:rPr>
        <w:t>get_primes with a start value and get all the primes larger than start</w:t>
      </w:r>
      <w:r w:rsidR="00C340A1">
        <w:rPr>
          <w:rFonts w:ascii="Bell MT" w:eastAsiaTheme="majorEastAsia" w:hAnsi="Bell MT" w:cs="Arial"/>
          <w:bCs/>
          <w:color w:val="000000"/>
          <w:sz w:val="26"/>
          <w:szCs w:val="26"/>
        </w:rPr>
        <w:t>.</w:t>
      </w:r>
    </w:p>
    <w:p w:rsidR="00FB4357" w:rsidRPr="00BE2BA1" w:rsidRDefault="00FB4357" w:rsidP="00FB4357">
      <w:pPr>
        <w:pStyle w:val="NormalWeb"/>
        <w:shd w:val="clear" w:color="auto" w:fill="FFFFFF"/>
        <w:spacing w:before="300" w:after="300" w:line="420" w:lineRule="atLeast"/>
        <w:rPr>
          <w:rFonts w:ascii="Bell MT" w:eastAsiaTheme="majorEastAsia" w:hAnsi="Bell MT" w:cs="Arial"/>
          <w:bCs/>
          <w:color w:val="000000"/>
          <w:sz w:val="26"/>
          <w:szCs w:val="26"/>
        </w:rPr>
      </w:pPr>
      <w:r w:rsidRPr="00BE2BA1">
        <w:rPr>
          <w:rFonts w:ascii="Bell MT" w:eastAsiaTheme="majorEastAsia" w:hAnsi="Bell MT" w:cs="Arial"/>
          <w:bCs/>
          <w:color w:val="000000"/>
          <w:sz w:val="26"/>
          <w:szCs w:val="26"/>
        </w:rPr>
        <w:lastRenderedPageBreak/>
        <w:t>Once we think about this new requirement, it becomes clear that it requires more than a simple change to</w:t>
      </w:r>
      <w:r w:rsidR="00C340A1">
        <w:rPr>
          <w:rFonts w:ascii="Bell MT" w:eastAsiaTheme="majorEastAsia" w:hAnsi="Bell MT" w:cs="Arial"/>
          <w:bCs/>
          <w:color w:val="000000"/>
          <w:sz w:val="26"/>
          <w:szCs w:val="26"/>
        </w:rPr>
        <w:t xml:space="preserve"> </w:t>
      </w:r>
      <w:r w:rsidRPr="00BE2BA1">
        <w:rPr>
          <w:rFonts w:ascii="Bell MT" w:eastAsiaTheme="majorEastAsia" w:hAnsi="Bell MT" w:cs="Arial"/>
          <w:bCs/>
          <w:color w:val="000000"/>
          <w:sz w:val="26"/>
          <w:szCs w:val="26"/>
        </w:rPr>
        <w:t>get_primes. Clearly, we can't return a list of all the prime numbers from start to infinity </w:t>
      </w:r>
      <w:r w:rsidRPr="00BE2BA1">
        <w:rPr>
          <w:rFonts w:ascii="Bell MT" w:eastAsiaTheme="majorEastAsia" w:hAnsi="Bell MT" w:cs="Arial"/>
          <w:bCs/>
          <w:i/>
          <w:iCs/>
          <w:color w:val="000000"/>
          <w:sz w:val="26"/>
          <w:szCs w:val="26"/>
        </w:rPr>
        <w:t>(operating on infinite sequences, though, has a wide range of useful applications)</w:t>
      </w:r>
      <w:r w:rsidRPr="00BE2BA1">
        <w:rPr>
          <w:rFonts w:ascii="Bell MT" w:eastAsiaTheme="majorEastAsia" w:hAnsi="Bell MT" w:cs="Arial"/>
          <w:bCs/>
          <w:color w:val="000000"/>
          <w:sz w:val="26"/>
          <w:szCs w:val="26"/>
        </w:rPr>
        <w:t>. The chances of solving this problem using a normal function seem bleak.</w:t>
      </w:r>
      <w:r w:rsidR="00C340A1">
        <w:rPr>
          <w:rFonts w:ascii="Bell MT" w:eastAsiaTheme="majorEastAsia" w:hAnsi="Bell MT" w:cs="Arial"/>
          <w:bCs/>
          <w:color w:val="000000"/>
          <w:sz w:val="26"/>
          <w:szCs w:val="26"/>
        </w:rPr>
        <w:t xml:space="preserve"> </w:t>
      </w:r>
      <w:r w:rsidR="00C340A1" w:rsidRPr="00C340A1">
        <w:rPr>
          <w:rFonts w:ascii="Bell MT" w:eastAsiaTheme="majorEastAsia" w:hAnsi="Bell MT" w:cs="Arial"/>
          <w:b/>
          <w:bCs/>
          <w:color w:val="000000"/>
          <w:sz w:val="26"/>
          <w:szCs w:val="26"/>
        </w:rPr>
        <w:t xml:space="preserve">Now is the question is how to </w:t>
      </w:r>
      <w:r w:rsidR="00C340A1">
        <w:rPr>
          <w:rFonts w:ascii="Bell MT" w:eastAsiaTheme="majorEastAsia" w:hAnsi="Bell MT" w:cs="Arial"/>
          <w:b/>
          <w:bCs/>
          <w:color w:val="000000"/>
          <w:sz w:val="26"/>
          <w:szCs w:val="26"/>
        </w:rPr>
        <w:t xml:space="preserve">return </w:t>
      </w:r>
      <w:proofErr w:type="gramStart"/>
      <w:r w:rsidR="00C340A1">
        <w:rPr>
          <w:rFonts w:ascii="Bell MT" w:eastAsiaTheme="majorEastAsia" w:hAnsi="Bell MT" w:cs="Arial"/>
          <w:b/>
          <w:bCs/>
          <w:color w:val="000000"/>
          <w:sz w:val="26"/>
          <w:szCs w:val="26"/>
        </w:rPr>
        <w:t>a</w:t>
      </w:r>
      <w:proofErr w:type="gramEnd"/>
      <w:r w:rsidR="00C340A1" w:rsidRPr="00C340A1">
        <w:rPr>
          <w:rFonts w:ascii="Bell MT" w:eastAsiaTheme="majorEastAsia" w:hAnsi="Bell MT" w:cs="Arial"/>
          <w:b/>
          <w:bCs/>
          <w:color w:val="000000"/>
          <w:sz w:val="26"/>
          <w:szCs w:val="26"/>
        </w:rPr>
        <w:t xml:space="preserve"> infinite s</w:t>
      </w:r>
      <w:r w:rsidR="00C340A1" w:rsidRPr="00C340A1">
        <w:rPr>
          <w:rFonts w:ascii="Bell MT" w:eastAsiaTheme="majorEastAsia" w:hAnsi="Bell MT" w:cs="Arial"/>
          <w:b/>
          <w:bCs/>
          <w:color w:val="000000"/>
          <w:sz w:val="26"/>
          <w:szCs w:val="26"/>
        </w:rPr>
        <w:t>equences</w:t>
      </w:r>
      <w:r w:rsidR="00C340A1" w:rsidRPr="00C340A1">
        <w:rPr>
          <w:rFonts w:ascii="Bell MT" w:eastAsiaTheme="majorEastAsia" w:hAnsi="Bell MT" w:cs="Arial"/>
          <w:b/>
          <w:bCs/>
          <w:color w:val="000000"/>
          <w:sz w:val="26"/>
          <w:szCs w:val="26"/>
        </w:rPr>
        <w:t>?</w:t>
      </w:r>
    </w:p>
    <w:p w:rsidR="00FB4357" w:rsidRPr="00BE2BA1" w:rsidRDefault="00FB4357" w:rsidP="00FB4357">
      <w:pPr>
        <w:pStyle w:val="NormalWeb"/>
        <w:shd w:val="clear" w:color="auto" w:fill="FFFFFF"/>
        <w:spacing w:before="300" w:after="300" w:line="420" w:lineRule="atLeast"/>
        <w:rPr>
          <w:rFonts w:ascii="Bell MT" w:eastAsiaTheme="majorEastAsia" w:hAnsi="Bell MT" w:cs="Arial"/>
          <w:bCs/>
          <w:color w:val="000000"/>
          <w:sz w:val="26"/>
          <w:szCs w:val="26"/>
        </w:rPr>
      </w:pPr>
      <w:r w:rsidRPr="00BE2BA1">
        <w:rPr>
          <w:rFonts w:ascii="Bell MT" w:eastAsiaTheme="majorEastAsia" w:hAnsi="Bell MT" w:cs="Arial"/>
          <w:bCs/>
          <w:color w:val="000000"/>
          <w:sz w:val="26"/>
          <w:szCs w:val="26"/>
        </w:rPr>
        <w:t>Before we give up, let's determine the core obstacle preventing us from writing a function that satisfies our boss's new requirements. Thinking about it, we arrive at the following: </w:t>
      </w:r>
      <w:r w:rsidRPr="00BE2BA1">
        <w:rPr>
          <w:rFonts w:ascii="Bell MT" w:eastAsiaTheme="majorEastAsia" w:hAnsi="Bell MT" w:cs="Arial"/>
          <w:b/>
          <w:color w:val="000000"/>
          <w:sz w:val="26"/>
          <w:szCs w:val="26"/>
        </w:rPr>
        <w:t xml:space="preserve">functions only get one chance to return results, and thus must return </w:t>
      </w:r>
      <w:r w:rsidR="00C340A1">
        <w:rPr>
          <w:rFonts w:ascii="Bell MT" w:eastAsiaTheme="majorEastAsia" w:hAnsi="Bell MT" w:cs="Arial"/>
          <w:b/>
          <w:color w:val="000000"/>
          <w:sz w:val="26"/>
          <w:szCs w:val="26"/>
        </w:rPr>
        <w:t>finite</w:t>
      </w:r>
      <w:r w:rsidRPr="00BE2BA1">
        <w:rPr>
          <w:rFonts w:ascii="Bell MT" w:eastAsiaTheme="majorEastAsia" w:hAnsi="Bell MT" w:cs="Arial"/>
          <w:b/>
          <w:color w:val="000000"/>
          <w:sz w:val="26"/>
          <w:szCs w:val="26"/>
        </w:rPr>
        <w:t xml:space="preserve"> results at once.</w:t>
      </w:r>
      <w:r w:rsidRPr="00BE2BA1">
        <w:rPr>
          <w:rFonts w:ascii="Bell MT" w:eastAsiaTheme="majorEastAsia" w:hAnsi="Bell MT" w:cs="Arial"/>
          <w:bCs/>
          <w:color w:val="000000"/>
          <w:sz w:val="26"/>
          <w:szCs w:val="26"/>
        </w:rPr>
        <w:t> It seems pointless to make such an obvious statement; "functions just work that way," we think. The real value lies in asking, "</w:t>
      </w:r>
      <w:proofErr w:type="gramStart"/>
      <w:r w:rsidRPr="00BE2BA1">
        <w:rPr>
          <w:rFonts w:ascii="Bell MT" w:eastAsiaTheme="majorEastAsia" w:hAnsi="Bell MT" w:cs="Arial"/>
          <w:bCs/>
          <w:color w:val="000000"/>
          <w:sz w:val="26"/>
          <w:szCs w:val="26"/>
        </w:rPr>
        <w:t>but</w:t>
      </w:r>
      <w:proofErr w:type="gramEnd"/>
      <w:r w:rsidRPr="00BE2BA1">
        <w:rPr>
          <w:rFonts w:ascii="Bell MT" w:eastAsiaTheme="majorEastAsia" w:hAnsi="Bell MT" w:cs="Arial"/>
          <w:bCs/>
          <w:color w:val="000000"/>
          <w:sz w:val="26"/>
          <w:szCs w:val="26"/>
        </w:rPr>
        <w:t xml:space="preserve"> what if they didn't?"</w:t>
      </w:r>
    </w:p>
    <w:p w:rsidR="00FB4357" w:rsidRPr="00C340A1" w:rsidRDefault="00FB4357" w:rsidP="00FB4357">
      <w:pPr>
        <w:pStyle w:val="NormalWeb"/>
        <w:shd w:val="clear" w:color="auto" w:fill="FFFFFF"/>
        <w:spacing w:before="300" w:after="300" w:line="420" w:lineRule="atLeast"/>
        <w:rPr>
          <w:rFonts w:ascii="Bell MT" w:eastAsiaTheme="majorEastAsia" w:hAnsi="Bell MT" w:cs="Arial"/>
          <w:bCs/>
          <w:color w:val="000000"/>
          <w:sz w:val="26"/>
          <w:szCs w:val="26"/>
        </w:rPr>
      </w:pPr>
      <w:r w:rsidRPr="00BE2BA1">
        <w:rPr>
          <w:rFonts w:ascii="Bell MT" w:eastAsiaTheme="majorEastAsia" w:hAnsi="Bell MT" w:cs="Arial"/>
          <w:bCs/>
          <w:color w:val="000000"/>
          <w:sz w:val="26"/>
          <w:szCs w:val="26"/>
        </w:rPr>
        <w:t>Imagine what we could do if get_primes could simply return the </w:t>
      </w:r>
      <w:r w:rsidRPr="00BE2BA1">
        <w:rPr>
          <w:rFonts w:ascii="Bell MT" w:eastAsiaTheme="majorEastAsia" w:hAnsi="Bell MT" w:cs="Arial"/>
          <w:bCs/>
          <w:i/>
          <w:iCs/>
          <w:color w:val="000000"/>
          <w:sz w:val="26"/>
          <w:szCs w:val="26"/>
        </w:rPr>
        <w:t>next</w:t>
      </w:r>
      <w:r w:rsidRPr="00BE2BA1">
        <w:rPr>
          <w:rFonts w:ascii="Bell MT" w:eastAsiaTheme="majorEastAsia" w:hAnsi="Bell MT" w:cs="Arial"/>
          <w:bCs/>
          <w:color w:val="000000"/>
          <w:sz w:val="26"/>
          <w:szCs w:val="26"/>
        </w:rPr>
        <w:t> value instead of all the values at once. It wouldn't need to create a list at all. No list, no memory issues. Since our boss told us she's just iterating over the results, she wouldn't know the difference.</w:t>
      </w:r>
      <w:r w:rsidR="00C340A1">
        <w:rPr>
          <w:rFonts w:ascii="Bell MT" w:eastAsiaTheme="majorEastAsia" w:hAnsi="Bell MT" w:cs="Arial"/>
          <w:bCs/>
          <w:color w:val="000000"/>
          <w:sz w:val="26"/>
          <w:szCs w:val="26"/>
        </w:rPr>
        <w:t xml:space="preserve"> </w:t>
      </w:r>
      <w:r w:rsidRPr="00C340A1">
        <w:rPr>
          <w:rFonts w:ascii="Bell MT" w:eastAsiaTheme="majorEastAsia" w:hAnsi="Bell MT" w:cs="Arial"/>
          <w:bCs/>
          <w:color w:val="000000"/>
          <w:sz w:val="26"/>
          <w:szCs w:val="26"/>
        </w:rPr>
        <w:t>Unfortunately, this doesn't seem possible. Even if we had a magical function that allowed us to iterate from n</w:t>
      </w:r>
      <w:r w:rsidR="00C340A1" w:rsidRPr="00C340A1">
        <w:rPr>
          <w:rFonts w:ascii="Bell MT" w:eastAsiaTheme="majorEastAsia" w:hAnsi="Bell MT" w:cs="Arial"/>
          <w:bCs/>
          <w:color w:val="000000"/>
          <w:sz w:val="26"/>
          <w:szCs w:val="26"/>
        </w:rPr>
        <w:t xml:space="preserve"> </w:t>
      </w:r>
      <w:r w:rsidRPr="00C340A1">
        <w:rPr>
          <w:rFonts w:ascii="Bell MT" w:eastAsiaTheme="majorEastAsia" w:hAnsi="Bell MT" w:cs="Arial"/>
          <w:bCs/>
          <w:color w:val="000000"/>
          <w:sz w:val="26"/>
          <w:szCs w:val="26"/>
        </w:rPr>
        <w:t>to infinity, we'd get stuck after returning the first value:</w:t>
      </w:r>
    </w:p>
    <w:p w:rsidR="00FB4357" w:rsidRPr="00C340A1" w:rsidRDefault="00FB4357" w:rsidP="00C340A1">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color w:val="984806" w:themeColor="accent6" w:themeShade="80"/>
          <w:sz w:val="21"/>
          <w:szCs w:val="21"/>
        </w:rPr>
      </w:pPr>
      <w:proofErr w:type="gramStart"/>
      <w:r w:rsidRPr="00C340A1">
        <w:rPr>
          <w:rStyle w:val="pun"/>
          <w:color w:val="984806" w:themeColor="accent6" w:themeShade="80"/>
          <w:sz w:val="21"/>
          <w:szCs w:val="21"/>
        </w:rPr>
        <w:t>def</w:t>
      </w:r>
      <w:proofErr w:type="gramEnd"/>
      <w:r w:rsidRPr="00C340A1">
        <w:rPr>
          <w:rStyle w:val="pun"/>
          <w:color w:val="984806" w:themeColor="accent6" w:themeShade="80"/>
          <w:sz w:val="21"/>
          <w:szCs w:val="21"/>
        </w:rPr>
        <w:t xml:space="preserve"> get_primes(start):</w:t>
      </w:r>
    </w:p>
    <w:p w:rsidR="00FB4357" w:rsidRPr="00C340A1" w:rsidRDefault="00FB4357" w:rsidP="00C340A1">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color w:val="984806" w:themeColor="accent6" w:themeShade="80"/>
          <w:sz w:val="21"/>
          <w:szCs w:val="21"/>
        </w:rPr>
      </w:pPr>
      <w:r w:rsidRPr="00C340A1">
        <w:rPr>
          <w:rStyle w:val="pun"/>
          <w:color w:val="984806" w:themeColor="accent6" w:themeShade="80"/>
          <w:sz w:val="21"/>
          <w:szCs w:val="21"/>
        </w:rPr>
        <w:t xml:space="preserve">    </w:t>
      </w:r>
      <w:proofErr w:type="gramStart"/>
      <w:r w:rsidRPr="00C340A1">
        <w:rPr>
          <w:rStyle w:val="pun"/>
          <w:color w:val="984806" w:themeColor="accent6" w:themeShade="80"/>
          <w:sz w:val="21"/>
          <w:szCs w:val="21"/>
        </w:rPr>
        <w:t>for</w:t>
      </w:r>
      <w:proofErr w:type="gramEnd"/>
      <w:r w:rsidRPr="00C340A1">
        <w:rPr>
          <w:rStyle w:val="pun"/>
          <w:color w:val="984806" w:themeColor="accent6" w:themeShade="80"/>
          <w:sz w:val="21"/>
          <w:szCs w:val="21"/>
        </w:rPr>
        <w:t xml:space="preserve"> element in magical_infinite_range(start):</w:t>
      </w:r>
    </w:p>
    <w:p w:rsidR="00FB4357" w:rsidRPr="00C340A1" w:rsidRDefault="00FB4357" w:rsidP="00C340A1">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color w:val="984806" w:themeColor="accent6" w:themeShade="80"/>
          <w:sz w:val="21"/>
          <w:szCs w:val="21"/>
        </w:rPr>
      </w:pPr>
      <w:r w:rsidRPr="00C340A1">
        <w:rPr>
          <w:rStyle w:val="pun"/>
          <w:color w:val="984806" w:themeColor="accent6" w:themeShade="80"/>
          <w:sz w:val="21"/>
          <w:szCs w:val="21"/>
        </w:rPr>
        <w:t xml:space="preserve">        </w:t>
      </w:r>
      <w:proofErr w:type="gramStart"/>
      <w:r w:rsidRPr="00C340A1">
        <w:rPr>
          <w:rStyle w:val="pun"/>
          <w:color w:val="984806" w:themeColor="accent6" w:themeShade="80"/>
          <w:sz w:val="21"/>
          <w:szCs w:val="21"/>
        </w:rPr>
        <w:t>if</w:t>
      </w:r>
      <w:proofErr w:type="gramEnd"/>
      <w:r w:rsidRPr="00C340A1">
        <w:rPr>
          <w:rStyle w:val="pun"/>
          <w:color w:val="984806" w:themeColor="accent6" w:themeShade="80"/>
          <w:sz w:val="21"/>
          <w:szCs w:val="21"/>
        </w:rPr>
        <w:t xml:space="preserve"> is_prime(element):</w:t>
      </w:r>
    </w:p>
    <w:p w:rsidR="00FB4357" w:rsidRPr="00C340A1" w:rsidRDefault="00FB4357" w:rsidP="00C340A1">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color w:val="984806" w:themeColor="accent6" w:themeShade="80"/>
          <w:sz w:val="21"/>
          <w:szCs w:val="21"/>
        </w:rPr>
      </w:pPr>
      <w:r w:rsidRPr="00C340A1">
        <w:rPr>
          <w:rStyle w:val="pun"/>
          <w:color w:val="984806" w:themeColor="accent6" w:themeShade="80"/>
          <w:sz w:val="21"/>
          <w:szCs w:val="21"/>
        </w:rPr>
        <w:t xml:space="preserve">            </w:t>
      </w:r>
      <w:proofErr w:type="gramStart"/>
      <w:r w:rsidRPr="00C340A1">
        <w:rPr>
          <w:rStyle w:val="pun"/>
          <w:color w:val="984806" w:themeColor="accent6" w:themeShade="80"/>
          <w:sz w:val="21"/>
          <w:szCs w:val="21"/>
        </w:rPr>
        <w:t>return</w:t>
      </w:r>
      <w:proofErr w:type="gramEnd"/>
      <w:r w:rsidRPr="00C340A1">
        <w:rPr>
          <w:rStyle w:val="pun"/>
          <w:color w:val="984806" w:themeColor="accent6" w:themeShade="80"/>
          <w:sz w:val="21"/>
          <w:szCs w:val="21"/>
        </w:rPr>
        <w:t xml:space="preserve"> element</w:t>
      </w:r>
      <w:r w:rsidR="00C340A1">
        <w:rPr>
          <w:rStyle w:val="pun"/>
          <w:color w:val="984806" w:themeColor="accent6" w:themeShade="80"/>
          <w:sz w:val="21"/>
          <w:szCs w:val="21"/>
        </w:rPr>
        <w:t xml:space="preserve"> # return only Once and Game is Over</w:t>
      </w:r>
    </w:p>
    <w:p w:rsidR="00FB4357" w:rsidRPr="00C340A1" w:rsidRDefault="00FB4357" w:rsidP="00FB4357">
      <w:pPr>
        <w:pStyle w:val="NormalWeb"/>
        <w:shd w:val="clear" w:color="auto" w:fill="FFFFFF"/>
        <w:spacing w:before="300" w:after="300" w:line="420" w:lineRule="atLeast"/>
        <w:rPr>
          <w:rFonts w:ascii="Bell MT" w:eastAsiaTheme="majorEastAsia" w:hAnsi="Bell MT" w:cs="Arial"/>
          <w:bCs/>
          <w:color w:val="000000"/>
          <w:sz w:val="26"/>
          <w:szCs w:val="26"/>
        </w:rPr>
      </w:pPr>
      <w:r w:rsidRPr="00C340A1">
        <w:rPr>
          <w:rFonts w:ascii="Bell MT" w:eastAsiaTheme="majorEastAsia" w:hAnsi="Bell MT" w:cs="Arial"/>
          <w:b/>
          <w:bCs/>
          <w:color w:val="000000"/>
          <w:sz w:val="26"/>
          <w:szCs w:val="26"/>
        </w:rPr>
        <w:t>Enter the Generator</w:t>
      </w:r>
      <w:r w:rsidR="00C340A1">
        <w:rPr>
          <w:rFonts w:ascii="Bell MT" w:eastAsiaTheme="majorEastAsia" w:hAnsi="Bell MT" w:cs="Arial"/>
          <w:b/>
          <w:bCs/>
          <w:color w:val="000000"/>
          <w:sz w:val="26"/>
          <w:szCs w:val="26"/>
        </w:rPr>
        <w:t xml:space="preserve">? </w:t>
      </w:r>
      <w:r w:rsidRPr="00C340A1">
        <w:rPr>
          <w:rFonts w:ascii="Bell MT" w:eastAsiaTheme="majorEastAsia" w:hAnsi="Bell MT" w:cs="Arial"/>
          <w:bCs/>
          <w:color w:val="000000"/>
          <w:sz w:val="26"/>
          <w:szCs w:val="26"/>
        </w:rPr>
        <w:t>This sort of problem is so common that a new construct was added to Python to solve it: the generator. A</w:t>
      </w:r>
      <w:r w:rsidR="00C340A1">
        <w:rPr>
          <w:rFonts w:ascii="Bell MT" w:eastAsiaTheme="majorEastAsia" w:hAnsi="Bell MT" w:cs="Arial"/>
          <w:bCs/>
          <w:color w:val="000000"/>
          <w:sz w:val="26"/>
          <w:szCs w:val="26"/>
        </w:rPr>
        <w:t xml:space="preserve"> </w:t>
      </w:r>
      <w:r w:rsidRPr="00C340A1">
        <w:rPr>
          <w:rFonts w:ascii="Bell MT" w:eastAsiaTheme="majorEastAsia" w:hAnsi="Bell MT" w:cs="Arial"/>
          <w:bCs/>
          <w:color w:val="000000"/>
          <w:sz w:val="26"/>
          <w:szCs w:val="26"/>
        </w:rPr>
        <w:t>generator "generates" values. Creating generators was made as straightforward as possible through the concept of generator functions, introduced simultaneously.</w:t>
      </w:r>
    </w:p>
    <w:p w:rsidR="00FB4357" w:rsidRPr="00C340A1" w:rsidRDefault="00FB4357" w:rsidP="00FB4357">
      <w:pPr>
        <w:pStyle w:val="NormalWeb"/>
        <w:shd w:val="clear" w:color="auto" w:fill="FFFFFF"/>
        <w:spacing w:before="300" w:after="300" w:line="420" w:lineRule="atLeast"/>
        <w:rPr>
          <w:rFonts w:ascii="Bell MT" w:eastAsiaTheme="majorEastAsia" w:hAnsi="Bell MT" w:cs="Arial"/>
          <w:bCs/>
          <w:color w:val="000000"/>
          <w:sz w:val="26"/>
          <w:szCs w:val="26"/>
        </w:rPr>
      </w:pPr>
      <w:r w:rsidRPr="00C340A1">
        <w:rPr>
          <w:rFonts w:ascii="Bell MT" w:eastAsiaTheme="majorEastAsia" w:hAnsi="Bell MT" w:cs="Arial"/>
          <w:bCs/>
          <w:color w:val="000000"/>
          <w:sz w:val="26"/>
          <w:szCs w:val="26"/>
        </w:rPr>
        <w:t>A </w:t>
      </w:r>
      <w:r w:rsidRPr="00C340A1">
        <w:rPr>
          <w:rFonts w:ascii="Bell MT" w:eastAsiaTheme="majorEastAsia" w:hAnsi="Bell MT" w:cs="Arial"/>
          <w:b/>
          <w:bCs/>
          <w:color w:val="000000"/>
          <w:sz w:val="26"/>
          <w:szCs w:val="26"/>
        </w:rPr>
        <w:t>generator function</w:t>
      </w:r>
      <w:r w:rsidRPr="00C340A1">
        <w:rPr>
          <w:rFonts w:ascii="Bell MT" w:eastAsiaTheme="majorEastAsia" w:hAnsi="Bell MT" w:cs="Arial"/>
          <w:bCs/>
          <w:color w:val="000000"/>
          <w:sz w:val="26"/>
          <w:szCs w:val="26"/>
        </w:rPr>
        <w:t> is defined like a normal function, but whenever it needs to generate a value, it does so with the yield keyword rather than return. If the body of a def contains yield, the function automatically becomes a generator function (even if it also contains a return statement). There's nothing else we need to do to create one.</w:t>
      </w:r>
    </w:p>
    <w:p w:rsidR="00FB4357" w:rsidRPr="00C340A1" w:rsidRDefault="00C340A1" w:rsidP="00FB4357">
      <w:pPr>
        <w:pStyle w:val="NormalWeb"/>
        <w:shd w:val="clear" w:color="auto" w:fill="FFFFFF"/>
        <w:spacing w:before="300" w:after="300" w:line="420" w:lineRule="atLeast"/>
        <w:rPr>
          <w:rFonts w:ascii="Bell MT" w:eastAsiaTheme="majorEastAsia" w:hAnsi="Bell MT" w:cs="Arial"/>
          <w:bCs/>
          <w:color w:val="000000"/>
          <w:sz w:val="26"/>
          <w:szCs w:val="26"/>
        </w:rPr>
      </w:pPr>
      <w:r w:rsidRPr="00C340A1">
        <w:rPr>
          <w:rFonts w:ascii="Bell MT" w:eastAsiaTheme="majorEastAsia" w:hAnsi="Bell MT" w:cs="Arial"/>
          <w:bCs/>
          <w:color w:val="000000"/>
          <w:sz w:val="26"/>
          <w:szCs w:val="26"/>
        </w:rPr>
        <w:lastRenderedPageBreak/>
        <w:t>Generator</w:t>
      </w:r>
      <w:r w:rsidR="00FB4357" w:rsidRPr="00C340A1">
        <w:rPr>
          <w:rFonts w:ascii="Bell MT" w:eastAsiaTheme="majorEastAsia" w:hAnsi="Bell MT" w:cs="Arial"/>
          <w:bCs/>
          <w:color w:val="000000"/>
          <w:sz w:val="26"/>
          <w:szCs w:val="26"/>
        </w:rPr>
        <w:t xml:space="preserve"> functions create generator iterators. That's the last time you'll see the term generator iterator, though, since they're almost always referred to as "generators". Just remember that a generator is a special type of iterator. To be considered an iterator, generators must define a few methods, one of which is__next_</w:t>
      </w:r>
      <w:proofErr w:type="gramStart"/>
      <w:r w:rsidR="00FB4357" w:rsidRPr="00C340A1">
        <w:rPr>
          <w:rFonts w:ascii="Bell MT" w:eastAsiaTheme="majorEastAsia" w:hAnsi="Bell MT" w:cs="Arial"/>
          <w:bCs/>
          <w:color w:val="000000"/>
          <w:sz w:val="26"/>
          <w:szCs w:val="26"/>
        </w:rPr>
        <w:t>_(</w:t>
      </w:r>
      <w:proofErr w:type="gramEnd"/>
      <w:r w:rsidR="00FB4357" w:rsidRPr="00C340A1">
        <w:rPr>
          <w:rFonts w:ascii="Bell MT" w:eastAsiaTheme="majorEastAsia" w:hAnsi="Bell MT" w:cs="Arial"/>
          <w:bCs/>
          <w:color w:val="000000"/>
          <w:sz w:val="26"/>
          <w:szCs w:val="26"/>
        </w:rPr>
        <w:t>). To get the next value from a generator, we use the same built-in function as for iterators: </w:t>
      </w:r>
      <w:proofErr w:type="gramStart"/>
      <w:r w:rsidR="00FB4357" w:rsidRPr="00C340A1">
        <w:rPr>
          <w:rFonts w:ascii="Bell MT" w:eastAsiaTheme="majorEastAsia" w:hAnsi="Bell MT" w:cs="Arial"/>
          <w:bCs/>
          <w:color w:val="000000"/>
          <w:sz w:val="26"/>
          <w:szCs w:val="26"/>
        </w:rPr>
        <w:t>next(</w:t>
      </w:r>
      <w:proofErr w:type="gramEnd"/>
      <w:r w:rsidR="00FB4357" w:rsidRPr="00C340A1">
        <w:rPr>
          <w:rFonts w:ascii="Bell MT" w:eastAsiaTheme="majorEastAsia" w:hAnsi="Bell MT" w:cs="Arial"/>
          <w:bCs/>
          <w:color w:val="000000"/>
          <w:sz w:val="26"/>
          <w:szCs w:val="26"/>
        </w:rPr>
        <w:t>).</w:t>
      </w:r>
    </w:p>
    <w:p w:rsidR="00FB4357" w:rsidRPr="00C340A1" w:rsidRDefault="00FB4357" w:rsidP="00FB4357">
      <w:pPr>
        <w:pStyle w:val="NormalWeb"/>
        <w:shd w:val="clear" w:color="auto" w:fill="FFFFFF"/>
        <w:spacing w:before="300" w:after="300" w:line="420" w:lineRule="atLeast"/>
        <w:rPr>
          <w:rFonts w:ascii="Bell MT" w:eastAsiaTheme="majorEastAsia" w:hAnsi="Bell MT" w:cs="Arial"/>
          <w:bCs/>
          <w:color w:val="000000"/>
          <w:sz w:val="26"/>
          <w:szCs w:val="26"/>
        </w:rPr>
      </w:pPr>
      <w:r w:rsidRPr="00C340A1">
        <w:rPr>
          <w:rFonts w:ascii="Bell MT" w:eastAsiaTheme="majorEastAsia" w:hAnsi="Bell MT" w:cs="Arial"/>
          <w:bCs/>
          <w:color w:val="000000"/>
          <w:sz w:val="26"/>
          <w:szCs w:val="26"/>
        </w:rPr>
        <w:t>This point bear repeating: </w:t>
      </w:r>
      <w:r w:rsidRPr="00C340A1">
        <w:rPr>
          <w:rFonts w:ascii="Bell MT" w:eastAsiaTheme="majorEastAsia" w:hAnsi="Bell MT" w:cs="Arial"/>
          <w:b/>
          <w:color w:val="000000"/>
          <w:sz w:val="26"/>
          <w:szCs w:val="26"/>
        </w:rPr>
        <w:t>to get the next value from a</w:t>
      </w:r>
      <w:r w:rsidRPr="00C340A1">
        <w:rPr>
          <w:rFonts w:ascii="Bell MT" w:eastAsiaTheme="majorEastAsia" w:hAnsi="Bell MT" w:cs="Arial"/>
          <w:color w:val="000000"/>
          <w:sz w:val="26"/>
          <w:szCs w:val="26"/>
        </w:rPr>
        <w:t> generator</w:t>
      </w:r>
      <w:r w:rsidRPr="00C340A1">
        <w:rPr>
          <w:rFonts w:ascii="Bell MT" w:eastAsiaTheme="majorEastAsia" w:hAnsi="Bell MT" w:cs="Arial"/>
          <w:b/>
          <w:color w:val="000000"/>
          <w:sz w:val="26"/>
          <w:szCs w:val="26"/>
        </w:rPr>
        <w:t>, we use the same built-in function as for</w:t>
      </w:r>
      <w:r w:rsidR="00C340A1">
        <w:rPr>
          <w:rFonts w:ascii="Bell MT" w:eastAsiaTheme="majorEastAsia" w:hAnsi="Bell MT" w:cs="Arial"/>
          <w:b/>
          <w:color w:val="000000"/>
          <w:sz w:val="26"/>
          <w:szCs w:val="26"/>
        </w:rPr>
        <w:t xml:space="preserve"> </w:t>
      </w:r>
      <w:r w:rsidRPr="00C340A1">
        <w:rPr>
          <w:rFonts w:ascii="Bell MT" w:eastAsiaTheme="majorEastAsia" w:hAnsi="Bell MT" w:cs="Arial"/>
          <w:color w:val="000000"/>
          <w:sz w:val="26"/>
          <w:szCs w:val="26"/>
        </w:rPr>
        <w:t>iterators</w:t>
      </w:r>
      <w:r w:rsidRPr="00C340A1">
        <w:rPr>
          <w:rFonts w:ascii="Bell MT" w:eastAsiaTheme="majorEastAsia" w:hAnsi="Bell MT" w:cs="Arial"/>
          <w:b/>
          <w:color w:val="000000"/>
          <w:sz w:val="26"/>
          <w:szCs w:val="26"/>
        </w:rPr>
        <w:t>:</w:t>
      </w:r>
      <w:r w:rsidRPr="00C340A1">
        <w:rPr>
          <w:rFonts w:ascii="Bell MT" w:eastAsiaTheme="majorEastAsia" w:hAnsi="Bell MT" w:cs="Arial"/>
          <w:color w:val="000000"/>
          <w:sz w:val="26"/>
          <w:szCs w:val="26"/>
        </w:rPr>
        <w:t> </w:t>
      </w:r>
      <w:proofErr w:type="gramStart"/>
      <w:r w:rsidRPr="00C340A1">
        <w:rPr>
          <w:rFonts w:ascii="Bell MT" w:eastAsiaTheme="majorEastAsia" w:hAnsi="Bell MT" w:cs="Arial"/>
          <w:color w:val="000000"/>
          <w:sz w:val="26"/>
          <w:szCs w:val="26"/>
        </w:rPr>
        <w:t>next(</w:t>
      </w:r>
      <w:proofErr w:type="gramEnd"/>
      <w:r w:rsidRPr="00C340A1">
        <w:rPr>
          <w:rFonts w:ascii="Bell MT" w:eastAsiaTheme="majorEastAsia" w:hAnsi="Bell MT" w:cs="Arial"/>
          <w:color w:val="000000"/>
          <w:sz w:val="26"/>
          <w:szCs w:val="26"/>
        </w:rPr>
        <w:t>)</w:t>
      </w:r>
      <w:r w:rsidRPr="00C340A1">
        <w:rPr>
          <w:rFonts w:ascii="Bell MT" w:eastAsiaTheme="majorEastAsia" w:hAnsi="Bell MT" w:cs="Arial"/>
          <w:bCs/>
          <w:color w:val="000000"/>
          <w:sz w:val="26"/>
          <w:szCs w:val="26"/>
        </w:rPr>
        <w:t>.</w:t>
      </w:r>
    </w:p>
    <w:p w:rsidR="00FB4357" w:rsidRPr="00C340A1" w:rsidRDefault="00FB4357" w:rsidP="00FB4357">
      <w:pPr>
        <w:pStyle w:val="NormalWeb"/>
        <w:shd w:val="clear" w:color="auto" w:fill="FFFFFF"/>
        <w:spacing w:before="300" w:after="300" w:line="420" w:lineRule="atLeast"/>
        <w:rPr>
          <w:rFonts w:ascii="Bell MT" w:eastAsiaTheme="majorEastAsia" w:hAnsi="Bell MT" w:cs="Arial"/>
          <w:bCs/>
          <w:color w:val="000000"/>
          <w:sz w:val="26"/>
          <w:szCs w:val="26"/>
        </w:rPr>
      </w:pPr>
      <w:r w:rsidRPr="00C340A1">
        <w:rPr>
          <w:rFonts w:ascii="Bell MT" w:eastAsiaTheme="majorEastAsia" w:hAnsi="Bell MT" w:cs="Arial"/>
          <w:bCs/>
          <w:color w:val="000000"/>
          <w:sz w:val="26"/>
          <w:szCs w:val="26"/>
        </w:rPr>
        <w:t>So whenever </w:t>
      </w:r>
      <w:proofErr w:type="gramStart"/>
      <w:r w:rsidRPr="00C340A1">
        <w:rPr>
          <w:rFonts w:ascii="Bell MT" w:eastAsiaTheme="majorEastAsia" w:hAnsi="Bell MT" w:cs="Arial"/>
          <w:bCs/>
          <w:color w:val="000000"/>
          <w:sz w:val="26"/>
          <w:szCs w:val="26"/>
        </w:rPr>
        <w:t>next(</w:t>
      </w:r>
      <w:proofErr w:type="gramEnd"/>
      <w:r w:rsidRPr="00C340A1">
        <w:rPr>
          <w:rFonts w:ascii="Bell MT" w:eastAsiaTheme="majorEastAsia" w:hAnsi="Bell MT" w:cs="Arial"/>
          <w:bCs/>
          <w:color w:val="000000"/>
          <w:sz w:val="26"/>
          <w:szCs w:val="26"/>
        </w:rPr>
        <w:t>) is called on a generator, the generator is responsible for passing back a value to whomever called next(). It does so by calling yield along with the value to be passed back (e.g. yield 7). The easiest way to remember what yield does is to think of it as return (plus a little magic) for</w:t>
      </w:r>
      <w:r w:rsidR="00C340A1">
        <w:rPr>
          <w:rFonts w:ascii="Bell MT" w:eastAsiaTheme="majorEastAsia" w:hAnsi="Bell MT" w:cs="Arial"/>
          <w:bCs/>
          <w:color w:val="000000"/>
          <w:sz w:val="26"/>
          <w:szCs w:val="26"/>
        </w:rPr>
        <w:t xml:space="preserve"> </w:t>
      </w:r>
      <w:r w:rsidRPr="00C340A1">
        <w:rPr>
          <w:rFonts w:ascii="Bell MT" w:eastAsiaTheme="majorEastAsia" w:hAnsi="Bell MT" w:cs="Arial"/>
          <w:bCs/>
          <w:color w:val="000000"/>
          <w:sz w:val="26"/>
          <w:szCs w:val="26"/>
        </w:rPr>
        <w:t>generator functions</w:t>
      </w:r>
      <w:r w:rsidR="00C340A1">
        <w:rPr>
          <w:rFonts w:ascii="Bell MT" w:eastAsiaTheme="majorEastAsia" w:hAnsi="Bell MT" w:cs="Arial"/>
          <w:bCs/>
          <w:color w:val="000000"/>
          <w:sz w:val="26"/>
          <w:szCs w:val="26"/>
        </w:rPr>
        <w:t>.</w:t>
      </w:r>
    </w:p>
    <w:p w:rsidR="00FB4357" w:rsidRPr="00C340A1" w:rsidRDefault="00FB4357" w:rsidP="00FB4357">
      <w:pPr>
        <w:pStyle w:val="NormalWeb"/>
        <w:shd w:val="clear" w:color="auto" w:fill="FFFFFF"/>
        <w:spacing w:before="300" w:after="300" w:line="420" w:lineRule="atLeast"/>
        <w:rPr>
          <w:rFonts w:ascii="Bell MT" w:eastAsiaTheme="majorEastAsia" w:hAnsi="Bell MT" w:cs="Arial"/>
          <w:bCs/>
          <w:color w:val="000000"/>
          <w:sz w:val="26"/>
          <w:szCs w:val="26"/>
        </w:rPr>
      </w:pPr>
      <w:r w:rsidRPr="00C340A1">
        <w:rPr>
          <w:rFonts w:ascii="Bell MT" w:eastAsiaTheme="majorEastAsia" w:hAnsi="Bell MT" w:cs="Arial"/>
          <w:bCs/>
          <w:color w:val="000000"/>
          <w:sz w:val="26"/>
          <w:szCs w:val="26"/>
        </w:rPr>
        <w:t>Again, this bears repeating: </w:t>
      </w:r>
      <w:r w:rsidRPr="00C340A1">
        <w:rPr>
          <w:rFonts w:ascii="Bell MT" w:eastAsiaTheme="majorEastAsia" w:hAnsi="Bell MT" w:cs="Arial"/>
          <w:color w:val="000000"/>
          <w:sz w:val="26"/>
          <w:szCs w:val="26"/>
        </w:rPr>
        <w:t>yield </w:t>
      </w:r>
      <w:r w:rsidRPr="00C340A1">
        <w:rPr>
          <w:rFonts w:ascii="Bell MT" w:eastAsiaTheme="majorEastAsia" w:hAnsi="Bell MT" w:cs="Arial"/>
          <w:b/>
          <w:color w:val="000000"/>
          <w:sz w:val="26"/>
          <w:szCs w:val="26"/>
        </w:rPr>
        <w:t>is just</w:t>
      </w:r>
      <w:r w:rsidRPr="00C340A1">
        <w:rPr>
          <w:rFonts w:ascii="Bell MT" w:eastAsiaTheme="majorEastAsia" w:hAnsi="Bell MT" w:cs="Arial"/>
          <w:color w:val="000000"/>
          <w:sz w:val="26"/>
          <w:szCs w:val="26"/>
        </w:rPr>
        <w:t> return </w:t>
      </w:r>
      <w:r w:rsidRPr="00C340A1">
        <w:rPr>
          <w:rFonts w:ascii="Bell MT" w:eastAsiaTheme="majorEastAsia" w:hAnsi="Bell MT" w:cs="Arial"/>
          <w:b/>
          <w:color w:val="000000"/>
          <w:sz w:val="26"/>
          <w:szCs w:val="26"/>
        </w:rPr>
        <w:t>(plus a little magic) for</w:t>
      </w:r>
      <w:r w:rsidRPr="00C340A1">
        <w:rPr>
          <w:rFonts w:ascii="Bell MT" w:eastAsiaTheme="majorEastAsia" w:hAnsi="Bell MT" w:cs="Arial"/>
          <w:color w:val="000000"/>
          <w:sz w:val="26"/>
          <w:szCs w:val="26"/>
        </w:rPr>
        <w:t> generator functions</w:t>
      </w:r>
      <w:r w:rsidRPr="00C340A1">
        <w:rPr>
          <w:rFonts w:ascii="Bell MT" w:eastAsiaTheme="majorEastAsia" w:hAnsi="Bell MT" w:cs="Arial"/>
          <w:b/>
          <w:color w:val="000000"/>
          <w:sz w:val="26"/>
          <w:szCs w:val="26"/>
        </w:rPr>
        <w:t>.</w:t>
      </w:r>
    </w:p>
    <w:p w:rsidR="00FB4357" w:rsidRPr="00C340A1" w:rsidRDefault="00FB4357" w:rsidP="00FB4357">
      <w:pPr>
        <w:pStyle w:val="NormalWeb"/>
        <w:shd w:val="clear" w:color="auto" w:fill="FFFFFF"/>
        <w:spacing w:before="300" w:after="300" w:line="420" w:lineRule="atLeast"/>
        <w:rPr>
          <w:rFonts w:ascii="Bell MT" w:eastAsiaTheme="majorEastAsia" w:hAnsi="Bell MT" w:cs="Arial"/>
          <w:bCs/>
          <w:color w:val="000000"/>
          <w:sz w:val="26"/>
          <w:szCs w:val="26"/>
        </w:rPr>
      </w:pPr>
      <w:r w:rsidRPr="00C340A1">
        <w:rPr>
          <w:rFonts w:ascii="Bell MT" w:eastAsiaTheme="majorEastAsia" w:hAnsi="Bell MT" w:cs="Arial"/>
          <w:bCs/>
          <w:color w:val="000000"/>
          <w:sz w:val="26"/>
          <w:szCs w:val="26"/>
        </w:rPr>
        <w:t>Here's a simple generator function:</w:t>
      </w:r>
    </w:p>
    <w:p w:rsidR="00FB4357" w:rsidRPr="00C340A1" w:rsidRDefault="00FB4357" w:rsidP="00C340A1">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color w:val="984806" w:themeColor="accent6" w:themeShade="80"/>
          <w:sz w:val="21"/>
          <w:szCs w:val="21"/>
        </w:rPr>
      </w:pPr>
      <w:r w:rsidRPr="00C340A1">
        <w:rPr>
          <w:rStyle w:val="pun"/>
          <w:color w:val="984806" w:themeColor="accent6" w:themeShade="80"/>
          <w:sz w:val="21"/>
          <w:szCs w:val="21"/>
        </w:rPr>
        <w:t xml:space="preserve">&gt;&gt;&gt; </w:t>
      </w:r>
      <w:proofErr w:type="gramStart"/>
      <w:r w:rsidRPr="00C340A1">
        <w:rPr>
          <w:rStyle w:val="pun"/>
          <w:color w:val="984806" w:themeColor="accent6" w:themeShade="80"/>
          <w:sz w:val="21"/>
          <w:szCs w:val="21"/>
        </w:rPr>
        <w:t>def</w:t>
      </w:r>
      <w:proofErr w:type="gramEnd"/>
      <w:r w:rsidRPr="00C340A1">
        <w:rPr>
          <w:rStyle w:val="pun"/>
          <w:color w:val="984806" w:themeColor="accent6" w:themeShade="80"/>
          <w:sz w:val="21"/>
          <w:szCs w:val="21"/>
        </w:rPr>
        <w:t xml:space="preserve"> simple_generator_function():</w:t>
      </w:r>
    </w:p>
    <w:p w:rsidR="00FB4357" w:rsidRPr="00C340A1" w:rsidRDefault="00FB4357" w:rsidP="00C340A1">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color w:val="984806" w:themeColor="accent6" w:themeShade="80"/>
          <w:sz w:val="21"/>
          <w:szCs w:val="21"/>
        </w:rPr>
      </w:pPr>
      <w:r w:rsidRPr="00C340A1">
        <w:rPr>
          <w:rStyle w:val="pun"/>
          <w:color w:val="984806" w:themeColor="accent6" w:themeShade="80"/>
          <w:sz w:val="21"/>
          <w:szCs w:val="21"/>
        </w:rPr>
        <w:t>&gt;&gt;&gt;    yield 1</w:t>
      </w:r>
    </w:p>
    <w:p w:rsidR="00FB4357" w:rsidRPr="00C340A1" w:rsidRDefault="00FB4357" w:rsidP="00C340A1">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color w:val="984806" w:themeColor="accent6" w:themeShade="80"/>
          <w:sz w:val="21"/>
          <w:szCs w:val="21"/>
        </w:rPr>
      </w:pPr>
      <w:r w:rsidRPr="00C340A1">
        <w:rPr>
          <w:rStyle w:val="pun"/>
          <w:color w:val="984806" w:themeColor="accent6" w:themeShade="80"/>
          <w:sz w:val="21"/>
          <w:szCs w:val="21"/>
        </w:rPr>
        <w:t>&gt;&gt;&gt;    yield 2</w:t>
      </w:r>
    </w:p>
    <w:p w:rsidR="00FB4357" w:rsidRDefault="00FB4357" w:rsidP="00C340A1">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color w:val="984806" w:themeColor="accent6" w:themeShade="80"/>
          <w:sz w:val="21"/>
          <w:szCs w:val="21"/>
        </w:rPr>
      </w:pPr>
      <w:r w:rsidRPr="00C340A1">
        <w:rPr>
          <w:rStyle w:val="pun"/>
          <w:color w:val="984806" w:themeColor="accent6" w:themeShade="80"/>
          <w:sz w:val="21"/>
          <w:szCs w:val="21"/>
        </w:rPr>
        <w:t>&gt;&gt;&gt;    yield 3</w:t>
      </w:r>
    </w:p>
    <w:p w:rsidR="00C340A1" w:rsidRPr="00C340A1" w:rsidRDefault="00C340A1" w:rsidP="00C340A1">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color w:val="984806" w:themeColor="accent6" w:themeShade="80"/>
          <w:sz w:val="21"/>
          <w:szCs w:val="21"/>
        </w:rPr>
      </w:pPr>
    </w:p>
    <w:p w:rsidR="00FB4357" w:rsidRPr="00C340A1" w:rsidRDefault="00FB4357" w:rsidP="00C340A1">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b/>
          <w:color w:val="984806" w:themeColor="accent6" w:themeShade="80"/>
          <w:sz w:val="21"/>
          <w:szCs w:val="21"/>
        </w:rPr>
      </w:pPr>
      <w:r w:rsidRPr="00C340A1">
        <w:rPr>
          <w:rStyle w:val="pun"/>
          <w:b/>
          <w:color w:val="984806" w:themeColor="accent6" w:themeShade="80"/>
          <w:sz w:val="21"/>
          <w:szCs w:val="21"/>
        </w:rPr>
        <w:t>And here are two simple ways to use it:</w:t>
      </w:r>
    </w:p>
    <w:p w:rsidR="00FB4357" w:rsidRPr="00C340A1" w:rsidRDefault="00FB4357" w:rsidP="00C340A1">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color w:val="984806" w:themeColor="accent6" w:themeShade="80"/>
          <w:sz w:val="21"/>
          <w:szCs w:val="21"/>
        </w:rPr>
      </w:pPr>
      <w:r w:rsidRPr="00C340A1">
        <w:rPr>
          <w:rStyle w:val="pun"/>
          <w:color w:val="984806" w:themeColor="accent6" w:themeShade="80"/>
          <w:sz w:val="21"/>
          <w:szCs w:val="21"/>
        </w:rPr>
        <w:t xml:space="preserve">&gt;&gt;&gt; </w:t>
      </w:r>
      <w:proofErr w:type="gramStart"/>
      <w:r w:rsidRPr="00C340A1">
        <w:rPr>
          <w:rStyle w:val="pun"/>
          <w:color w:val="984806" w:themeColor="accent6" w:themeShade="80"/>
          <w:sz w:val="21"/>
          <w:szCs w:val="21"/>
        </w:rPr>
        <w:t>for</w:t>
      </w:r>
      <w:proofErr w:type="gramEnd"/>
      <w:r w:rsidRPr="00C340A1">
        <w:rPr>
          <w:rStyle w:val="pun"/>
          <w:color w:val="984806" w:themeColor="accent6" w:themeShade="80"/>
          <w:sz w:val="21"/>
          <w:szCs w:val="21"/>
        </w:rPr>
        <w:t xml:space="preserve"> value in simple_generator_function():</w:t>
      </w:r>
    </w:p>
    <w:p w:rsidR="00FB4357" w:rsidRPr="00C340A1" w:rsidRDefault="00FB4357" w:rsidP="00C340A1">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color w:val="984806" w:themeColor="accent6" w:themeShade="80"/>
          <w:sz w:val="21"/>
          <w:szCs w:val="21"/>
        </w:rPr>
      </w:pPr>
      <w:r w:rsidRPr="00C340A1">
        <w:rPr>
          <w:rStyle w:val="pun"/>
          <w:color w:val="984806" w:themeColor="accent6" w:themeShade="80"/>
          <w:sz w:val="21"/>
          <w:szCs w:val="21"/>
        </w:rPr>
        <w:t xml:space="preserve">&gt;&gt;&gt;     </w:t>
      </w:r>
      <w:proofErr w:type="gramStart"/>
      <w:r w:rsidRPr="00C340A1">
        <w:rPr>
          <w:rStyle w:val="pun"/>
          <w:color w:val="984806" w:themeColor="accent6" w:themeShade="80"/>
          <w:sz w:val="21"/>
          <w:szCs w:val="21"/>
        </w:rPr>
        <w:t>print(</w:t>
      </w:r>
      <w:proofErr w:type="gramEnd"/>
      <w:r w:rsidRPr="00C340A1">
        <w:rPr>
          <w:rStyle w:val="pun"/>
          <w:color w:val="984806" w:themeColor="accent6" w:themeShade="80"/>
          <w:sz w:val="21"/>
          <w:szCs w:val="21"/>
        </w:rPr>
        <w:t>value)</w:t>
      </w:r>
    </w:p>
    <w:p w:rsidR="00FB4357" w:rsidRPr="00C340A1" w:rsidRDefault="00FB4357" w:rsidP="00C340A1">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color w:val="984806" w:themeColor="accent6" w:themeShade="80"/>
          <w:sz w:val="21"/>
          <w:szCs w:val="21"/>
        </w:rPr>
      </w:pPr>
      <w:r w:rsidRPr="00C340A1">
        <w:rPr>
          <w:rStyle w:val="pun"/>
          <w:color w:val="984806" w:themeColor="accent6" w:themeShade="80"/>
          <w:sz w:val="21"/>
          <w:szCs w:val="21"/>
        </w:rPr>
        <w:t>1</w:t>
      </w:r>
    </w:p>
    <w:p w:rsidR="00FB4357" w:rsidRPr="00C340A1" w:rsidRDefault="00FB4357" w:rsidP="00C340A1">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color w:val="984806" w:themeColor="accent6" w:themeShade="80"/>
          <w:sz w:val="21"/>
          <w:szCs w:val="21"/>
        </w:rPr>
      </w:pPr>
      <w:r w:rsidRPr="00C340A1">
        <w:rPr>
          <w:rStyle w:val="pun"/>
          <w:color w:val="984806" w:themeColor="accent6" w:themeShade="80"/>
          <w:sz w:val="21"/>
          <w:szCs w:val="21"/>
        </w:rPr>
        <w:t>2</w:t>
      </w:r>
    </w:p>
    <w:p w:rsidR="00FB4357" w:rsidRPr="00C340A1" w:rsidRDefault="00FB4357" w:rsidP="00C340A1">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color w:val="984806" w:themeColor="accent6" w:themeShade="80"/>
          <w:sz w:val="21"/>
          <w:szCs w:val="21"/>
        </w:rPr>
      </w:pPr>
      <w:r w:rsidRPr="00C340A1">
        <w:rPr>
          <w:rStyle w:val="pun"/>
          <w:color w:val="984806" w:themeColor="accent6" w:themeShade="80"/>
          <w:sz w:val="21"/>
          <w:szCs w:val="21"/>
        </w:rPr>
        <w:t>3</w:t>
      </w:r>
    </w:p>
    <w:p w:rsidR="00FB4357" w:rsidRPr="00C340A1" w:rsidRDefault="00FB4357" w:rsidP="00C340A1">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color w:val="984806" w:themeColor="accent6" w:themeShade="80"/>
          <w:sz w:val="21"/>
          <w:szCs w:val="21"/>
        </w:rPr>
      </w:pPr>
      <w:r w:rsidRPr="00C340A1">
        <w:rPr>
          <w:rStyle w:val="pun"/>
          <w:color w:val="984806" w:themeColor="accent6" w:themeShade="80"/>
          <w:sz w:val="21"/>
          <w:szCs w:val="21"/>
        </w:rPr>
        <w:t>&gt;&gt;&gt; our_generator = simple_generator_</w:t>
      </w:r>
      <w:proofErr w:type="gramStart"/>
      <w:r w:rsidRPr="00C340A1">
        <w:rPr>
          <w:rStyle w:val="pun"/>
          <w:color w:val="984806" w:themeColor="accent6" w:themeShade="80"/>
          <w:sz w:val="21"/>
          <w:szCs w:val="21"/>
        </w:rPr>
        <w:t>function()</w:t>
      </w:r>
      <w:proofErr w:type="gramEnd"/>
    </w:p>
    <w:p w:rsidR="00FB4357" w:rsidRPr="00C340A1" w:rsidRDefault="00FB4357" w:rsidP="00C340A1">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color w:val="984806" w:themeColor="accent6" w:themeShade="80"/>
          <w:sz w:val="21"/>
          <w:szCs w:val="21"/>
        </w:rPr>
      </w:pPr>
      <w:r w:rsidRPr="00C340A1">
        <w:rPr>
          <w:rStyle w:val="pun"/>
          <w:color w:val="984806" w:themeColor="accent6" w:themeShade="80"/>
          <w:sz w:val="21"/>
          <w:szCs w:val="21"/>
        </w:rPr>
        <w:t xml:space="preserve">&gt;&gt;&gt; </w:t>
      </w:r>
      <w:proofErr w:type="gramStart"/>
      <w:r w:rsidRPr="00C340A1">
        <w:rPr>
          <w:rStyle w:val="pun"/>
          <w:color w:val="984806" w:themeColor="accent6" w:themeShade="80"/>
          <w:sz w:val="21"/>
          <w:szCs w:val="21"/>
        </w:rPr>
        <w:t>next(</w:t>
      </w:r>
      <w:proofErr w:type="gramEnd"/>
      <w:r w:rsidRPr="00C340A1">
        <w:rPr>
          <w:rStyle w:val="pun"/>
          <w:color w:val="984806" w:themeColor="accent6" w:themeShade="80"/>
          <w:sz w:val="21"/>
          <w:szCs w:val="21"/>
        </w:rPr>
        <w:t>our_generator)</w:t>
      </w:r>
    </w:p>
    <w:p w:rsidR="00FB4357" w:rsidRPr="00C340A1" w:rsidRDefault="00FB4357" w:rsidP="00C340A1">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color w:val="984806" w:themeColor="accent6" w:themeShade="80"/>
          <w:sz w:val="21"/>
          <w:szCs w:val="21"/>
        </w:rPr>
      </w:pPr>
      <w:r w:rsidRPr="00C340A1">
        <w:rPr>
          <w:rStyle w:val="pun"/>
          <w:color w:val="984806" w:themeColor="accent6" w:themeShade="80"/>
          <w:sz w:val="21"/>
          <w:szCs w:val="21"/>
        </w:rPr>
        <w:t>1</w:t>
      </w:r>
    </w:p>
    <w:p w:rsidR="00FB4357" w:rsidRPr="00C340A1" w:rsidRDefault="00FB4357" w:rsidP="00C340A1">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color w:val="984806" w:themeColor="accent6" w:themeShade="80"/>
          <w:sz w:val="21"/>
          <w:szCs w:val="21"/>
        </w:rPr>
      </w:pPr>
      <w:r w:rsidRPr="00C340A1">
        <w:rPr>
          <w:rStyle w:val="pun"/>
          <w:color w:val="984806" w:themeColor="accent6" w:themeShade="80"/>
          <w:sz w:val="21"/>
          <w:szCs w:val="21"/>
        </w:rPr>
        <w:t xml:space="preserve">&gt;&gt;&gt; </w:t>
      </w:r>
      <w:proofErr w:type="gramStart"/>
      <w:r w:rsidRPr="00C340A1">
        <w:rPr>
          <w:rStyle w:val="pun"/>
          <w:color w:val="984806" w:themeColor="accent6" w:themeShade="80"/>
          <w:sz w:val="21"/>
          <w:szCs w:val="21"/>
        </w:rPr>
        <w:t>next(</w:t>
      </w:r>
      <w:proofErr w:type="gramEnd"/>
      <w:r w:rsidRPr="00C340A1">
        <w:rPr>
          <w:rStyle w:val="pun"/>
          <w:color w:val="984806" w:themeColor="accent6" w:themeShade="80"/>
          <w:sz w:val="21"/>
          <w:szCs w:val="21"/>
        </w:rPr>
        <w:t>our_generator)</w:t>
      </w:r>
    </w:p>
    <w:p w:rsidR="00FB4357" w:rsidRPr="00C340A1" w:rsidRDefault="00FB4357" w:rsidP="00C340A1">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color w:val="984806" w:themeColor="accent6" w:themeShade="80"/>
          <w:sz w:val="21"/>
          <w:szCs w:val="21"/>
        </w:rPr>
      </w:pPr>
      <w:r w:rsidRPr="00C340A1">
        <w:rPr>
          <w:rStyle w:val="pun"/>
          <w:color w:val="984806" w:themeColor="accent6" w:themeShade="80"/>
          <w:sz w:val="21"/>
          <w:szCs w:val="21"/>
        </w:rPr>
        <w:t>2</w:t>
      </w:r>
    </w:p>
    <w:p w:rsidR="00FB4357" w:rsidRPr="00C340A1" w:rsidRDefault="00FB4357" w:rsidP="00C340A1">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color w:val="984806" w:themeColor="accent6" w:themeShade="80"/>
          <w:sz w:val="21"/>
          <w:szCs w:val="21"/>
        </w:rPr>
      </w:pPr>
      <w:r w:rsidRPr="00C340A1">
        <w:rPr>
          <w:rStyle w:val="pun"/>
          <w:color w:val="984806" w:themeColor="accent6" w:themeShade="80"/>
          <w:sz w:val="21"/>
          <w:szCs w:val="21"/>
        </w:rPr>
        <w:t xml:space="preserve">&gt;&gt;&gt; </w:t>
      </w:r>
      <w:proofErr w:type="gramStart"/>
      <w:r w:rsidRPr="00C340A1">
        <w:rPr>
          <w:rStyle w:val="pun"/>
          <w:color w:val="984806" w:themeColor="accent6" w:themeShade="80"/>
          <w:sz w:val="21"/>
          <w:szCs w:val="21"/>
        </w:rPr>
        <w:t>next(</w:t>
      </w:r>
      <w:proofErr w:type="gramEnd"/>
      <w:r w:rsidRPr="00C340A1">
        <w:rPr>
          <w:rStyle w:val="pun"/>
          <w:color w:val="984806" w:themeColor="accent6" w:themeShade="80"/>
          <w:sz w:val="21"/>
          <w:szCs w:val="21"/>
        </w:rPr>
        <w:t>our_generator)</w:t>
      </w:r>
    </w:p>
    <w:p w:rsidR="00FB4357" w:rsidRPr="00C340A1" w:rsidRDefault="00FB4357" w:rsidP="00C340A1">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color w:val="984806" w:themeColor="accent6" w:themeShade="80"/>
          <w:sz w:val="21"/>
          <w:szCs w:val="21"/>
        </w:rPr>
      </w:pPr>
      <w:r w:rsidRPr="00C340A1">
        <w:rPr>
          <w:rStyle w:val="pun"/>
          <w:color w:val="984806" w:themeColor="accent6" w:themeShade="80"/>
          <w:sz w:val="21"/>
          <w:szCs w:val="21"/>
        </w:rPr>
        <w:t>3</w:t>
      </w:r>
    </w:p>
    <w:p w:rsidR="00FB4357" w:rsidRPr="003B53F0" w:rsidRDefault="00FB4357" w:rsidP="00FB4357">
      <w:pPr>
        <w:pStyle w:val="NormalWeb"/>
        <w:shd w:val="clear" w:color="auto" w:fill="FFFFFF"/>
        <w:spacing w:before="300" w:after="300" w:line="420" w:lineRule="atLeast"/>
        <w:rPr>
          <w:rFonts w:ascii="Bell MT" w:eastAsiaTheme="majorEastAsia" w:hAnsi="Bell MT" w:cs="Arial"/>
          <w:bCs/>
          <w:color w:val="000000"/>
          <w:sz w:val="26"/>
          <w:szCs w:val="26"/>
        </w:rPr>
      </w:pPr>
      <w:r w:rsidRPr="003B53F0">
        <w:rPr>
          <w:rFonts w:ascii="Bell MT" w:eastAsiaTheme="majorEastAsia" w:hAnsi="Bell MT" w:cs="Arial"/>
          <w:bCs/>
          <w:color w:val="000000"/>
          <w:sz w:val="26"/>
          <w:szCs w:val="26"/>
        </w:rPr>
        <w:lastRenderedPageBreak/>
        <w:t>What's the magic part? Glad you asked! When a generator function calls yield, the "state" of the</w:t>
      </w:r>
      <w:r w:rsidR="003B53F0">
        <w:rPr>
          <w:rFonts w:ascii="Bell MT" w:eastAsiaTheme="majorEastAsia" w:hAnsi="Bell MT" w:cs="Arial"/>
          <w:bCs/>
          <w:color w:val="000000"/>
          <w:sz w:val="26"/>
          <w:szCs w:val="26"/>
        </w:rPr>
        <w:t xml:space="preserve"> </w:t>
      </w:r>
      <w:r w:rsidRPr="003B53F0">
        <w:rPr>
          <w:rFonts w:ascii="Bell MT" w:eastAsiaTheme="majorEastAsia" w:hAnsi="Bell MT" w:cs="Arial"/>
          <w:bCs/>
          <w:color w:val="000000"/>
          <w:sz w:val="26"/>
          <w:szCs w:val="26"/>
        </w:rPr>
        <w:t>generator function is frozen; the values of all variables are saved and the next line of code to be executed is recorded until </w:t>
      </w:r>
      <w:proofErr w:type="gramStart"/>
      <w:r w:rsidRPr="003B53F0">
        <w:rPr>
          <w:rFonts w:ascii="Bell MT" w:eastAsiaTheme="majorEastAsia" w:hAnsi="Bell MT" w:cs="Arial"/>
          <w:bCs/>
          <w:color w:val="000000"/>
          <w:sz w:val="26"/>
          <w:szCs w:val="26"/>
        </w:rPr>
        <w:t>next(</w:t>
      </w:r>
      <w:proofErr w:type="gramEnd"/>
      <w:r w:rsidRPr="003B53F0">
        <w:rPr>
          <w:rFonts w:ascii="Bell MT" w:eastAsiaTheme="majorEastAsia" w:hAnsi="Bell MT" w:cs="Arial"/>
          <w:bCs/>
          <w:color w:val="000000"/>
          <w:sz w:val="26"/>
          <w:szCs w:val="26"/>
        </w:rPr>
        <w:t>) is called again. Once it is, the generator function simply resumes where it left off. If</w:t>
      </w:r>
      <w:r w:rsidR="003B53F0">
        <w:rPr>
          <w:rFonts w:ascii="Bell MT" w:eastAsiaTheme="majorEastAsia" w:hAnsi="Bell MT" w:cs="Arial"/>
          <w:bCs/>
          <w:color w:val="000000"/>
          <w:sz w:val="26"/>
          <w:szCs w:val="26"/>
        </w:rPr>
        <w:t xml:space="preserve"> </w:t>
      </w:r>
      <w:proofErr w:type="gramStart"/>
      <w:r w:rsidRPr="003B53F0">
        <w:rPr>
          <w:rFonts w:ascii="Bell MT" w:eastAsiaTheme="majorEastAsia" w:hAnsi="Bell MT" w:cs="Arial"/>
          <w:bCs/>
          <w:color w:val="000000"/>
          <w:sz w:val="26"/>
          <w:szCs w:val="26"/>
        </w:rPr>
        <w:t>next(</w:t>
      </w:r>
      <w:proofErr w:type="gramEnd"/>
      <w:r w:rsidRPr="003B53F0">
        <w:rPr>
          <w:rFonts w:ascii="Bell MT" w:eastAsiaTheme="majorEastAsia" w:hAnsi="Bell MT" w:cs="Arial"/>
          <w:bCs/>
          <w:color w:val="000000"/>
          <w:sz w:val="26"/>
          <w:szCs w:val="26"/>
        </w:rPr>
        <w:t>) is never called again, the state recorded during the yield call is (eventually) discarded.</w:t>
      </w:r>
    </w:p>
    <w:p w:rsidR="00FB4357" w:rsidRPr="003B53F0" w:rsidRDefault="00FB4357" w:rsidP="00FB4357">
      <w:pPr>
        <w:pStyle w:val="NormalWeb"/>
        <w:shd w:val="clear" w:color="auto" w:fill="FFFFFF"/>
        <w:spacing w:before="300" w:after="300" w:line="420" w:lineRule="atLeast"/>
        <w:rPr>
          <w:rFonts w:ascii="Bell MT" w:eastAsiaTheme="majorEastAsia" w:hAnsi="Bell MT" w:cs="Arial"/>
          <w:bCs/>
          <w:color w:val="000000"/>
          <w:sz w:val="26"/>
          <w:szCs w:val="26"/>
        </w:rPr>
      </w:pPr>
      <w:r w:rsidRPr="003B53F0">
        <w:rPr>
          <w:rFonts w:ascii="Bell MT" w:eastAsiaTheme="majorEastAsia" w:hAnsi="Bell MT" w:cs="Arial"/>
          <w:bCs/>
          <w:color w:val="000000"/>
          <w:sz w:val="26"/>
          <w:szCs w:val="26"/>
        </w:rPr>
        <w:t>Let's rewrite get_primes as a generator function. Notice that we no longer need the magical_infinite_range</w:t>
      </w:r>
      <w:r w:rsidR="003B53F0">
        <w:rPr>
          <w:rFonts w:ascii="Bell MT" w:eastAsiaTheme="majorEastAsia" w:hAnsi="Bell MT" w:cs="Arial"/>
          <w:bCs/>
          <w:color w:val="000000"/>
          <w:sz w:val="26"/>
          <w:szCs w:val="26"/>
        </w:rPr>
        <w:t xml:space="preserve"> </w:t>
      </w:r>
      <w:r w:rsidRPr="003B53F0">
        <w:rPr>
          <w:rFonts w:ascii="Bell MT" w:eastAsiaTheme="majorEastAsia" w:hAnsi="Bell MT" w:cs="Arial"/>
          <w:bCs/>
          <w:color w:val="000000"/>
          <w:sz w:val="26"/>
          <w:szCs w:val="26"/>
        </w:rPr>
        <w:t>function. Using a simple while loop, we can create our own infinite sequence:</w:t>
      </w:r>
    </w:p>
    <w:p w:rsidR="00FB4357" w:rsidRPr="003B53F0" w:rsidRDefault="00FB4357" w:rsidP="003B53F0">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color w:val="984806" w:themeColor="accent6" w:themeShade="80"/>
          <w:sz w:val="21"/>
          <w:szCs w:val="21"/>
        </w:rPr>
      </w:pPr>
      <w:proofErr w:type="gramStart"/>
      <w:r w:rsidRPr="003B53F0">
        <w:rPr>
          <w:rStyle w:val="pun"/>
          <w:color w:val="984806" w:themeColor="accent6" w:themeShade="80"/>
          <w:sz w:val="21"/>
          <w:szCs w:val="21"/>
        </w:rPr>
        <w:t>def</w:t>
      </w:r>
      <w:proofErr w:type="gramEnd"/>
      <w:r w:rsidRPr="003B53F0">
        <w:rPr>
          <w:rStyle w:val="pun"/>
          <w:color w:val="984806" w:themeColor="accent6" w:themeShade="80"/>
          <w:sz w:val="21"/>
          <w:szCs w:val="21"/>
        </w:rPr>
        <w:t xml:space="preserve"> get_primes(number):</w:t>
      </w:r>
    </w:p>
    <w:p w:rsidR="00FB4357" w:rsidRPr="003B53F0" w:rsidRDefault="00FB4357" w:rsidP="003B53F0">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color w:val="984806" w:themeColor="accent6" w:themeShade="80"/>
          <w:sz w:val="21"/>
          <w:szCs w:val="21"/>
        </w:rPr>
      </w:pPr>
      <w:r w:rsidRPr="003B53F0">
        <w:rPr>
          <w:rStyle w:val="pun"/>
          <w:color w:val="984806" w:themeColor="accent6" w:themeShade="80"/>
          <w:sz w:val="21"/>
          <w:szCs w:val="21"/>
        </w:rPr>
        <w:t xml:space="preserve">    </w:t>
      </w:r>
      <w:proofErr w:type="gramStart"/>
      <w:r w:rsidRPr="003B53F0">
        <w:rPr>
          <w:rStyle w:val="pun"/>
          <w:color w:val="984806" w:themeColor="accent6" w:themeShade="80"/>
          <w:sz w:val="21"/>
          <w:szCs w:val="21"/>
        </w:rPr>
        <w:t>while</w:t>
      </w:r>
      <w:proofErr w:type="gramEnd"/>
      <w:r w:rsidRPr="003B53F0">
        <w:rPr>
          <w:rStyle w:val="pun"/>
          <w:color w:val="984806" w:themeColor="accent6" w:themeShade="80"/>
          <w:sz w:val="21"/>
          <w:szCs w:val="21"/>
        </w:rPr>
        <w:t xml:space="preserve"> True:</w:t>
      </w:r>
    </w:p>
    <w:p w:rsidR="00FB4357" w:rsidRPr="003B53F0" w:rsidRDefault="00FB4357" w:rsidP="003B53F0">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color w:val="984806" w:themeColor="accent6" w:themeShade="80"/>
          <w:sz w:val="21"/>
          <w:szCs w:val="21"/>
        </w:rPr>
      </w:pPr>
      <w:r w:rsidRPr="003B53F0">
        <w:rPr>
          <w:rStyle w:val="pun"/>
          <w:color w:val="984806" w:themeColor="accent6" w:themeShade="80"/>
          <w:sz w:val="21"/>
          <w:szCs w:val="21"/>
        </w:rPr>
        <w:t xml:space="preserve">        </w:t>
      </w:r>
      <w:proofErr w:type="gramStart"/>
      <w:r w:rsidRPr="003B53F0">
        <w:rPr>
          <w:rStyle w:val="pun"/>
          <w:color w:val="984806" w:themeColor="accent6" w:themeShade="80"/>
          <w:sz w:val="21"/>
          <w:szCs w:val="21"/>
        </w:rPr>
        <w:t>if</w:t>
      </w:r>
      <w:proofErr w:type="gramEnd"/>
      <w:r w:rsidRPr="003B53F0">
        <w:rPr>
          <w:rStyle w:val="pun"/>
          <w:color w:val="984806" w:themeColor="accent6" w:themeShade="80"/>
          <w:sz w:val="21"/>
          <w:szCs w:val="21"/>
        </w:rPr>
        <w:t xml:space="preserve"> is_prime(number):</w:t>
      </w:r>
    </w:p>
    <w:p w:rsidR="00FB4357" w:rsidRPr="003B53F0" w:rsidRDefault="00FB4357" w:rsidP="003B53F0">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color w:val="984806" w:themeColor="accent6" w:themeShade="80"/>
          <w:sz w:val="21"/>
          <w:szCs w:val="21"/>
        </w:rPr>
      </w:pPr>
      <w:r w:rsidRPr="003B53F0">
        <w:rPr>
          <w:rStyle w:val="pun"/>
          <w:color w:val="984806" w:themeColor="accent6" w:themeShade="80"/>
          <w:sz w:val="21"/>
          <w:szCs w:val="21"/>
        </w:rPr>
        <w:t xml:space="preserve">            </w:t>
      </w:r>
      <w:proofErr w:type="gramStart"/>
      <w:r w:rsidRPr="003B53F0">
        <w:rPr>
          <w:rStyle w:val="pun"/>
          <w:color w:val="984806" w:themeColor="accent6" w:themeShade="80"/>
          <w:sz w:val="21"/>
          <w:szCs w:val="21"/>
        </w:rPr>
        <w:t>yield</w:t>
      </w:r>
      <w:proofErr w:type="gramEnd"/>
      <w:r w:rsidRPr="003B53F0">
        <w:rPr>
          <w:rStyle w:val="pun"/>
          <w:color w:val="984806" w:themeColor="accent6" w:themeShade="80"/>
          <w:sz w:val="21"/>
          <w:szCs w:val="21"/>
        </w:rPr>
        <w:t xml:space="preserve"> number</w:t>
      </w:r>
    </w:p>
    <w:p w:rsidR="00FB4357" w:rsidRPr="003B53F0" w:rsidRDefault="00FB4357" w:rsidP="003B53F0">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color w:val="984806" w:themeColor="accent6" w:themeShade="80"/>
          <w:sz w:val="21"/>
          <w:szCs w:val="21"/>
        </w:rPr>
      </w:pPr>
      <w:r w:rsidRPr="003B53F0">
        <w:rPr>
          <w:rStyle w:val="pun"/>
          <w:color w:val="984806" w:themeColor="accent6" w:themeShade="80"/>
          <w:sz w:val="21"/>
          <w:szCs w:val="21"/>
        </w:rPr>
        <w:t xml:space="preserve">        </w:t>
      </w:r>
      <w:proofErr w:type="gramStart"/>
      <w:r w:rsidRPr="003B53F0">
        <w:rPr>
          <w:rStyle w:val="pun"/>
          <w:color w:val="984806" w:themeColor="accent6" w:themeShade="80"/>
          <w:sz w:val="21"/>
          <w:szCs w:val="21"/>
        </w:rPr>
        <w:t>number</w:t>
      </w:r>
      <w:proofErr w:type="gramEnd"/>
      <w:r w:rsidRPr="003B53F0">
        <w:rPr>
          <w:rStyle w:val="pun"/>
          <w:color w:val="984806" w:themeColor="accent6" w:themeShade="80"/>
          <w:sz w:val="21"/>
          <w:szCs w:val="21"/>
        </w:rPr>
        <w:t xml:space="preserve"> += 1</w:t>
      </w:r>
    </w:p>
    <w:p w:rsidR="00336D82" w:rsidRDefault="00FB4357" w:rsidP="003B53F0">
      <w:pPr>
        <w:pStyle w:val="NormalWeb"/>
        <w:shd w:val="clear" w:color="auto" w:fill="FFFFFF"/>
        <w:spacing w:before="300" w:after="300" w:line="420" w:lineRule="atLeast"/>
        <w:rPr>
          <w:rFonts w:ascii="Bell MT" w:hAnsi="Bell MT"/>
          <w:b/>
          <w:sz w:val="32"/>
          <w:szCs w:val="32"/>
        </w:rPr>
      </w:pPr>
      <w:r w:rsidRPr="003B53F0">
        <w:rPr>
          <w:rFonts w:ascii="Bell MT" w:eastAsiaTheme="majorEastAsia" w:hAnsi="Bell MT" w:cs="Arial"/>
          <w:bCs/>
          <w:color w:val="000000"/>
          <w:sz w:val="26"/>
          <w:szCs w:val="26"/>
        </w:rPr>
        <w:t>If a generator</w:t>
      </w:r>
      <w:r w:rsidR="003B53F0">
        <w:rPr>
          <w:rFonts w:ascii="Bell MT" w:eastAsiaTheme="majorEastAsia" w:hAnsi="Bell MT" w:cs="Arial"/>
          <w:bCs/>
          <w:color w:val="000000"/>
          <w:sz w:val="26"/>
          <w:szCs w:val="26"/>
        </w:rPr>
        <w:t xml:space="preserve"> </w:t>
      </w:r>
      <w:r w:rsidRPr="003B53F0">
        <w:rPr>
          <w:rFonts w:ascii="Bell MT" w:eastAsiaTheme="majorEastAsia" w:hAnsi="Bell MT" w:cs="Arial"/>
          <w:bCs/>
          <w:color w:val="000000"/>
          <w:sz w:val="26"/>
          <w:szCs w:val="26"/>
        </w:rPr>
        <w:t xml:space="preserve">function calls return or reaches the end its definition, a StopIteration exception is raised. </w:t>
      </w:r>
    </w:p>
    <w:p w:rsidR="00336D82" w:rsidRDefault="00336D82" w:rsidP="00336D82">
      <w:pPr>
        <w:pStyle w:val="Heading2"/>
        <w:shd w:val="clear" w:color="auto" w:fill="FFFFFF"/>
        <w:spacing w:before="450" w:after="150"/>
        <w:rPr>
          <w:rFonts w:ascii="Garamond" w:hAnsi="Garamond"/>
          <w:b w:val="0"/>
          <w:bCs w:val="0"/>
          <w:color w:val="3E4349"/>
          <w:sz w:val="47"/>
          <w:szCs w:val="47"/>
        </w:rPr>
      </w:pPr>
      <w:r>
        <w:rPr>
          <w:rFonts w:ascii="Garamond" w:hAnsi="Garamond"/>
          <w:b w:val="0"/>
          <w:bCs w:val="0"/>
          <w:color w:val="3E4349"/>
          <w:sz w:val="47"/>
          <w:szCs w:val="47"/>
        </w:rPr>
        <w:t>5.1. Iterators</w:t>
      </w:r>
    </w:p>
    <w:p w:rsidR="00336D82" w:rsidRDefault="00336D82" w:rsidP="00336D82">
      <w:pPr>
        <w:pStyle w:val="NormalWeb"/>
        <w:shd w:val="clear" w:color="auto" w:fill="FFFFFF"/>
        <w:spacing w:line="336" w:lineRule="atLeast"/>
        <w:rPr>
          <w:rFonts w:ascii="Georgia" w:hAnsi="Georgia"/>
          <w:color w:val="3E4349"/>
          <w:sz w:val="26"/>
          <w:szCs w:val="26"/>
        </w:rPr>
      </w:pPr>
      <w:r>
        <w:rPr>
          <w:rFonts w:ascii="Georgia" w:hAnsi="Georgia"/>
          <w:color w:val="3E4349"/>
          <w:sz w:val="26"/>
          <w:szCs w:val="26"/>
        </w:rPr>
        <w:t>We use</w:t>
      </w:r>
      <w:r>
        <w:rPr>
          <w:rStyle w:val="apple-converted-space"/>
          <w:rFonts w:ascii="Georgia" w:eastAsiaTheme="majorEastAsia" w:hAnsi="Georgia"/>
          <w:color w:val="3E4349"/>
          <w:sz w:val="26"/>
          <w:szCs w:val="26"/>
        </w:rPr>
        <w:t> </w:t>
      </w:r>
      <w:r>
        <w:rPr>
          <w:rStyle w:val="pre"/>
          <w:rFonts w:ascii="Consolas" w:hAnsi="Consolas" w:cs="Consolas"/>
          <w:color w:val="222222"/>
          <w:sz w:val="23"/>
          <w:szCs w:val="23"/>
          <w:shd w:val="clear" w:color="auto" w:fill="ECF0F3"/>
        </w:rPr>
        <w:t>for</w:t>
      </w:r>
      <w:r>
        <w:rPr>
          <w:rStyle w:val="apple-converted-space"/>
          <w:rFonts w:ascii="Georgia" w:eastAsiaTheme="majorEastAsia" w:hAnsi="Georgia"/>
          <w:color w:val="3E4349"/>
          <w:sz w:val="26"/>
          <w:szCs w:val="26"/>
        </w:rPr>
        <w:t> </w:t>
      </w:r>
      <w:r>
        <w:rPr>
          <w:rFonts w:ascii="Georgia" w:hAnsi="Georgia"/>
          <w:color w:val="3E4349"/>
          <w:sz w:val="26"/>
          <w:szCs w:val="26"/>
        </w:rPr>
        <w:t>statement for looping over a list.</w:t>
      </w:r>
    </w:p>
    <w:p w:rsidR="00336D82" w:rsidRDefault="00336D82" w:rsidP="00336D82">
      <w:pPr>
        <w:pStyle w:val="HTMLPreformatted"/>
        <w:shd w:val="clear" w:color="auto" w:fill="EEEEEE"/>
        <w:spacing w:before="225" w:after="225" w:line="312" w:lineRule="atLeast"/>
        <w:ind w:left="-450" w:right="-450"/>
        <w:rPr>
          <w:rFonts w:ascii="Consolas" w:hAnsi="Consolas" w:cs="Consolas"/>
          <w:color w:val="3E4349"/>
          <w:sz w:val="23"/>
          <w:szCs w:val="23"/>
        </w:rPr>
      </w:pPr>
      <w:r>
        <w:rPr>
          <w:rStyle w:val="gp"/>
          <w:rFonts w:ascii="Consolas" w:hAnsi="Consolas" w:cs="Consolas"/>
          <w:color w:val="745334"/>
          <w:sz w:val="23"/>
          <w:szCs w:val="23"/>
        </w:rPr>
        <w:t xml:space="preserve">&gt;&gt;&gt; </w:t>
      </w:r>
      <w:proofErr w:type="gramStart"/>
      <w:r>
        <w:rPr>
          <w:rStyle w:val="k"/>
          <w:rFonts w:ascii="Consolas" w:hAnsi="Consolas" w:cs="Consolas"/>
          <w:b/>
          <w:bCs/>
          <w:color w:val="004461"/>
          <w:sz w:val="23"/>
          <w:szCs w:val="23"/>
        </w:rPr>
        <w:t>for</w:t>
      </w:r>
      <w:proofErr w:type="gramEnd"/>
      <w:r>
        <w:rPr>
          <w:rFonts w:ascii="Consolas" w:hAnsi="Consolas" w:cs="Consolas"/>
          <w:color w:val="3E4349"/>
          <w:sz w:val="23"/>
          <w:szCs w:val="23"/>
        </w:rPr>
        <w:t xml:space="preserve"> </w:t>
      </w:r>
      <w:r>
        <w:rPr>
          <w:rStyle w:val="n"/>
          <w:rFonts w:ascii="Consolas" w:hAnsi="Consolas" w:cs="Consolas"/>
          <w:color w:val="000000"/>
          <w:sz w:val="23"/>
          <w:szCs w:val="23"/>
        </w:rPr>
        <w:t>i</w:t>
      </w:r>
      <w:r>
        <w:rPr>
          <w:rFonts w:ascii="Consolas" w:hAnsi="Consolas" w:cs="Consolas"/>
          <w:color w:val="3E4349"/>
          <w:sz w:val="23"/>
          <w:szCs w:val="23"/>
        </w:rPr>
        <w:t xml:space="preserve"> </w:t>
      </w:r>
      <w:r>
        <w:rPr>
          <w:rStyle w:val="ow"/>
          <w:rFonts w:ascii="Consolas" w:hAnsi="Consolas" w:cs="Consolas"/>
          <w:b/>
          <w:bCs/>
          <w:color w:val="004461"/>
          <w:sz w:val="23"/>
          <w:szCs w:val="23"/>
        </w:rPr>
        <w:t>in</w:t>
      </w:r>
      <w:r>
        <w:rPr>
          <w:rFonts w:ascii="Consolas" w:hAnsi="Consolas" w:cs="Consolas"/>
          <w:color w:val="3E4349"/>
          <w:sz w:val="23"/>
          <w:szCs w:val="23"/>
        </w:rPr>
        <w:t xml:space="preserve"> </w:t>
      </w:r>
      <w:r>
        <w:rPr>
          <w:rStyle w:val="p"/>
          <w:rFonts w:ascii="Consolas" w:hAnsi="Consolas" w:cs="Consolas"/>
          <w:b/>
          <w:bCs/>
          <w:color w:val="000000"/>
          <w:sz w:val="23"/>
          <w:szCs w:val="23"/>
        </w:rPr>
        <w:t>[</w:t>
      </w:r>
      <w:r>
        <w:rPr>
          <w:rStyle w:val="mi"/>
          <w:rFonts w:ascii="Consolas" w:hAnsi="Consolas" w:cs="Consolas"/>
          <w:color w:val="990000"/>
          <w:sz w:val="23"/>
          <w:szCs w:val="23"/>
        </w:rPr>
        <w:t>1</w:t>
      </w:r>
      <w:r>
        <w:rPr>
          <w:rStyle w:val="p"/>
          <w:rFonts w:ascii="Consolas" w:hAnsi="Consolas" w:cs="Consolas"/>
          <w:b/>
          <w:bCs/>
          <w:color w:val="000000"/>
          <w:sz w:val="23"/>
          <w:szCs w:val="23"/>
        </w:rPr>
        <w:t>,</w:t>
      </w:r>
      <w:r>
        <w:rPr>
          <w:rFonts w:ascii="Consolas" w:hAnsi="Consolas" w:cs="Consolas"/>
          <w:color w:val="3E4349"/>
          <w:sz w:val="23"/>
          <w:szCs w:val="23"/>
        </w:rPr>
        <w:t xml:space="preserve"> </w:t>
      </w:r>
      <w:r>
        <w:rPr>
          <w:rStyle w:val="mi"/>
          <w:rFonts w:ascii="Consolas" w:hAnsi="Consolas" w:cs="Consolas"/>
          <w:color w:val="990000"/>
          <w:sz w:val="23"/>
          <w:szCs w:val="23"/>
        </w:rPr>
        <w:t>2</w:t>
      </w:r>
      <w:r>
        <w:rPr>
          <w:rStyle w:val="p"/>
          <w:rFonts w:ascii="Consolas" w:hAnsi="Consolas" w:cs="Consolas"/>
          <w:b/>
          <w:bCs/>
          <w:color w:val="000000"/>
          <w:sz w:val="23"/>
          <w:szCs w:val="23"/>
        </w:rPr>
        <w:t>,</w:t>
      </w:r>
      <w:r>
        <w:rPr>
          <w:rFonts w:ascii="Consolas" w:hAnsi="Consolas" w:cs="Consolas"/>
          <w:color w:val="3E4349"/>
          <w:sz w:val="23"/>
          <w:szCs w:val="23"/>
        </w:rPr>
        <w:t xml:space="preserve"> </w:t>
      </w:r>
      <w:r>
        <w:rPr>
          <w:rStyle w:val="mi"/>
          <w:rFonts w:ascii="Consolas" w:hAnsi="Consolas" w:cs="Consolas"/>
          <w:color w:val="990000"/>
          <w:sz w:val="23"/>
          <w:szCs w:val="23"/>
        </w:rPr>
        <w:t>3</w:t>
      </w:r>
      <w:r>
        <w:rPr>
          <w:rStyle w:val="p"/>
          <w:rFonts w:ascii="Consolas" w:hAnsi="Consolas" w:cs="Consolas"/>
          <w:b/>
          <w:bCs/>
          <w:color w:val="000000"/>
          <w:sz w:val="23"/>
          <w:szCs w:val="23"/>
        </w:rPr>
        <w:t>,</w:t>
      </w:r>
      <w:r>
        <w:rPr>
          <w:rFonts w:ascii="Consolas" w:hAnsi="Consolas" w:cs="Consolas"/>
          <w:color w:val="3E4349"/>
          <w:sz w:val="23"/>
          <w:szCs w:val="23"/>
        </w:rPr>
        <w:t xml:space="preserve"> </w:t>
      </w:r>
      <w:r>
        <w:rPr>
          <w:rStyle w:val="mi"/>
          <w:rFonts w:ascii="Consolas" w:hAnsi="Consolas" w:cs="Consolas"/>
          <w:color w:val="990000"/>
          <w:sz w:val="23"/>
          <w:szCs w:val="23"/>
        </w:rPr>
        <w:t>4</w:t>
      </w:r>
      <w:r>
        <w:rPr>
          <w:rStyle w:val="p"/>
          <w:rFonts w:ascii="Consolas" w:hAnsi="Consolas" w:cs="Consolas"/>
          <w:b/>
          <w:bCs/>
          <w:color w:val="000000"/>
          <w:sz w:val="23"/>
          <w:szCs w:val="23"/>
        </w:rPr>
        <w:t>]:</w:t>
      </w:r>
    </w:p>
    <w:p w:rsidR="00336D82" w:rsidRDefault="00336D82" w:rsidP="00336D82">
      <w:pPr>
        <w:pStyle w:val="HTMLPreformatted"/>
        <w:shd w:val="clear" w:color="auto" w:fill="EEEEEE"/>
        <w:spacing w:before="225" w:after="225" w:line="312" w:lineRule="atLeast"/>
        <w:ind w:left="-450" w:right="-450"/>
        <w:rPr>
          <w:rFonts w:ascii="Consolas" w:hAnsi="Consolas" w:cs="Consolas"/>
          <w:color w:val="3E4349"/>
          <w:sz w:val="23"/>
          <w:szCs w:val="23"/>
        </w:rPr>
      </w:pPr>
      <w:r>
        <w:rPr>
          <w:rStyle w:val="gp"/>
          <w:rFonts w:ascii="Consolas" w:hAnsi="Consolas" w:cs="Consolas"/>
          <w:color w:val="745334"/>
          <w:sz w:val="23"/>
          <w:szCs w:val="23"/>
        </w:rPr>
        <w:t xml:space="preserve">... </w:t>
      </w:r>
      <w:r>
        <w:rPr>
          <w:rFonts w:ascii="Consolas" w:hAnsi="Consolas" w:cs="Consolas"/>
          <w:color w:val="3E4349"/>
          <w:sz w:val="23"/>
          <w:szCs w:val="23"/>
        </w:rPr>
        <w:t xml:space="preserve">    </w:t>
      </w:r>
      <w:proofErr w:type="gramStart"/>
      <w:r>
        <w:rPr>
          <w:rStyle w:val="k"/>
          <w:rFonts w:ascii="Consolas" w:hAnsi="Consolas" w:cs="Consolas"/>
          <w:b/>
          <w:bCs/>
          <w:color w:val="004461"/>
          <w:sz w:val="23"/>
          <w:szCs w:val="23"/>
        </w:rPr>
        <w:t>print</w:t>
      </w:r>
      <w:proofErr w:type="gramEnd"/>
      <w:r>
        <w:rPr>
          <w:rFonts w:ascii="Consolas" w:hAnsi="Consolas" w:cs="Consolas"/>
          <w:color w:val="3E4349"/>
          <w:sz w:val="23"/>
          <w:szCs w:val="23"/>
        </w:rPr>
        <w:t xml:space="preserve"> </w:t>
      </w:r>
      <w:r>
        <w:rPr>
          <w:rStyle w:val="n"/>
          <w:rFonts w:ascii="Consolas" w:hAnsi="Consolas" w:cs="Consolas"/>
          <w:color w:val="000000"/>
          <w:sz w:val="23"/>
          <w:szCs w:val="23"/>
        </w:rPr>
        <w:t>i</w:t>
      </w:r>
      <w:r>
        <w:rPr>
          <w:rStyle w:val="p"/>
          <w:rFonts w:ascii="Consolas" w:hAnsi="Consolas" w:cs="Consolas"/>
          <w:b/>
          <w:bCs/>
          <w:color w:val="000000"/>
          <w:sz w:val="23"/>
          <w:szCs w:val="23"/>
        </w:rPr>
        <w:t>,</w:t>
      </w:r>
    </w:p>
    <w:p w:rsidR="00336D82" w:rsidRDefault="00336D82" w:rsidP="00336D82">
      <w:pPr>
        <w:pStyle w:val="HTMLPreformatted"/>
        <w:shd w:val="clear" w:color="auto" w:fill="EEEEEE"/>
        <w:spacing w:before="225" w:after="225" w:line="312" w:lineRule="atLeast"/>
        <w:ind w:left="-450" w:right="-450"/>
        <w:rPr>
          <w:rFonts w:ascii="Consolas" w:hAnsi="Consolas" w:cs="Consolas"/>
          <w:color w:val="3E4349"/>
          <w:sz w:val="23"/>
          <w:szCs w:val="23"/>
        </w:rPr>
      </w:pPr>
      <w:r>
        <w:rPr>
          <w:rStyle w:val="gp"/>
          <w:rFonts w:ascii="Consolas" w:hAnsi="Consolas" w:cs="Consolas"/>
          <w:color w:val="745334"/>
          <w:sz w:val="23"/>
          <w:szCs w:val="23"/>
        </w:rPr>
        <w:t>...</w:t>
      </w:r>
    </w:p>
    <w:p w:rsidR="00336D82" w:rsidRDefault="00336D82" w:rsidP="00336D82">
      <w:pPr>
        <w:pStyle w:val="HTMLPreformatted"/>
        <w:shd w:val="clear" w:color="auto" w:fill="EEEEEE"/>
        <w:spacing w:before="225" w:after="225" w:line="312" w:lineRule="atLeast"/>
        <w:ind w:left="-450" w:right="-450"/>
        <w:rPr>
          <w:rFonts w:ascii="Consolas" w:hAnsi="Consolas" w:cs="Consolas"/>
          <w:color w:val="3E4349"/>
          <w:sz w:val="23"/>
          <w:szCs w:val="23"/>
        </w:rPr>
      </w:pPr>
      <w:r>
        <w:rPr>
          <w:rStyle w:val="go"/>
          <w:rFonts w:ascii="Consolas" w:hAnsi="Consolas" w:cs="Consolas"/>
          <w:color w:val="808080"/>
          <w:sz w:val="23"/>
          <w:szCs w:val="23"/>
        </w:rPr>
        <w:t>1</w:t>
      </w:r>
    </w:p>
    <w:p w:rsidR="00336D82" w:rsidRDefault="00336D82" w:rsidP="00336D82">
      <w:pPr>
        <w:pStyle w:val="HTMLPreformatted"/>
        <w:shd w:val="clear" w:color="auto" w:fill="EEEEEE"/>
        <w:spacing w:before="225" w:after="225" w:line="312" w:lineRule="atLeast"/>
        <w:ind w:left="-450" w:right="-450"/>
        <w:rPr>
          <w:rFonts w:ascii="Consolas" w:hAnsi="Consolas" w:cs="Consolas"/>
          <w:color w:val="3E4349"/>
          <w:sz w:val="23"/>
          <w:szCs w:val="23"/>
        </w:rPr>
      </w:pPr>
      <w:r>
        <w:rPr>
          <w:rStyle w:val="go"/>
          <w:rFonts w:ascii="Consolas" w:hAnsi="Consolas" w:cs="Consolas"/>
          <w:color w:val="808080"/>
          <w:sz w:val="23"/>
          <w:szCs w:val="23"/>
        </w:rPr>
        <w:t>2</w:t>
      </w:r>
    </w:p>
    <w:p w:rsidR="00336D82" w:rsidRDefault="00336D82" w:rsidP="00336D82">
      <w:pPr>
        <w:pStyle w:val="HTMLPreformatted"/>
        <w:shd w:val="clear" w:color="auto" w:fill="EEEEEE"/>
        <w:spacing w:before="225" w:after="225" w:line="312" w:lineRule="atLeast"/>
        <w:ind w:left="-450" w:right="-450"/>
        <w:rPr>
          <w:rFonts w:ascii="Consolas" w:hAnsi="Consolas" w:cs="Consolas"/>
          <w:color w:val="3E4349"/>
          <w:sz w:val="23"/>
          <w:szCs w:val="23"/>
        </w:rPr>
      </w:pPr>
      <w:r>
        <w:rPr>
          <w:rStyle w:val="go"/>
          <w:rFonts w:ascii="Consolas" w:hAnsi="Consolas" w:cs="Consolas"/>
          <w:color w:val="808080"/>
          <w:sz w:val="23"/>
          <w:szCs w:val="23"/>
        </w:rPr>
        <w:t>3</w:t>
      </w:r>
    </w:p>
    <w:p w:rsidR="00336D82" w:rsidRDefault="00336D82" w:rsidP="00336D82">
      <w:pPr>
        <w:pStyle w:val="HTMLPreformatted"/>
        <w:shd w:val="clear" w:color="auto" w:fill="EEEEEE"/>
        <w:spacing w:before="225" w:after="225" w:line="312" w:lineRule="atLeast"/>
        <w:ind w:left="-450" w:right="-450"/>
        <w:rPr>
          <w:rFonts w:ascii="Consolas" w:hAnsi="Consolas" w:cs="Consolas"/>
          <w:color w:val="3E4349"/>
          <w:sz w:val="23"/>
          <w:szCs w:val="23"/>
        </w:rPr>
      </w:pPr>
      <w:r>
        <w:rPr>
          <w:rStyle w:val="go"/>
          <w:rFonts w:ascii="Consolas" w:hAnsi="Consolas" w:cs="Consolas"/>
          <w:color w:val="808080"/>
          <w:sz w:val="23"/>
          <w:szCs w:val="23"/>
        </w:rPr>
        <w:t>4</w:t>
      </w:r>
    </w:p>
    <w:p w:rsidR="00336D82" w:rsidRDefault="00336D82" w:rsidP="00336D82">
      <w:pPr>
        <w:pStyle w:val="NormalWeb"/>
        <w:shd w:val="clear" w:color="auto" w:fill="FFFFFF"/>
        <w:spacing w:line="336" w:lineRule="atLeast"/>
        <w:rPr>
          <w:rFonts w:ascii="Georgia" w:hAnsi="Georgia"/>
          <w:color w:val="3E4349"/>
          <w:sz w:val="26"/>
          <w:szCs w:val="26"/>
        </w:rPr>
      </w:pPr>
      <w:r>
        <w:rPr>
          <w:rFonts w:ascii="Georgia" w:hAnsi="Georgia"/>
          <w:color w:val="3E4349"/>
          <w:sz w:val="26"/>
          <w:szCs w:val="26"/>
        </w:rPr>
        <w:t>If we use it with a string, it loops over its characters.</w:t>
      </w:r>
    </w:p>
    <w:p w:rsidR="00336D82" w:rsidRDefault="00336D82" w:rsidP="00336D82">
      <w:pPr>
        <w:pStyle w:val="HTMLPreformatted"/>
        <w:shd w:val="clear" w:color="auto" w:fill="EEEEEE"/>
        <w:spacing w:before="225" w:after="225" w:line="312" w:lineRule="atLeast"/>
        <w:ind w:left="-450" w:right="-450"/>
        <w:rPr>
          <w:rFonts w:ascii="Consolas" w:hAnsi="Consolas" w:cs="Consolas"/>
          <w:color w:val="3E4349"/>
          <w:sz w:val="23"/>
          <w:szCs w:val="23"/>
        </w:rPr>
      </w:pPr>
      <w:r>
        <w:rPr>
          <w:rStyle w:val="gp"/>
          <w:rFonts w:ascii="Consolas" w:hAnsi="Consolas" w:cs="Consolas"/>
          <w:color w:val="745334"/>
          <w:sz w:val="23"/>
          <w:szCs w:val="23"/>
        </w:rPr>
        <w:lastRenderedPageBreak/>
        <w:t xml:space="preserve">&gt;&gt;&gt; </w:t>
      </w:r>
      <w:proofErr w:type="gramStart"/>
      <w:r>
        <w:rPr>
          <w:rStyle w:val="k"/>
          <w:rFonts w:ascii="Consolas" w:hAnsi="Consolas" w:cs="Consolas"/>
          <w:b/>
          <w:bCs/>
          <w:color w:val="004461"/>
          <w:sz w:val="23"/>
          <w:szCs w:val="23"/>
        </w:rPr>
        <w:t>for</w:t>
      </w:r>
      <w:proofErr w:type="gramEnd"/>
      <w:r>
        <w:rPr>
          <w:rFonts w:ascii="Consolas" w:hAnsi="Consolas" w:cs="Consolas"/>
          <w:color w:val="3E4349"/>
          <w:sz w:val="23"/>
          <w:szCs w:val="23"/>
        </w:rPr>
        <w:t xml:space="preserve"> </w:t>
      </w:r>
      <w:r>
        <w:rPr>
          <w:rStyle w:val="n"/>
          <w:rFonts w:ascii="Consolas" w:hAnsi="Consolas" w:cs="Consolas"/>
          <w:color w:val="000000"/>
          <w:sz w:val="23"/>
          <w:szCs w:val="23"/>
        </w:rPr>
        <w:t>c</w:t>
      </w:r>
      <w:r>
        <w:rPr>
          <w:rFonts w:ascii="Consolas" w:hAnsi="Consolas" w:cs="Consolas"/>
          <w:color w:val="3E4349"/>
          <w:sz w:val="23"/>
          <w:szCs w:val="23"/>
        </w:rPr>
        <w:t xml:space="preserve"> </w:t>
      </w:r>
      <w:r>
        <w:rPr>
          <w:rStyle w:val="ow"/>
          <w:rFonts w:ascii="Consolas" w:hAnsi="Consolas" w:cs="Consolas"/>
          <w:b/>
          <w:bCs/>
          <w:color w:val="004461"/>
          <w:sz w:val="23"/>
          <w:szCs w:val="23"/>
        </w:rPr>
        <w:t>in</w:t>
      </w:r>
      <w:r>
        <w:rPr>
          <w:rFonts w:ascii="Consolas" w:hAnsi="Consolas" w:cs="Consolas"/>
          <w:color w:val="3E4349"/>
          <w:sz w:val="23"/>
          <w:szCs w:val="23"/>
        </w:rPr>
        <w:t xml:space="preserve"> </w:t>
      </w:r>
      <w:r>
        <w:rPr>
          <w:rStyle w:val="s"/>
          <w:rFonts w:ascii="Consolas" w:hAnsi="Consolas" w:cs="Consolas"/>
          <w:color w:val="4E9A06"/>
          <w:sz w:val="23"/>
          <w:szCs w:val="23"/>
        </w:rPr>
        <w:t>"python"</w:t>
      </w:r>
      <w:r>
        <w:rPr>
          <w:rStyle w:val="p"/>
          <w:rFonts w:ascii="Consolas" w:hAnsi="Consolas" w:cs="Consolas"/>
          <w:b/>
          <w:bCs/>
          <w:color w:val="000000"/>
          <w:sz w:val="23"/>
          <w:szCs w:val="23"/>
        </w:rPr>
        <w:t>:</w:t>
      </w:r>
    </w:p>
    <w:p w:rsidR="00336D82" w:rsidRDefault="00336D82" w:rsidP="00336D82">
      <w:pPr>
        <w:pStyle w:val="HTMLPreformatted"/>
        <w:shd w:val="clear" w:color="auto" w:fill="EEEEEE"/>
        <w:spacing w:before="225" w:after="225" w:line="312" w:lineRule="atLeast"/>
        <w:ind w:left="-450" w:right="-450"/>
        <w:rPr>
          <w:rFonts w:ascii="Consolas" w:hAnsi="Consolas" w:cs="Consolas"/>
          <w:color w:val="3E4349"/>
          <w:sz w:val="23"/>
          <w:szCs w:val="23"/>
        </w:rPr>
      </w:pPr>
      <w:r>
        <w:rPr>
          <w:rStyle w:val="gp"/>
          <w:rFonts w:ascii="Consolas" w:hAnsi="Consolas" w:cs="Consolas"/>
          <w:color w:val="745334"/>
          <w:sz w:val="23"/>
          <w:szCs w:val="23"/>
        </w:rPr>
        <w:t xml:space="preserve">... </w:t>
      </w:r>
      <w:r>
        <w:rPr>
          <w:rFonts w:ascii="Consolas" w:hAnsi="Consolas" w:cs="Consolas"/>
          <w:color w:val="3E4349"/>
          <w:sz w:val="23"/>
          <w:szCs w:val="23"/>
        </w:rPr>
        <w:t xml:space="preserve">    </w:t>
      </w:r>
      <w:proofErr w:type="gramStart"/>
      <w:r>
        <w:rPr>
          <w:rStyle w:val="k"/>
          <w:rFonts w:ascii="Consolas" w:hAnsi="Consolas" w:cs="Consolas"/>
          <w:b/>
          <w:bCs/>
          <w:color w:val="004461"/>
          <w:sz w:val="23"/>
          <w:szCs w:val="23"/>
        </w:rPr>
        <w:t>print</w:t>
      </w:r>
      <w:proofErr w:type="gramEnd"/>
      <w:r>
        <w:rPr>
          <w:rFonts w:ascii="Consolas" w:hAnsi="Consolas" w:cs="Consolas"/>
          <w:color w:val="3E4349"/>
          <w:sz w:val="23"/>
          <w:szCs w:val="23"/>
        </w:rPr>
        <w:t xml:space="preserve"> </w:t>
      </w:r>
      <w:r>
        <w:rPr>
          <w:rStyle w:val="n"/>
          <w:rFonts w:ascii="Consolas" w:hAnsi="Consolas" w:cs="Consolas"/>
          <w:color w:val="000000"/>
          <w:sz w:val="23"/>
          <w:szCs w:val="23"/>
        </w:rPr>
        <w:t>c</w:t>
      </w:r>
    </w:p>
    <w:p w:rsidR="00336D82" w:rsidRDefault="00336D82" w:rsidP="00336D82">
      <w:pPr>
        <w:pStyle w:val="HTMLPreformatted"/>
        <w:shd w:val="clear" w:color="auto" w:fill="EEEEEE"/>
        <w:spacing w:before="225" w:after="225" w:line="312" w:lineRule="atLeast"/>
        <w:ind w:left="-450" w:right="-450"/>
        <w:rPr>
          <w:rFonts w:ascii="Consolas" w:hAnsi="Consolas" w:cs="Consolas"/>
          <w:color w:val="3E4349"/>
          <w:sz w:val="23"/>
          <w:szCs w:val="23"/>
        </w:rPr>
      </w:pPr>
      <w:r>
        <w:rPr>
          <w:rStyle w:val="gp"/>
          <w:rFonts w:ascii="Consolas" w:hAnsi="Consolas" w:cs="Consolas"/>
          <w:color w:val="745334"/>
          <w:sz w:val="23"/>
          <w:szCs w:val="23"/>
        </w:rPr>
        <w:t>...</w:t>
      </w:r>
    </w:p>
    <w:p w:rsidR="00336D82" w:rsidRDefault="00336D82" w:rsidP="00336D82">
      <w:pPr>
        <w:pStyle w:val="HTMLPreformatted"/>
        <w:shd w:val="clear" w:color="auto" w:fill="EEEEEE"/>
        <w:spacing w:before="225" w:after="225" w:line="312" w:lineRule="atLeast"/>
        <w:ind w:left="-450" w:right="-450"/>
        <w:rPr>
          <w:rFonts w:ascii="Consolas" w:hAnsi="Consolas" w:cs="Consolas"/>
          <w:color w:val="3E4349"/>
          <w:sz w:val="23"/>
          <w:szCs w:val="23"/>
        </w:rPr>
      </w:pPr>
      <w:proofErr w:type="gramStart"/>
      <w:r>
        <w:rPr>
          <w:rStyle w:val="go"/>
          <w:rFonts w:ascii="Consolas" w:hAnsi="Consolas" w:cs="Consolas"/>
          <w:color w:val="808080"/>
          <w:sz w:val="23"/>
          <w:szCs w:val="23"/>
        </w:rPr>
        <w:t>p</w:t>
      </w:r>
      <w:proofErr w:type="gramEnd"/>
    </w:p>
    <w:p w:rsidR="00336D82" w:rsidRDefault="00336D82" w:rsidP="00336D82">
      <w:pPr>
        <w:pStyle w:val="HTMLPreformatted"/>
        <w:shd w:val="clear" w:color="auto" w:fill="EEEEEE"/>
        <w:spacing w:before="225" w:after="225" w:line="312" w:lineRule="atLeast"/>
        <w:ind w:left="-450" w:right="-450"/>
        <w:rPr>
          <w:rFonts w:ascii="Consolas" w:hAnsi="Consolas" w:cs="Consolas"/>
          <w:color w:val="3E4349"/>
          <w:sz w:val="23"/>
          <w:szCs w:val="23"/>
        </w:rPr>
      </w:pPr>
      <w:proofErr w:type="gramStart"/>
      <w:r>
        <w:rPr>
          <w:rStyle w:val="go"/>
          <w:rFonts w:ascii="Consolas" w:hAnsi="Consolas" w:cs="Consolas"/>
          <w:color w:val="808080"/>
          <w:sz w:val="23"/>
          <w:szCs w:val="23"/>
        </w:rPr>
        <w:t>y</w:t>
      </w:r>
      <w:proofErr w:type="gramEnd"/>
    </w:p>
    <w:p w:rsidR="00336D82" w:rsidRDefault="00336D82" w:rsidP="00336D82">
      <w:pPr>
        <w:pStyle w:val="HTMLPreformatted"/>
        <w:shd w:val="clear" w:color="auto" w:fill="EEEEEE"/>
        <w:spacing w:before="225" w:after="225" w:line="312" w:lineRule="atLeast"/>
        <w:ind w:left="-450" w:right="-450"/>
        <w:rPr>
          <w:rFonts w:ascii="Consolas" w:hAnsi="Consolas" w:cs="Consolas"/>
          <w:color w:val="3E4349"/>
          <w:sz w:val="23"/>
          <w:szCs w:val="23"/>
        </w:rPr>
      </w:pPr>
      <w:proofErr w:type="gramStart"/>
      <w:r>
        <w:rPr>
          <w:rStyle w:val="go"/>
          <w:rFonts w:ascii="Consolas" w:hAnsi="Consolas" w:cs="Consolas"/>
          <w:color w:val="808080"/>
          <w:sz w:val="23"/>
          <w:szCs w:val="23"/>
        </w:rPr>
        <w:t>t</w:t>
      </w:r>
      <w:proofErr w:type="gramEnd"/>
    </w:p>
    <w:p w:rsidR="00336D82" w:rsidRDefault="00336D82" w:rsidP="00336D82">
      <w:pPr>
        <w:pStyle w:val="HTMLPreformatted"/>
        <w:shd w:val="clear" w:color="auto" w:fill="EEEEEE"/>
        <w:spacing w:before="225" w:after="225" w:line="312" w:lineRule="atLeast"/>
        <w:ind w:left="-450" w:right="-450"/>
        <w:rPr>
          <w:rFonts w:ascii="Consolas" w:hAnsi="Consolas" w:cs="Consolas"/>
          <w:color w:val="3E4349"/>
          <w:sz w:val="23"/>
          <w:szCs w:val="23"/>
        </w:rPr>
      </w:pPr>
      <w:proofErr w:type="gramStart"/>
      <w:r>
        <w:rPr>
          <w:rStyle w:val="go"/>
          <w:rFonts w:ascii="Consolas" w:hAnsi="Consolas" w:cs="Consolas"/>
          <w:color w:val="808080"/>
          <w:sz w:val="23"/>
          <w:szCs w:val="23"/>
        </w:rPr>
        <w:t>h</w:t>
      </w:r>
      <w:proofErr w:type="gramEnd"/>
    </w:p>
    <w:p w:rsidR="00336D82" w:rsidRDefault="00336D82" w:rsidP="00336D82">
      <w:pPr>
        <w:pStyle w:val="HTMLPreformatted"/>
        <w:shd w:val="clear" w:color="auto" w:fill="EEEEEE"/>
        <w:spacing w:before="225" w:after="225" w:line="312" w:lineRule="atLeast"/>
        <w:ind w:left="-450" w:right="-450"/>
        <w:rPr>
          <w:rFonts w:ascii="Consolas" w:hAnsi="Consolas" w:cs="Consolas"/>
          <w:color w:val="3E4349"/>
          <w:sz w:val="23"/>
          <w:szCs w:val="23"/>
        </w:rPr>
      </w:pPr>
      <w:proofErr w:type="gramStart"/>
      <w:r>
        <w:rPr>
          <w:rStyle w:val="go"/>
          <w:rFonts w:ascii="Consolas" w:hAnsi="Consolas" w:cs="Consolas"/>
          <w:color w:val="808080"/>
          <w:sz w:val="23"/>
          <w:szCs w:val="23"/>
        </w:rPr>
        <w:t>o</w:t>
      </w:r>
      <w:proofErr w:type="gramEnd"/>
    </w:p>
    <w:p w:rsidR="00336D82" w:rsidRDefault="00336D82" w:rsidP="00336D82">
      <w:pPr>
        <w:pStyle w:val="HTMLPreformatted"/>
        <w:shd w:val="clear" w:color="auto" w:fill="EEEEEE"/>
        <w:spacing w:before="225" w:after="225" w:line="312" w:lineRule="atLeast"/>
        <w:ind w:left="-450" w:right="-450"/>
        <w:rPr>
          <w:rFonts w:ascii="Consolas" w:hAnsi="Consolas" w:cs="Consolas"/>
          <w:color w:val="3E4349"/>
          <w:sz w:val="23"/>
          <w:szCs w:val="23"/>
        </w:rPr>
      </w:pPr>
      <w:proofErr w:type="gramStart"/>
      <w:r>
        <w:rPr>
          <w:rStyle w:val="go"/>
          <w:rFonts w:ascii="Consolas" w:hAnsi="Consolas" w:cs="Consolas"/>
          <w:color w:val="808080"/>
          <w:sz w:val="23"/>
          <w:szCs w:val="23"/>
        </w:rPr>
        <w:t>n</w:t>
      </w:r>
      <w:proofErr w:type="gramEnd"/>
    </w:p>
    <w:p w:rsidR="00336D82" w:rsidRDefault="00336D82" w:rsidP="00336D82">
      <w:pPr>
        <w:pStyle w:val="NormalWeb"/>
        <w:shd w:val="clear" w:color="auto" w:fill="FFFFFF"/>
        <w:spacing w:line="336" w:lineRule="atLeast"/>
        <w:rPr>
          <w:rFonts w:ascii="Georgia" w:hAnsi="Georgia"/>
          <w:color w:val="3E4349"/>
          <w:sz w:val="26"/>
          <w:szCs w:val="26"/>
        </w:rPr>
      </w:pPr>
      <w:r>
        <w:rPr>
          <w:rFonts w:ascii="Georgia" w:hAnsi="Georgia"/>
          <w:color w:val="3E4349"/>
          <w:sz w:val="26"/>
          <w:szCs w:val="26"/>
        </w:rPr>
        <w:t>If we use it with a dictionary, it loops over its keys.</w:t>
      </w:r>
    </w:p>
    <w:p w:rsidR="00336D82" w:rsidRDefault="00336D82" w:rsidP="00336D82">
      <w:pPr>
        <w:pStyle w:val="HTMLPreformatted"/>
        <w:shd w:val="clear" w:color="auto" w:fill="EEEEEE"/>
        <w:spacing w:before="225" w:after="225" w:line="312" w:lineRule="atLeast"/>
        <w:ind w:left="-450" w:right="-450"/>
        <w:rPr>
          <w:rFonts w:ascii="Consolas" w:hAnsi="Consolas" w:cs="Consolas"/>
          <w:color w:val="3E4349"/>
          <w:sz w:val="23"/>
          <w:szCs w:val="23"/>
        </w:rPr>
      </w:pPr>
      <w:r>
        <w:rPr>
          <w:rStyle w:val="gp"/>
          <w:rFonts w:ascii="Consolas" w:hAnsi="Consolas" w:cs="Consolas"/>
          <w:color w:val="745334"/>
          <w:sz w:val="23"/>
          <w:szCs w:val="23"/>
        </w:rPr>
        <w:t xml:space="preserve">&gt;&gt;&gt; </w:t>
      </w:r>
      <w:proofErr w:type="gramStart"/>
      <w:r>
        <w:rPr>
          <w:rStyle w:val="k"/>
          <w:rFonts w:ascii="Consolas" w:hAnsi="Consolas" w:cs="Consolas"/>
          <w:b/>
          <w:bCs/>
          <w:color w:val="004461"/>
          <w:sz w:val="23"/>
          <w:szCs w:val="23"/>
        </w:rPr>
        <w:t>for</w:t>
      </w:r>
      <w:proofErr w:type="gramEnd"/>
      <w:r>
        <w:rPr>
          <w:rFonts w:ascii="Consolas" w:hAnsi="Consolas" w:cs="Consolas"/>
          <w:color w:val="3E4349"/>
          <w:sz w:val="23"/>
          <w:szCs w:val="23"/>
        </w:rPr>
        <w:t xml:space="preserve"> </w:t>
      </w:r>
      <w:r>
        <w:rPr>
          <w:rStyle w:val="n"/>
          <w:rFonts w:ascii="Consolas" w:hAnsi="Consolas" w:cs="Consolas"/>
          <w:color w:val="000000"/>
          <w:sz w:val="23"/>
          <w:szCs w:val="23"/>
        </w:rPr>
        <w:t>k</w:t>
      </w:r>
      <w:r>
        <w:rPr>
          <w:rFonts w:ascii="Consolas" w:hAnsi="Consolas" w:cs="Consolas"/>
          <w:color w:val="3E4349"/>
          <w:sz w:val="23"/>
          <w:szCs w:val="23"/>
        </w:rPr>
        <w:t xml:space="preserve"> </w:t>
      </w:r>
      <w:r>
        <w:rPr>
          <w:rStyle w:val="ow"/>
          <w:rFonts w:ascii="Consolas" w:hAnsi="Consolas" w:cs="Consolas"/>
          <w:b/>
          <w:bCs/>
          <w:color w:val="004461"/>
          <w:sz w:val="23"/>
          <w:szCs w:val="23"/>
        </w:rPr>
        <w:t>in</w:t>
      </w:r>
      <w:r>
        <w:rPr>
          <w:rFonts w:ascii="Consolas" w:hAnsi="Consolas" w:cs="Consolas"/>
          <w:color w:val="3E4349"/>
          <w:sz w:val="23"/>
          <w:szCs w:val="23"/>
        </w:rPr>
        <w:t xml:space="preserve"> </w:t>
      </w:r>
      <w:r>
        <w:rPr>
          <w:rStyle w:val="p"/>
          <w:rFonts w:ascii="Consolas" w:hAnsi="Consolas" w:cs="Consolas"/>
          <w:b/>
          <w:bCs/>
          <w:color w:val="000000"/>
          <w:sz w:val="23"/>
          <w:szCs w:val="23"/>
        </w:rPr>
        <w:t>{</w:t>
      </w:r>
      <w:r>
        <w:rPr>
          <w:rStyle w:val="s"/>
          <w:rFonts w:ascii="Consolas" w:hAnsi="Consolas" w:cs="Consolas"/>
          <w:color w:val="4E9A06"/>
          <w:sz w:val="23"/>
          <w:szCs w:val="23"/>
        </w:rPr>
        <w:t>"x"</w:t>
      </w:r>
      <w:r>
        <w:rPr>
          <w:rStyle w:val="p"/>
          <w:rFonts w:ascii="Consolas" w:hAnsi="Consolas" w:cs="Consolas"/>
          <w:b/>
          <w:bCs/>
          <w:color w:val="000000"/>
          <w:sz w:val="23"/>
          <w:szCs w:val="23"/>
        </w:rPr>
        <w:t>:</w:t>
      </w:r>
      <w:r>
        <w:rPr>
          <w:rFonts w:ascii="Consolas" w:hAnsi="Consolas" w:cs="Consolas"/>
          <w:color w:val="3E4349"/>
          <w:sz w:val="23"/>
          <w:szCs w:val="23"/>
        </w:rPr>
        <w:t xml:space="preserve"> </w:t>
      </w:r>
      <w:r>
        <w:rPr>
          <w:rStyle w:val="mi"/>
          <w:rFonts w:ascii="Consolas" w:hAnsi="Consolas" w:cs="Consolas"/>
          <w:color w:val="990000"/>
          <w:sz w:val="23"/>
          <w:szCs w:val="23"/>
        </w:rPr>
        <w:t>1</w:t>
      </w:r>
      <w:r>
        <w:rPr>
          <w:rStyle w:val="p"/>
          <w:rFonts w:ascii="Consolas" w:hAnsi="Consolas" w:cs="Consolas"/>
          <w:b/>
          <w:bCs/>
          <w:color w:val="000000"/>
          <w:sz w:val="23"/>
          <w:szCs w:val="23"/>
        </w:rPr>
        <w:t>,</w:t>
      </w:r>
      <w:r>
        <w:rPr>
          <w:rFonts w:ascii="Consolas" w:hAnsi="Consolas" w:cs="Consolas"/>
          <w:color w:val="3E4349"/>
          <w:sz w:val="23"/>
          <w:szCs w:val="23"/>
        </w:rPr>
        <w:t xml:space="preserve"> </w:t>
      </w:r>
      <w:r>
        <w:rPr>
          <w:rStyle w:val="s"/>
          <w:rFonts w:ascii="Consolas" w:hAnsi="Consolas" w:cs="Consolas"/>
          <w:color w:val="4E9A06"/>
          <w:sz w:val="23"/>
          <w:szCs w:val="23"/>
        </w:rPr>
        <w:t>"y"</w:t>
      </w:r>
      <w:r>
        <w:rPr>
          <w:rStyle w:val="p"/>
          <w:rFonts w:ascii="Consolas" w:hAnsi="Consolas" w:cs="Consolas"/>
          <w:b/>
          <w:bCs/>
          <w:color w:val="000000"/>
          <w:sz w:val="23"/>
          <w:szCs w:val="23"/>
        </w:rPr>
        <w:t>:</w:t>
      </w:r>
      <w:r>
        <w:rPr>
          <w:rFonts w:ascii="Consolas" w:hAnsi="Consolas" w:cs="Consolas"/>
          <w:color w:val="3E4349"/>
          <w:sz w:val="23"/>
          <w:szCs w:val="23"/>
        </w:rPr>
        <w:t xml:space="preserve"> </w:t>
      </w:r>
      <w:r>
        <w:rPr>
          <w:rStyle w:val="mi"/>
          <w:rFonts w:ascii="Consolas" w:hAnsi="Consolas" w:cs="Consolas"/>
          <w:color w:val="990000"/>
          <w:sz w:val="23"/>
          <w:szCs w:val="23"/>
        </w:rPr>
        <w:t>2</w:t>
      </w:r>
      <w:r>
        <w:rPr>
          <w:rStyle w:val="p"/>
          <w:rFonts w:ascii="Consolas" w:hAnsi="Consolas" w:cs="Consolas"/>
          <w:b/>
          <w:bCs/>
          <w:color w:val="000000"/>
          <w:sz w:val="23"/>
          <w:szCs w:val="23"/>
        </w:rPr>
        <w:t>}:</w:t>
      </w:r>
    </w:p>
    <w:p w:rsidR="00336D82" w:rsidRDefault="00336D82" w:rsidP="00336D82">
      <w:pPr>
        <w:pStyle w:val="HTMLPreformatted"/>
        <w:shd w:val="clear" w:color="auto" w:fill="EEEEEE"/>
        <w:spacing w:before="225" w:after="225" w:line="312" w:lineRule="atLeast"/>
        <w:ind w:left="-450" w:right="-450"/>
        <w:rPr>
          <w:rFonts w:ascii="Consolas" w:hAnsi="Consolas" w:cs="Consolas"/>
          <w:color w:val="3E4349"/>
          <w:sz w:val="23"/>
          <w:szCs w:val="23"/>
        </w:rPr>
      </w:pPr>
      <w:r>
        <w:rPr>
          <w:rStyle w:val="gp"/>
          <w:rFonts w:ascii="Consolas" w:hAnsi="Consolas" w:cs="Consolas"/>
          <w:color w:val="745334"/>
          <w:sz w:val="23"/>
          <w:szCs w:val="23"/>
        </w:rPr>
        <w:t xml:space="preserve">... </w:t>
      </w:r>
      <w:r>
        <w:rPr>
          <w:rFonts w:ascii="Consolas" w:hAnsi="Consolas" w:cs="Consolas"/>
          <w:color w:val="3E4349"/>
          <w:sz w:val="23"/>
          <w:szCs w:val="23"/>
        </w:rPr>
        <w:t xml:space="preserve">    </w:t>
      </w:r>
      <w:proofErr w:type="gramStart"/>
      <w:r>
        <w:rPr>
          <w:rStyle w:val="k"/>
          <w:rFonts w:ascii="Consolas" w:hAnsi="Consolas" w:cs="Consolas"/>
          <w:b/>
          <w:bCs/>
          <w:color w:val="004461"/>
          <w:sz w:val="23"/>
          <w:szCs w:val="23"/>
        </w:rPr>
        <w:t>print</w:t>
      </w:r>
      <w:proofErr w:type="gramEnd"/>
      <w:r>
        <w:rPr>
          <w:rFonts w:ascii="Consolas" w:hAnsi="Consolas" w:cs="Consolas"/>
          <w:color w:val="3E4349"/>
          <w:sz w:val="23"/>
          <w:szCs w:val="23"/>
        </w:rPr>
        <w:t xml:space="preserve"> </w:t>
      </w:r>
      <w:r>
        <w:rPr>
          <w:rStyle w:val="n"/>
          <w:rFonts w:ascii="Consolas" w:hAnsi="Consolas" w:cs="Consolas"/>
          <w:color w:val="000000"/>
          <w:sz w:val="23"/>
          <w:szCs w:val="23"/>
        </w:rPr>
        <w:t>k</w:t>
      </w:r>
    </w:p>
    <w:p w:rsidR="00336D82" w:rsidRDefault="00336D82" w:rsidP="00336D82">
      <w:pPr>
        <w:pStyle w:val="HTMLPreformatted"/>
        <w:shd w:val="clear" w:color="auto" w:fill="EEEEEE"/>
        <w:spacing w:before="225" w:after="225" w:line="312" w:lineRule="atLeast"/>
        <w:ind w:left="-450" w:right="-450"/>
        <w:rPr>
          <w:rFonts w:ascii="Consolas" w:hAnsi="Consolas" w:cs="Consolas"/>
          <w:color w:val="3E4349"/>
          <w:sz w:val="23"/>
          <w:szCs w:val="23"/>
        </w:rPr>
      </w:pPr>
      <w:r>
        <w:rPr>
          <w:rStyle w:val="gp"/>
          <w:rFonts w:ascii="Consolas" w:hAnsi="Consolas" w:cs="Consolas"/>
          <w:color w:val="745334"/>
          <w:sz w:val="23"/>
          <w:szCs w:val="23"/>
        </w:rPr>
        <w:t>...</w:t>
      </w:r>
    </w:p>
    <w:p w:rsidR="00336D82" w:rsidRDefault="00336D82" w:rsidP="00336D82">
      <w:pPr>
        <w:pStyle w:val="HTMLPreformatted"/>
        <w:shd w:val="clear" w:color="auto" w:fill="EEEEEE"/>
        <w:spacing w:before="225" w:after="225" w:line="312" w:lineRule="atLeast"/>
        <w:ind w:left="-450" w:right="-450"/>
        <w:rPr>
          <w:rFonts w:ascii="Consolas" w:hAnsi="Consolas" w:cs="Consolas"/>
          <w:color w:val="3E4349"/>
          <w:sz w:val="23"/>
          <w:szCs w:val="23"/>
        </w:rPr>
      </w:pPr>
      <w:proofErr w:type="gramStart"/>
      <w:r>
        <w:rPr>
          <w:rStyle w:val="go"/>
          <w:rFonts w:ascii="Consolas" w:hAnsi="Consolas" w:cs="Consolas"/>
          <w:color w:val="808080"/>
          <w:sz w:val="23"/>
          <w:szCs w:val="23"/>
        </w:rPr>
        <w:t>y</w:t>
      </w:r>
      <w:proofErr w:type="gramEnd"/>
    </w:p>
    <w:p w:rsidR="00336D82" w:rsidRDefault="00336D82" w:rsidP="00336D82">
      <w:pPr>
        <w:pStyle w:val="HTMLPreformatted"/>
        <w:shd w:val="clear" w:color="auto" w:fill="EEEEEE"/>
        <w:spacing w:before="225" w:after="225" w:line="312" w:lineRule="atLeast"/>
        <w:ind w:left="-450" w:right="-450"/>
        <w:rPr>
          <w:rFonts w:ascii="Consolas" w:hAnsi="Consolas" w:cs="Consolas"/>
          <w:color w:val="3E4349"/>
          <w:sz w:val="23"/>
          <w:szCs w:val="23"/>
        </w:rPr>
      </w:pPr>
      <w:proofErr w:type="gramStart"/>
      <w:r>
        <w:rPr>
          <w:rStyle w:val="go"/>
          <w:rFonts w:ascii="Consolas" w:hAnsi="Consolas" w:cs="Consolas"/>
          <w:color w:val="808080"/>
          <w:sz w:val="23"/>
          <w:szCs w:val="23"/>
        </w:rPr>
        <w:t>x</w:t>
      </w:r>
      <w:proofErr w:type="gramEnd"/>
    </w:p>
    <w:p w:rsidR="00336D82" w:rsidRDefault="00336D82" w:rsidP="00336D82">
      <w:pPr>
        <w:pStyle w:val="NormalWeb"/>
        <w:shd w:val="clear" w:color="auto" w:fill="FFFFFF"/>
        <w:spacing w:line="336" w:lineRule="atLeast"/>
        <w:rPr>
          <w:rFonts w:ascii="Georgia" w:hAnsi="Georgia"/>
          <w:color w:val="3E4349"/>
          <w:sz w:val="26"/>
          <w:szCs w:val="26"/>
        </w:rPr>
      </w:pPr>
      <w:r>
        <w:rPr>
          <w:rFonts w:ascii="Georgia" w:hAnsi="Georgia"/>
          <w:color w:val="3E4349"/>
          <w:sz w:val="26"/>
          <w:szCs w:val="26"/>
        </w:rPr>
        <w:t>If we use it with a file, it loops over lines of the file.</w:t>
      </w:r>
    </w:p>
    <w:p w:rsidR="00336D82" w:rsidRDefault="00336D82" w:rsidP="00336D82">
      <w:pPr>
        <w:pStyle w:val="HTMLPreformatted"/>
        <w:shd w:val="clear" w:color="auto" w:fill="EEEEEE"/>
        <w:spacing w:before="225" w:after="225" w:line="312" w:lineRule="atLeast"/>
        <w:ind w:left="-450" w:right="-450"/>
        <w:rPr>
          <w:rFonts w:ascii="Consolas" w:hAnsi="Consolas" w:cs="Consolas"/>
          <w:color w:val="3E4349"/>
          <w:sz w:val="23"/>
          <w:szCs w:val="23"/>
        </w:rPr>
      </w:pPr>
      <w:r>
        <w:rPr>
          <w:rStyle w:val="gp"/>
          <w:rFonts w:ascii="Consolas" w:hAnsi="Consolas" w:cs="Consolas"/>
          <w:color w:val="745334"/>
          <w:sz w:val="23"/>
          <w:szCs w:val="23"/>
        </w:rPr>
        <w:t xml:space="preserve">&gt;&gt;&gt; </w:t>
      </w:r>
      <w:proofErr w:type="gramStart"/>
      <w:r>
        <w:rPr>
          <w:rStyle w:val="k"/>
          <w:rFonts w:ascii="Consolas" w:hAnsi="Consolas" w:cs="Consolas"/>
          <w:b/>
          <w:bCs/>
          <w:color w:val="004461"/>
          <w:sz w:val="23"/>
          <w:szCs w:val="23"/>
        </w:rPr>
        <w:t>for</w:t>
      </w:r>
      <w:proofErr w:type="gramEnd"/>
      <w:r>
        <w:rPr>
          <w:rFonts w:ascii="Consolas" w:hAnsi="Consolas" w:cs="Consolas"/>
          <w:color w:val="3E4349"/>
          <w:sz w:val="23"/>
          <w:szCs w:val="23"/>
        </w:rPr>
        <w:t xml:space="preserve"> </w:t>
      </w:r>
      <w:r>
        <w:rPr>
          <w:rStyle w:val="n"/>
          <w:rFonts w:ascii="Consolas" w:hAnsi="Consolas" w:cs="Consolas"/>
          <w:color w:val="000000"/>
          <w:sz w:val="23"/>
          <w:szCs w:val="23"/>
        </w:rPr>
        <w:t>line</w:t>
      </w:r>
      <w:r>
        <w:rPr>
          <w:rFonts w:ascii="Consolas" w:hAnsi="Consolas" w:cs="Consolas"/>
          <w:color w:val="3E4349"/>
          <w:sz w:val="23"/>
          <w:szCs w:val="23"/>
        </w:rPr>
        <w:t xml:space="preserve"> </w:t>
      </w:r>
      <w:r>
        <w:rPr>
          <w:rStyle w:val="ow"/>
          <w:rFonts w:ascii="Consolas" w:hAnsi="Consolas" w:cs="Consolas"/>
          <w:b/>
          <w:bCs/>
          <w:color w:val="004461"/>
          <w:sz w:val="23"/>
          <w:szCs w:val="23"/>
        </w:rPr>
        <w:t>in</w:t>
      </w:r>
      <w:r>
        <w:rPr>
          <w:rFonts w:ascii="Consolas" w:hAnsi="Consolas" w:cs="Consolas"/>
          <w:color w:val="3E4349"/>
          <w:sz w:val="23"/>
          <w:szCs w:val="23"/>
        </w:rPr>
        <w:t xml:space="preserve"> </w:t>
      </w:r>
      <w:r>
        <w:rPr>
          <w:rStyle w:val="nb"/>
          <w:rFonts w:ascii="Consolas" w:hAnsi="Consolas" w:cs="Consolas"/>
          <w:color w:val="004461"/>
          <w:sz w:val="23"/>
          <w:szCs w:val="23"/>
        </w:rPr>
        <w:t>open</w:t>
      </w:r>
      <w:r>
        <w:rPr>
          <w:rStyle w:val="p"/>
          <w:rFonts w:ascii="Consolas" w:hAnsi="Consolas" w:cs="Consolas"/>
          <w:b/>
          <w:bCs/>
          <w:color w:val="000000"/>
          <w:sz w:val="23"/>
          <w:szCs w:val="23"/>
        </w:rPr>
        <w:t>(</w:t>
      </w:r>
      <w:r>
        <w:rPr>
          <w:rStyle w:val="s"/>
          <w:rFonts w:ascii="Consolas" w:hAnsi="Consolas" w:cs="Consolas"/>
          <w:color w:val="4E9A06"/>
          <w:sz w:val="23"/>
          <w:szCs w:val="23"/>
        </w:rPr>
        <w:t>"a.txt"</w:t>
      </w:r>
      <w:r>
        <w:rPr>
          <w:rStyle w:val="p"/>
          <w:rFonts w:ascii="Consolas" w:hAnsi="Consolas" w:cs="Consolas"/>
          <w:b/>
          <w:bCs/>
          <w:color w:val="000000"/>
          <w:sz w:val="23"/>
          <w:szCs w:val="23"/>
        </w:rPr>
        <w:t>):</w:t>
      </w:r>
    </w:p>
    <w:p w:rsidR="00336D82" w:rsidRDefault="00336D82" w:rsidP="00336D82">
      <w:pPr>
        <w:pStyle w:val="HTMLPreformatted"/>
        <w:shd w:val="clear" w:color="auto" w:fill="EEEEEE"/>
        <w:spacing w:before="225" w:after="225" w:line="312" w:lineRule="atLeast"/>
        <w:ind w:left="-450" w:right="-450"/>
        <w:rPr>
          <w:rFonts w:ascii="Consolas" w:hAnsi="Consolas" w:cs="Consolas"/>
          <w:color w:val="3E4349"/>
          <w:sz w:val="23"/>
          <w:szCs w:val="23"/>
        </w:rPr>
      </w:pPr>
      <w:r>
        <w:rPr>
          <w:rStyle w:val="gp"/>
          <w:rFonts w:ascii="Consolas" w:hAnsi="Consolas" w:cs="Consolas"/>
          <w:color w:val="745334"/>
          <w:sz w:val="23"/>
          <w:szCs w:val="23"/>
        </w:rPr>
        <w:t xml:space="preserve">... </w:t>
      </w:r>
      <w:r>
        <w:rPr>
          <w:rFonts w:ascii="Consolas" w:hAnsi="Consolas" w:cs="Consolas"/>
          <w:color w:val="3E4349"/>
          <w:sz w:val="23"/>
          <w:szCs w:val="23"/>
        </w:rPr>
        <w:t xml:space="preserve">    </w:t>
      </w:r>
      <w:proofErr w:type="gramStart"/>
      <w:r>
        <w:rPr>
          <w:rStyle w:val="k"/>
          <w:rFonts w:ascii="Consolas" w:hAnsi="Consolas" w:cs="Consolas"/>
          <w:b/>
          <w:bCs/>
          <w:color w:val="004461"/>
          <w:sz w:val="23"/>
          <w:szCs w:val="23"/>
        </w:rPr>
        <w:t>print</w:t>
      </w:r>
      <w:proofErr w:type="gramEnd"/>
      <w:r>
        <w:rPr>
          <w:rFonts w:ascii="Consolas" w:hAnsi="Consolas" w:cs="Consolas"/>
          <w:color w:val="3E4349"/>
          <w:sz w:val="23"/>
          <w:szCs w:val="23"/>
        </w:rPr>
        <w:t xml:space="preserve"> </w:t>
      </w:r>
      <w:r>
        <w:rPr>
          <w:rStyle w:val="n"/>
          <w:rFonts w:ascii="Consolas" w:hAnsi="Consolas" w:cs="Consolas"/>
          <w:color w:val="000000"/>
          <w:sz w:val="23"/>
          <w:szCs w:val="23"/>
        </w:rPr>
        <w:t>line</w:t>
      </w:r>
      <w:r>
        <w:rPr>
          <w:rStyle w:val="p"/>
          <w:rFonts w:ascii="Consolas" w:hAnsi="Consolas" w:cs="Consolas"/>
          <w:b/>
          <w:bCs/>
          <w:color w:val="000000"/>
          <w:sz w:val="23"/>
          <w:szCs w:val="23"/>
        </w:rPr>
        <w:t>,</w:t>
      </w:r>
    </w:p>
    <w:p w:rsidR="00336D82" w:rsidRDefault="00336D82" w:rsidP="00336D82">
      <w:pPr>
        <w:pStyle w:val="HTMLPreformatted"/>
        <w:shd w:val="clear" w:color="auto" w:fill="EEEEEE"/>
        <w:spacing w:before="225" w:after="225" w:line="312" w:lineRule="atLeast"/>
        <w:ind w:left="-450" w:right="-450"/>
        <w:rPr>
          <w:rFonts w:ascii="Consolas" w:hAnsi="Consolas" w:cs="Consolas"/>
          <w:color w:val="3E4349"/>
          <w:sz w:val="23"/>
          <w:szCs w:val="23"/>
        </w:rPr>
      </w:pPr>
      <w:r>
        <w:rPr>
          <w:rStyle w:val="gp"/>
          <w:rFonts w:ascii="Consolas" w:hAnsi="Consolas" w:cs="Consolas"/>
          <w:color w:val="745334"/>
          <w:sz w:val="23"/>
          <w:szCs w:val="23"/>
        </w:rPr>
        <w:t>...</w:t>
      </w:r>
    </w:p>
    <w:p w:rsidR="00336D82" w:rsidRDefault="00336D82" w:rsidP="00336D82">
      <w:pPr>
        <w:pStyle w:val="HTMLPreformatted"/>
        <w:shd w:val="clear" w:color="auto" w:fill="EEEEEE"/>
        <w:spacing w:before="225" w:after="225" w:line="312" w:lineRule="atLeast"/>
        <w:ind w:left="-450" w:right="-450"/>
        <w:rPr>
          <w:rFonts w:ascii="Consolas" w:hAnsi="Consolas" w:cs="Consolas"/>
          <w:color w:val="3E4349"/>
          <w:sz w:val="23"/>
          <w:szCs w:val="23"/>
        </w:rPr>
      </w:pPr>
      <w:proofErr w:type="gramStart"/>
      <w:r>
        <w:rPr>
          <w:rStyle w:val="go"/>
          <w:rFonts w:ascii="Consolas" w:hAnsi="Consolas" w:cs="Consolas"/>
          <w:color w:val="808080"/>
          <w:sz w:val="23"/>
          <w:szCs w:val="23"/>
        </w:rPr>
        <w:t>first</w:t>
      </w:r>
      <w:proofErr w:type="gramEnd"/>
      <w:r>
        <w:rPr>
          <w:rStyle w:val="go"/>
          <w:rFonts w:ascii="Consolas" w:hAnsi="Consolas" w:cs="Consolas"/>
          <w:color w:val="808080"/>
          <w:sz w:val="23"/>
          <w:szCs w:val="23"/>
        </w:rPr>
        <w:t xml:space="preserve"> line</w:t>
      </w:r>
    </w:p>
    <w:p w:rsidR="00336D82" w:rsidRDefault="00336D82" w:rsidP="00336D82">
      <w:pPr>
        <w:pStyle w:val="HTMLPreformatted"/>
        <w:shd w:val="clear" w:color="auto" w:fill="EEEEEE"/>
        <w:spacing w:before="225" w:after="225" w:line="312" w:lineRule="atLeast"/>
        <w:ind w:left="-450" w:right="-450"/>
        <w:rPr>
          <w:rFonts w:ascii="Consolas" w:hAnsi="Consolas" w:cs="Consolas"/>
          <w:color w:val="3E4349"/>
          <w:sz w:val="23"/>
          <w:szCs w:val="23"/>
        </w:rPr>
      </w:pPr>
      <w:proofErr w:type="gramStart"/>
      <w:r>
        <w:rPr>
          <w:rStyle w:val="go"/>
          <w:rFonts w:ascii="Consolas" w:hAnsi="Consolas" w:cs="Consolas"/>
          <w:color w:val="808080"/>
          <w:sz w:val="23"/>
          <w:szCs w:val="23"/>
        </w:rPr>
        <w:t>second</w:t>
      </w:r>
      <w:proofErr w:type="gramEnd"/>
      <w:r>
        <w:rPr>
          <w:rStyle w:val="go"/>
          <w:rFonts w:ascii="Consolas" w:hAnsi="Consolas" w:cs="Consolas"/>
          <w:color w:val="808080"/>
          <w:sz w:val="23"/>
          <w:szCs w:val="23"/>
        </w:rPr>
        <w:t xml:space="preserve"> line</w:t>
      </w:r>
    </w:p>
    <w:p w:rsidR="00336D82" w:rsidRDefault="00336D82" w:rsidP="00336D82">
      <w:pPr>
        <w:pStyle w:val="NormalWeb"/>
        <w:shd w:val="clear" w:color="auto" w:fill="FFFFFF"/>
        <w:spacing w:line="336" w:lineRule="atLeast"/>
        <w:rPr>
          <w:rFonts w:ascii="Georgia" w:hAnsi="Georgia"/>
          <w:color w:val="3E4349"/>
          <w:sz w:val="26"/>
          <w:szCs w:val="26"/>
        </w:rPr>
      </w:pPr>
      <w:r>
        <w:rPr>
          <w:rFonts w:ascii="Georgia" w:hAnsi="Georgia"/>
          <w:color w:val="3E4349"/>
          <w:sz w:val="26"/>
          <w:szCs w:val="26"/>
        </w:rPr>
        <w:t xml:space="preserve">So there are many types of objects which can be used with </w:t>
      </w:r>
      <w:proofErr w:type="gramStart"/>
      <w:r>
        <w:rPr>
          <w:rFonts w:ascii="Georgia" w:hAnsi="Georgia"/>
          <w:color w:val="3E4349"/>
          <w:sz w:val="26"/>
          <w:szCs w:val="26"/>
        </w:rPr>
        <w:t>a for</w:t>
      </w:r>
      <w:proofErr w:type="gramEnd"/>
      <w:r>
        <w:rPr>
          <w:rFonts w:ascii="Georgia" w:hAnsi="Georgia"/>
          <w:color w:val="3E4349"/>
          <w:sz w:val="26"/>
          <w:szCs w:val="26"/>
        </w:rPr>
        <w:t xml:space="preserve"> loop. These are called iterable objects.</w:t>
      </w:r>
    </w:p>
    <w:p w:rsidR="00336D82" w:rsidRDefault="00336D82" w:rsidP="00336D82">
      <w:pPr>
        <w:pStyle w:val="NormalWeb"/>
        <w:shd w:val="clear" w:color="auto" w:fill="FFFFFF"/>
        <w:spacing w:line="336" w:lineRule="atLeast"/>
        <w:rPr>
          <w:rFonts w:ascii="Georgia" w:hAnsi="Georgia"/>
          <w:color w:val="3E4349"/>
          <w:sz w:val="26"/>
          <w:szCs w:val="26"/>
        </w:rPr>
      </w:pPr>
      <w:r>
        <w:rPr>
          <w:rFonts w:ascii="Georgia" w:hAnsi="Georgia"/>
          <w:color w:val="3E4349"/>
          <w:sz w:val="26"/>
          <w:szCs w:val="26"/>
        </w:rPr>
        <w:t>There are many functions which consume these iterables.</w:t>
      </w:r>
    </w:p>
    <w:p w:rsidR="00336D82" w:rsidRDefault="00336D82" w:rsidP="00336D82">
      <w:pPr>
        <w:pStyle w:val="HTMLPreformatted"/>
        <w:shd w:val="clear" w:color="auto" w:fill="EEEEEE"/>
        <w:spacing w:before="225" w:after="225" w:line="312" w:lineRule="atLeast"/>
        <w:ind w:left="-450" w:right="-450"/>
        <w:rPr>
          <w:rFonts w:ascii="Consolas" w:hAnsi="Consolas" w:cs="Consolas"/>
          <w:color w:val="3E4349"/>
          <w:sz w:val="23"/>
          <w:szCs w:val="23"/>
        </w:rPr>
      </w:pPr>
      <w:r>
        <w:rPr>
          <w:rStyle w:val="gp"/>
          <w:rFonts w:ascii="Consolas" w:hAnsi="Consolas" w:cs="Consolas"/>
          <w:color w:val="745334"/>
          <w:sz w:val="23"/>
          <w:szCs w:val="23"/>
        </w:rPr>
        <w:lastRenderedPageBreak/>
        <w:t xml:space="preserve">&gt;&gt;&gt; </w:t>
      </w:r>
      <w:r>
        <w:rPr>
          <w:rStyle w:val="s"/>
          <w:rFonts w:ascii="Consolas" w:hAnsi="Consolas" w:cs="Consolas"/>
          <w:color w:val="4E9A06"/>
          <w:sz w:val="23"/>
          <w:szCs w:val="23"/>
        </w:rPr>
        <w:t>","</w:t>
      </w:r>
      <w:r>
        <w:rPr>
          <w:rStyle w:val="o"/>
          <w:rFonts w:ascii="Consolas" w:hAnsi="Consolas" w:cs="Consolas"/>
          <w:color w:val="582800"/>
          <w:sz w:val="23"/>
          <w:szCs w:val="23"/>
        </w:rPr>
        <w:t>.</w:t>
      </w:r>
      <w:proofErr w:type="gramStart"/>
      <w:r>
        <w:rPr>
          <w:rStyle w:val="n"/>
          <w:rFonts w:ascii="Consolas" w:hAnsi="Consolas" w:cs="Consolas"/>
          <w:color w:val="000000"/>
          <w:sz w:val="23"/>
          <w:szCs w:val="23"/>
        </w:rPr>
        <w:t>join</w:t>
      </w:r>
      <w:r>
        <w:rPr>
          <w:rStyle w:val="p"/>
          <w:rFonts w:ascii="Consolas" w:hAnsi="Consolas" w:cs="Consolas"/>
          <w:b/>
          <w:bCs/>
          <w:color w:val="000000"/>
          <w:sz w:val="23"/>
          <w:szCs w:val="23"/>
        </w:rPr>
        <w:t>(</w:t>
      </w:r>
      <w:proofErr w:type="gramEnd"/>
      <w:r>
        <w:rPr>
          <w:rStyle w:val="p"/>
          <w:rFonts w:ascii="Consolas" w:hAnsi="Consolas" w:cs="Consolas"/>
          <w:b/>
          <w:bCs/>
          <w:color w:val="000000"/>
          <w:sz w:val="23"/>
          <w:szCs w:val="23"/>
        </w:rPr>
        <w:t>[</w:t>
      </w:r>
      <w:r>
        <w:rPr>
          <w:rStyle w:val="s"/>
          <w:rFonts w:ascii="Consolas" w:hAnsi="Consolas" w:cs="Consolas"/>
          <w:color w:val="4E9A06"/>
          <w:sz w:val="23"/>
          <w:szCs w:val="23"/>
        </w:rPr>
        <w:t>"a"</w:t>
      </w:r>
      <w:r>
        <w:rPr>
          <w:rStyle w:val="p"/>
          <w:rFonts w:ascii="Consolas" w:hAnsi="Consolas" w:cs="Consolas"/>
          <w:b/>
          <w:bCs/>
          <w:color w:val="000000"/>
          <w:sz w:val="23"/>
          <w:szCs w:val="23"/>
        </w:rPr>
        <w:t>,</w:t>
      </w:r>
      <w:r>
        <w:rPr>
          <w:rFonts w:ascii="Consolas" w:hAnsi="Consolas" w:cs="Consolas"/>
          <w:color w:val="3E4349"/>
          <w:sz w:val="23"/>
          <w:szCs w:val="23"/>
        </w:rPr>
        <w:t xml:space="preserve"> </w:t>
      </w:r>
      <w:r>
        <w:rPr>
          <w:rStyle w:val="s"/>
          <w:rFonts w:ascii="Consolas" w:hAnsi="Consolas" w:cs="Consolas"/>
          <w:color w:val="4E9A06"/>
          <w:sz w:val="23"/>
          <w:szCs w:val="23"/>
        </w:rPr>
        <w:t>"b"</w:t>
      </w:r>
      <w:r>
        <w:rPr>
          <w:rStyle w:val="p"/>
          <w:rFonts w:ascii="Consolas" w:hAnsi="Consolas" w:cs="Consolas"/>
          <w:b/>
          <w:bCs/>
          <w:color w:val="000000"/>
          <w:sz w:val="23"/>
          <w:szCs w:val="23"/>
        </w:rPr>
        <w:t>,</w:t>
      </w:r>
      <w:r>
        <w:rPr>
          <w:rFonts w:ascii="Consolas" w:hAnsi="Consolas" w:cs="Consolas"/>
          <w:color w:val="3E4349"/>
          <w:sz w:val="23"/>
          <w:szCs w:val="23"/>
        </w:rPr>
        <w:t xml:space="preserve"> </w:t>
      </w:r>
      <w:r>
        <w:rPr>
          <w:rStyle w:val="s"/>
          <w:rFonts w:ascii="Consolas" w:hAnsi="Consolas" w:cs="Consolas"/>
          <w:color w:val="4E9A06"/>
          <w:sz w:val="23"/>
          <w:szCs w:val="23"/>
        </w:rPr>
        <w:t>"c"</w:t>
      </w:r>
      <w:r>
        <w:rPr>
          <w:rStyle w:val="p"/>
          <w:rFonts w:ascii="Consolas" w:hAnsi="Consolas" w:cs="Consolas"/>
          <w:b/>
          <w:bCs/>
          <w:color w:val="000000"/>
          <w:sz w:val="23"/>
          <w:szCs w:val="23"/>
        </w:rPr>
        <w:t>])</w:t>
      </w:r>
    </w:p>
    <w:p w:rsidR="00336D82" w:rsidRDefault="00336D82" w:rsidP="00336D82">
      <w:pPr>
        <w:pStyle w:val="HTMLPreformatted"/>
        <w:shd w:val="clear" w:color="auto" w:fill="EEEEEE"/>
        <w:spacing w:before="225" w:after="225" w:line="312" w:lineRule="atLeast"/>
        <w:ind w:left="-450" w:right="-450"/>
        <w:rPr>
          <w:rFonts w:ascii="Consolas" w:hAnsi="Consolas" w:cs="Consolas"/>
          <w:color w:val="3E4349"/>
          <w:sz w:val="23"/>
          <w:szCs w:val="23"/>
        </w:rPr>
      </w:pPr>
      <w:r>
        <w:rPr>
          <w:rStyle w:val="go"/>
          <w:rFonts w:ascii="Consolas" w:hAnsi="Consolas" w:cs="Consolas"/>
          <w:color w:val="808080"/>
          <w:sz w:val="23"/>
          <w:szCs w:val="23"/>
        </w:rPr>
        <w:t>'</w:t>
      </w:r>
      <w:proofErr w:type="gramStart"/>
      <w:r>
        <w:rPr>
          <w:rStyle w:val="go"/>
          <w:rFonts w:ascii="Consolas" w:hAnsi="Consolas" w:cs="Consolas"/>
          <w:color w:val="808080"/>
          <w:sz w:val="23"/>
          <w:szCs w:val="23"/>
        </w:rPr>
        <w:t>a,</w:t>
      </w:r>
      <w:proofErr w:type="gramEnd"/>
      <w:r>
        <w:rPr>
          <w:rStyle w:val="go"/>
          <w:rFonts w:ascii="Consolas" w:hAnsi="Consolas" w:cs="Consolas"/>
          <w:color w:val="808080"/>
          <w:sz w:val="23"/>
          <w:szCs w:val="23"/>
        </w:rPr>
        <w:t>b,c'</w:t>
      </w:r>
    </w:p>
    <w:p w:rsidR="00336D82" w:rsidRDefault="00336D82" w:rsidP="00336D82">
      <w:pPr>
        <w:pStyle w:val="HTMLPreformatted"/>
        <w:shd w:val="clear" w:color="auto" w:fill="EEEEEE"/>
        <w:spacing w:before="225" w:after="225" w:line="312" w:lineRule="atLeast"/>
        <w:ind w:left="-450" w:right="-450"/>
        <w:rPr>
          <w:rFonts w:ascii="Consolas" w:hAnsi="Consolas" w:cs="Consolas"/>
          <w:color w:val="3E4349"/>
          <w:sz w:val="23"/>
          <w:szCs w:val="23"/>
        </w:rPr>
      </w:pPr>
      <w:r>
        <w:rPr>
          <w:rStyle w:val="gp"/>
          <w:rFonts w:ascii="Consolas" w:hAnsi="Consolas" w:cs="Consolas"/>
          <w:color w:val="745334"/>
          <w:sz w:val="23"/>
          <w:szCs w:val="23"/>
        </w:rPr>
        <w:t xml:space="preserve">&gt;&gt;&gt; </w:t>
      </w:r>
      <w:r>
        <w:rPr>
          <w:rStyle w:val="s"/>
          <w:rFonts w:ascii="Consolas" w:hAnsi="Consolas" w:cs="Consolas"/>
          <w:color w:val="4E9A06"/>
          <w:sz w:val="23"/>
          <w:szCs w:val="23"/>
        </w:rPr>
        <w:t>","</w:t>
      </w:r>
      <w:r>
        <w:rPr>
          <w:rStyle w:val="o"/>
          <w:rFonts w:ascii="Consolas" w:hAnsi="Consolas" w:cs="Consolas"/>
          <w:color w:val="582800"/>
          <w:sz w:val="23"/>
          <w:szCs w:val="23"/>
        </w:rPr>
        <w:t>.</w:t>
      </w:r>
      <w:proofErr w:type="gramStart"/>
      <w:r>
        <w:rPr>
          <w:rStyle w:val="n"/>
          <w:rFonts w:ascii="Consolas" w:hAnsi="Consolas" w:cs="Consolas"/>
          <w:color w:val="000000"/>
          <w:sz w:val="23"/>
          <w:szCs w:val="23"/>
        </w:rPr>
        <w:t>join</w:t>
      </w:r>
      <w:r>
        <w:rPr>
          <w:rStyle w:val="p"/>
          <w:rFonts w:ascii="Consolas" w:hAnsi="Consolas" w:cs="Consolas"/>
          <w:b/>
          <w:bCs/>
          <w:color w:val="000000"/>
          <w:sz w:val="23"/>
          <w:szCs w:val="23"/>
        </w:rPr>
        <w:t>(</w:t>
      </w:r>
      <w:proofErr w:type="gramEnd"/>
      <w:r>
        <w:rPr>
          <w:rStyle w:val="p"/>
          <w:rFonts w:ascii="Consolas" w:hAnsi="Consolas" w:cs="Consolas"/>
          <w:b/>
          <w:bCs/>
          <w:color w:val="000000"/>
          <w:sz w:val="23"/>
          <w:szCs w:val="23"/>
        </w:rPr>
        <w:t>{</w:t>
      </w:r>
      <w:r>
        <w:rPr>
          <w:rStyle w:val="s"/>
          <w:rFonts w:ascii="Consolas" w:hAnsi="Consolas" w:cs="Consolas"/>
          <w:color w:val="4E9A06"/>
          <w:sz w:val="23"/>
          <w:szCs w:val="23"/>
        </w:rPr>
        <w:t>"x"</w:t>
      </w:r>
      <w:r>
        <w:rPr>
          <w:rStyle w:val="p"/>
          <w:rFonts w:ascii="Consolas" w:hAnsi="Consolas" w:cs="Consolas"/>
          <w:b/>
          <w:bCs/>
          <w:color w:val="000000"/>
          <w:sz w:val="23"/>
          <w:szCs w:val="23"/>
        </w:rPr>
        <w:t>:</w:t>
      </w:r>
      <w:r>
        <w:rPr>
          <w:rFonts w:ascii="Consolas" w:hAnsi="Consolas" w:cs="Consolas"/>
          <w:color w:val="3E4349"/>
          <w:sz w:val="23"/>
          <w:szCs w:val="23"/>
        </w:rPr>
        <w:t xml:space="preserve"> </w:t>
      </w:r>
      <w:r>
        <w:rPr>
          <w:rStyle w:val="mi"/>
          <w:rFonts w:ascii="Consolas" w:hAnsi="Consolas" w:cs="Consolas"/>
          <w:color w:val="990000"/>
          <w:sz w:val="23"/>
          <w:szCs w:val="23"/>
        </w:rPr>
        <w:t>1</w:t>
      </w:r>
      <w:r>
        <w:rPr>
          <w:rStyle w:val="p"/>
          <w:rFonts w:ascii="Consolas" w:hAnsi="Consolas" w:cs="Consolas"/>
          <w:b/>
          <w:bCs/>
          <w:color w:val="000000"/>
          <w:sz w:val="23"/>
          <w:szCs w:val="23"/>
        </w:rPr>
        <w:t>,</w:t>
      </w:r>
      <w:r>
        <w:rPr>
          <w:rFonts w:ascii="Consolas" w:hAnsi="Consolas" w:cs="Consolas"/>
          <w:color w:val="3E4349"/>
          <w:sz w:val="23"/>
          <w:szCs w:val="23"/>
        </w:rPr>
        <w:t xml:space="preserve"> </w:t>
      </w:r>
      <w:r>
        <w:rPr>
          <w:rStyle w:val="s"/>
          <w:rFonts w:ascii="Consolas" w:hAnsi="Consolas" w:cs="Consolas"/>
          <w:color w:val="4E9A06"/>
          <w:sz w:val="23"/>
          <w:szCs w:val="23"/>
        </w:rPr>
        <w:t>"y"</w:t>
      </w:r>
      <w:r>
        <w:rPr>
          <w:rStyle w:val="p"/>
          <w:rFonts w:ascii="Consolas" w:hAnsi="Consolas" w:cs="Consolas"/>
          <w:b/>
          <w:bCs/>
          <w:color w:val="000000"/>
          <w:sz w:val="23"/>
          <w:szCs w:val="23"/>
        </w:rPr>
        <w:t>:</w:t>
      </w:r>
      <w:r>
        <w:rPr>
          <w:rFonts w:ascii="Consolas" w:hAnsi="Consolas" w:cs="Consolas"/>
          <w:color w:val="3E4349"/>
          <w:sz w:val="23"/>
          <w:szCs w:val="23"/>
        </w:rPr>
        <w:t xml:space="preserve"> </w:t>
      </w:r>
      <w:r>
        <w:rPr>
          <w:rStyle w:val="mi"/>
          <w:rFonts w:ascii="Consolas" w:hAnsi="Consolas" w:cs="Consolas"/>
          <w:color w:val="990000"/>
          <w:sz w:val="23"/>
          <w:szCs w:val="23"/>
        </w:rPr>
        <w:t>2</w:t>
      </w:r>
      <w:r>
        <w:rPr>
          <w:rStyle w:val="p"/>
          <w:rFonts w:ascii="Consolas" w:hAnsi="Consolas" w:cs="Consolas"/>
          <w:b/>
          <w:bCs/>
          <w:color w:val="000000"/>
          <w:sz w:val="23"/>
          <w:szCs w:val="23"/>
        </w:rPr>
        <w:t>})</w:t>
      </w:r>
    </w:p>
    <w:p w:rsidR="00336D82" w:rsidRDefault="00336D82" w:rsidP="00336D82">
      <w:pPr>
        <w:pStyle w:val="HTMLPreformatted"/>
        <w:shd w:val="clear" w:color="auto" w:fill="EEEEEE"/>
        <w:spacing w:before="225" w:after="225" w:line="312" w:lineRule="atLeast"/>
        <w:ind w:left="-450" w:right="-450"/>
        <w:rPr>
          <w:rFonts w:ascii="Consolas" w:hAnsi="Consolas" w:cs="Consolas"/>
          <w:color w:val="3E4349"/>
          <w:sz w:val="23"/>
          <w:szCs w:val="23"/>
        </w:rPr>
      </w:pPr>
      <w:r>
        <w:rPr>
          <w:rStyle w:val="go"/>
          <w:rFonts w:ascii="Consolas" w:hAnsi="Consolas" w:cs="Consolas"/>
          <w:color w:val="808080"/>
          <w:sz w:val="23"/>
          <w:szCs w:val="23"/>
        </w:rPr>
        <w:t>'</w:t>
      </w:r>
      <w:proofErr w:type="gramStart"/>
      <w:r>
        <w:rPr>
          <w:rStyle w:val="go"/>
          <w:rFonts w:ascii="Consolas" w:hAnsi="Consolas" w:cs="Consolas"/>
          <w:color w:val="808080"/>
          <w:sz w:val="23"/>
          <w:szCs w:val="23"/>
        </w:rPr>
        <w:t>y,</w:t>
      </w:r>
      <w:proofErr w:type="gramEnd"/>
      <w:r>
        <w:rPr>
          <w:rStyle w:val="go"/>
          <w:rFonts w:ascii="Consolas" w:hAnsi="Consolas" w:cs="Consolas"/>
          <w:color w:val="808080"/>
          <w:sz w:val="23"/>
          <w:szCs w:val="23"/>
        </w:rPr>
        <w:t>x'</w:t>
      </w:r>
    </w:p>
    <w:p w:rsidR="00336D82" w:rsidRDefault="00336D82" w:rsidP="00336D82">
      <w:pPr>
        <w:pStyle w:val="HTMLPreformatted"/>
        <w:shd w:val="clear" w:color="auto" w:fill="EEEEEE"/>
        <w:spacing w:before="225" w:after="225" w:line="312" w:lineRule="atLeast"/>
        <w:ind w:left="-450" w:right="-450"/>
        <w:rPr>
          <w:rFonts w:ascii="Consolas" w:hAnsi="Consolas" w:cs="Consolas"/>
          <w:color w:val="3E4349"/>
          <w:sz w:val="23"/>
          <w:szCs w:val="23"/>
        </w:rPr>
      </w:pPr>
      <w:r>
        <w:rPr>
          <w:rStyle w:val="gp"/>
          <w:rFonts w:ascii="Consolas" w:hAnsi="Consolas" w:cs="Consolas"/>
          <w:color w:val="745334"/>
          <w:sz w:val="23"/>
          <w:szCs w:val="23"/>
        </w:rPr>
        <w:t xml:space="preserve">&gt;&gt;&gt; </w:t>
      </w:r>
      <w:proofErr w:type="gramStart"/>
      <w:r>
        <w:rPr>
          <w:rStyle w:val="nb"/>
          <w:rFonts w:ascii="Consolas" w:hAnsi="Consolas" w:cs="Consolas"/>
          <w:color w:val="004461"/>
          <w:sz w:val="23"/>
          <w:szCs w:val="23"/>
        </w:rPr>
        <w:t>list</w:t>
      </w:r>
      <w:r>
        <w:rPr>
          <w:rStyle w:val="p"/>
          <w:rFonts w:ascii="Consolas" w:hAnsi="Consolas" w:cs="Consolas"/>
          <w:b/>
          <w:bCs/>
          <w:color w:val="000000"/>
          <w:sz w:val="23"/>
          <w:szCs w:val="23"/>
        </w:rPr>
        <w:t>(</w:t>
      </w:r>
      <w:proofErr w:type="gramEnd"/>
      <w:r>
        <w:rPr>
          <w:rStyle w:val="s"/>
          <w:rFonts w:ascii="Consolas" w:hAnsi="Consolas" w:cs="Consolas"/>
          <w:color w:val="4E9A06"/>
          <w:sz w:val="23"/>
          <w:szCs w:val="23"/>
        </w:rPr>
        <w:t>"python"</w:t>
      </w:r>
      <w:r>
        <w:rPr>
          <w:rStyle w:val="p"/>
          <w:rFonts w:ascii="Consolas" w:hAnsi="Consolas" w:cs="Consolas"/>
          <w:b/>
          <w:bCs/>
          <w:color w:val="000000"/>
          <w:sz w:val="23"/>
          <w:szCs w:val="23"/>
        </w:rPr>
        <w:t>)</w:t>
      </w:r>
    </w:p>
    <w:p w:rsidR="00336D82" w:rsidRDefault="00336D82" w:rsidP="00336D82">
      <w:pPr>
        <w:pStyle w:val="HTMLPreformatted"/>
        <w:shd w:val="clear" w:color="auto" w:fill="EEEEEE"/>
        <w:spacing w:before="225" w:after="225" w:line="312" w:lineRule="atLeast"/>
        <w:ind w:left="-450" w:right="-450"/>
        <w:rPr>
          <w:rFonts w:ascii="Consolas" w:hAnsi="Consolas" w:cs="Consolas"/>
          <w:color w:val="3E4349"/>
          <w:sz w:val="23"/>
          <w:szCs w:val="23"/>
        </w:rPr>
      </w:pPr>
      <w:r>
        <w:rPr>
          <w:rStyle w:val="go"/>
          <w:rFonts w:ascii="Consolas" w:hAnsi="Consolas" w:cs="Consolas"/>
          <w:color w:val="808080"/>
          <w:sz w:val="23"/>
          <w:szCs w:val="23"/>
        </w:rPr>
        <w:t>['p', 'y'</w:t>
      </w:r>
      <w:proofErr w:type="gramStart"/>
      <w:r>
        <w:rPr>
          <w:rStyle w:val="go"/>
          <w:rFonts w:ascii="Consolas" w:hAnsi="Consolas" w:cs="Consolas"/>
          <w:color w:val="808080"/>
          <w:sz w:val="23"/>
          <w:szCs w:val="23"/>
        </w:rPr>
        <w:t>, 't'</w:t>
      </w:r>
      <w:proofErr w:type="gramEnd"/>
      <w:r>
        <w:rPr>
          <w:rStyle w:val="go"/>
          <w:rFonts w:ascii="Consolas" w:hAnsi="Consolas" w:cs="Consolas"/>
          <w:color w:val="808080"/>
          <w:sz w:val="23"/>
          <w:szCs w:val="23"/>
        </w:rPr>
        <w:t>, 'h', 'o', 'n']</w:t>
      </w:r>
    </w:p>
    <w:p w:rsidR="00336D82" w:rsidRDefault="00336D82" w:rsidP="00336D82">
      <w:pPr>
        <w:pStyle w:val="HTMLPreformatted"/>
        <w:shd w:val="clear" w:color="auto" w:fill="EEEEEE"/>
        <w:spacing w:before="225" w:after="225" w:line="312" w:lineRule="atLeast"/>
        <w:ind w:left="-450" w:right="-450"/>
        <w:rPr>
          <w:rFonts w:ascii="Consolas" w:hAnsi="Consolas" w:cs="Consolas"/>
          <w:color w:val="3E4349"/>
          <w:sz w:val="23"/>
          <w:szCs w:val="23"/>
        </w:rPr>
      </w:pPr>
      <w:r>
        <w:rPr>
          <w:rStyle w:val="gp"/>
          <w:rFonts w:ascii="Consolas" w:hAnsi="Consolas" w:cs="Consolas"/>
          <w:color w:val="745334"/>
          <w:sz w:val="23"/>
          <w:szCs w:val="23"/>
        </w:rPr>
        <w:t xml:space="preserve">&gt;&gt;&gt; </w:t>
      </w:r>
      <w:proofErr w:type="gramStart"/>
      <w:r>
        <w:rPr>
          <w:rStyle w:val="nb"/>
          <w:rFonts w:ascii="Consolas" w:hAnsi="Consolas" w:cs="Consolas"/>
          <w:color w:val="004461"/>
          <w:sz w:val="23"/>
          <w:szCs w:val="23"/>
        </w:rPr>
        <w:t>list</w:t>
      </w:r>
      <w:r>
        <w:rPr>
          <w:rStyle w:val="p"/>
          <w:rFonts w:ascii="Consolas" w:hAnsi="Consolas" w:cs="Consolas"/>
          <w:b/>
          <w:bCs/>
          <w:color w:val="000000"/>
          <w:sz w:val="23"/>
          <w:szCs w:val="23"/>
        </w:rPr>
        <w:t>(</w:t>
      </w:r>
      <w:proofErr w:type="gramEnd"/>
      <w:r>
        <w:rPr>
          <w:rStyle w:val="p"/>
          <w:rFonts w:ascii="Consolas" w:hAnsi="Consolas" w:cs="Consolas"/>
          <w:b/>
          <w:bCs/>
          <w:color w:val="000000"/>
          <w:sz w:val="23"/>
          <w:szCs w:val="23"/>
        </w:rPr>
        <w:t>{</w:t>
      </w:r>
      <w:r>
        <w:rPr>
          <w:rStyle w:val="s"/>
          <w:rFonts w:ascii="Consolas" w:hAnsi="Consolas" w:cs="Consolas"/>
          <w:color w:val="4E9A06"/>
          <w:sz w:val="23"/>
          <w:szCs w:val="23"/>
        </w:rPr>
        <w:t>"x"</w:t>
      </w:r>
      <w:r>
        <w:rPr>
          <w:rStyle w:val="p"/>
          <w:rFonts w:ascii="Consolas" w:hAnsi="Consolas" w:cs="Consolas"/>
          <w:b/>
          <w:bCs/>
          <w:color w:val="000000"/>
          <w:sz w:val="23"/>
          <w:szCs w:val="23"/>
        </w:rPr>
        <w:t>:</w:t>
      </w:r>
      <w:r>
        <w:rPr>
          <w:rFonts w:ascii="Consolas" w:hAnsi="Consolas" w:cs="Consolas"/>
          <w:color w:val="3E4349"/>
          <w:sz w:val="23"/>
          <w:szCs w:val="23"/>
        </w:rPr>
        <w:t xml:space="preserve"> </w:t>
      </w:r>
      <w:r>
        <w:rPr>
          <w:rStyle w:val="mi"/>
          <w:rFonts w:ascii="Consolas" w:hAnsi="Consolas" w:cs="Consolas"/>
          <w:color w:val="990000"/>
          <w:sz w:val="23"/>
          <w:szCs w:val="23"/>
        </w:rPr>
        <w:t>1</w:t>
      </w:r>
      <w:r>
        <w:rPr>
          <w:rStyle w:val="p"/>
          <w:rFonts w:ascii="Consolas" w:hAnsi="Consolas" w:cs="Consolas"/>
          <w:b/>
          <w:bCs/>
          <w:color w:val="000000"/>
          <w:sz w:val="23"/>
          <w:szCs w:val="23"/>
        </w:rPr>
        <w:t>,</w:t>
      </w:r>
      <w:r>
        <w:rPr>
          <w:rFonts w:ascii="Consolas" w:hAnsi="Consolas" w:cs="Consolas"/>
          <w:color w:val="3E4349"/>
          <w:sz w:val="23"/>
          <w:szCs w:val="23"/>
        </w:rPr>
        <w:t xml:space="preserve"> </w:t>
      </w:r>
      <w:r>
        <w:rPr>
          <w:rStyle w:val="s"/>
          <w:rFonts w:ascii="Consolas" w:hAnsi="Consolas" w:cs="Consolas"/>
          <w:color w:val="4E9A06"/>
          <w:sz w:val="23"/>
          <w:szCs w:val="23"/>
        </w:rPr>
        <w:t>"y"</w:t>
      </w:r>
      <w:r>
        <w:rPr>
          <w:rStyle w:val="p"/>
          <w:rFonts w:ascii="Consolas" w:hAnsi="Consolas" w:cs="Consolas"/>
          <w:b/>
          <w:bCs/>
          <w:color w:val="000000"/>
          <w:sz w:val="23"/>
          <w:szCs w:val="23"/>
        </w:rPr>
        <w:t>:</w:t>
      </w:r>
      <w:r>
        <w:rPr>
          <w:rFonts w:ascii="Consolas" w:hAnsi="Consolas" w:cs="Consolas"/>
          <w:color w:val="3E4349"/>
          <w:sz w:val="23"/>
          <w:szCs w:val="23"/>
        </w:rPr>
        <w:t xml:space="preserve"> </w:t>
      </w:r>
      <w:r>
        <w:rPr>
          <w:rStyle w:val="mi"/>
          <w:rFonts w:ascii="Consolas" w:hAnsi="Consolas" w:cs="Consolas"/>
          <w:color w:val="990000"/>
          <w:sz w:val="23"/>
          <w:szCs w:val="23"/>
        </w:rPr>
        <w:t>2</w:t>
      </w:r>
      <w:r>
        <w:rPr>
          <w:rStyle w:val="p"/>
          <w:rFonts w:ascii="Consolas" w:hAnsi="Consolas" w:cs="Consolas"/>
          <w:b/>
          <w:bCs/>
          <w:color w:val="000000"/>
          <w:sz w:val="23"/>
          <w:szCs w:val="23"/>
        </w:rPr>
        <w:t>})</w:t>
      </w:r>
    </w:p>
    <w:p w:rsidR="00336D82" w:rsidRDefault="00336D82" w:rsidP="00336D82">
      <w:pPr>
        <w:pStyle w:val="HTMLPreformatted"/>
        <w:shd w:val="clear" w:color="auto" w:fill="EEEEEE"/>
        <w:spacing w:before="225" w:after="225" w:line="312" w:lineRule="atLeast"/>
        <w:ind w:left="-450" w:right="-450"/>
        <w:rPr>
          <w:rFonts w:ascii="Consolas" w:hAnsi="Consolas" w:cs="Consolas"/>
          <w:color w:val="3E4349"/>
          <w:sz w:val="23"/>
          <w:szCs w:val="23"/>
        </w:rPr>
      </w:pPr>
      <w:proofErr w:type="gramStart"/>
      <w:r>
        <w:rPr>
          <w:rStyle w:val="go"/>
          <w:rFonts w:ascii="Consolas" w:hAnsi="Consolas" w:cs="Consolas"/>
          <w:color w:val="808080"/>
          <w:sz w:val="23"/>
          <w:szCs w:val="23"/>
        </w:rPr>
        <w:t>['y</w:t>
      </w:r>
      <w:proofErr w:type="gramEnd"/>
      <w:r>
        <w:rPr>
          <w:rStyle w:val="go"/>
          <w:rFonts w:ascii="Consolas" w:hAnsi="Consolas" w:cs="Consolas"/>
          <w:color w:val="808080"/>
          <w:sz w:val="23"/>
          <w:szCs w:val="23"/>
        </w:rPr>
        <w:t>', 'x']</w:t>
      </w:r>
    </w:p>
    <w:p w:rsidR="00336D82" w:rsidRDefault="00336D82" w:rsidP="00336D82">
      <w:pPr>
        <w:pStyle w:val="Heading3"/>
        <w:shd w:val="clear" w:color="auto" w:fill="FFFFFF"/>
        <w:spacing w:before="450" w:after="150"/>
        <w:rPr>
          <w:rFonts w:ascii="Garamond" w:hAnsi="Garamond"/>
          <w:b w:val="0"/>
          <w:bCs w:val="0"/>
          <w:color w:val="3E4349"/>
          <w:sz w:val="39"/>
          <w:szCs w:val="39"/>
        </w:rPr>
      </w:pPr>
      <w:r>
        <w:rPr>
          <w:rFonts w:ascii="Garamond" w:hAnsi="Garamond"/>
          <w:b w:val="0"/>
          <w:bCs w:val="0"/>
          <w:color w:val="3E4349"/>
          <w:sz w:val="39"/>
          <w:szCs w:val="39"/>
        </w:rPr>
        <w:t>5.1.1. The Iteraton Protocol</w:t>
      </w:r>
    </w:p>
    <w:p w:rsidR="00336D82" w:rsidRDefault="00336D82" w:rsidP="00336D82">
      <w:pPr>
        <w:pStyle w:val="NormalWeb"/>
        <w:shd w:val="clear" w:color="auto" w:fill="FFFFFF"/>
        <w:spacing w:line="336" w:lineRule="atLeast"/>
        <w:rPr>
          <w:rFonts w:ascii="Georgia" w:hAnsi="Georgia"/>
          <w:color w:val="3E4349"/>
          <w:sz w:val="26"/>
          <w:szCs w:val="26"/>
        </w:rPr>
      </w:pPr>
      <w:r>
        <w:rPr>
          <w:rFonts w:ascii="Georgia" w:hAnsi="Georgia"/>
          <w:color w:val="3E4349"/>
          <w:sz w:val="26"/>
          <w:szCs w:val="26"/>
        </w:rPr>
        <w:t>The built-in function</w:t>
      </w:r>
      <w:r>
        <w:rPr>
          <w:rStyle w:val="apple-converted-space"/>
          <w:rFonts w:ascii="Georgia" w:eastAsiaTheme="majorEastAsia" w:hAnsi="Georgia"/>
          <w:color w:val="3E4349"/>
          <w:sz w:val="26"/>
          <w:szCs w:val="26"/>
        </w:rPr>
        <w:t> </w:t>
      </w:r>
      <w:r>
        <w:rPr>
          <w:rStyle w:val="pre"/>
          <w:rFonts w:ascii="Consolas" w:hAnsi="Consolas" w:cs="Consolas"/>
          <w:color w:val="222222"/>
          <w:sz w:val="23"/>
          <w:szCs w:val="23"/>
          <w:shd w:val="clear" w:color="auto" w:fill="ECF0F3"/>
        </w:rPr>
        <w:t>iter</w:t>
      </w:r>
      <w:r>
        <w:rPr>
          <w:rStyle w:val="apple-converted-space"/>
          <w:rFonts w:ascii="Georgia" w:eastAsiaTheme="majorEastAsia" w:hAnsi="Georgia"/>
          <w:color w:val="3E4349"/>
          <w:sz w:val="26"/>
          <w:szCs w:val="26"/>
        </w:rPr>
        <w:t> </w:t>
      </w:r>
      <w:r>
        <w:rPr>
          <w:rFonts w:ascii="Georgia" w:hAnsi="Georgia"/>
          <w:color w:val="3E4349"/>
          <w:sz w:val="26"/>
          <w:szCs w:val="26"/>
        </w:rPr>
        <w:t>takes an iterable object and returns an iterator.</w:t>
      </w:r>
    </w:p>
    <w:p w:rsidR="00336D82" w:rsidRDefault="00336D82" w:rsidP="00336D82">
      <w:pPr>
        <w:pStyle w:val="HTMLPreformatted"/>
        <w:shd w:val="clear" w:color="auto" w:fill="EEEEEE"/>
        <w:spacing w:before="225" w:after="225" w:line="312" w:lineRule="atLeast"/>
        <w:ind w:left="-450" w:right="-450"/>
        <w:rPr>
          <w:rFonts w:ascii="Consolas" w:hAnsi="Consolas" w:cs="Consolas"/>
          <w:color w:val="3E4349"/>
          <w:sz w:val="23"/>
          <w:szCs w:val="23"/>
        </w:rPr>
      </w:pPr>
      <w:r>
        <w:rPr>
          <w:rStyle w:val="gp"/>
          <w:rFonts w:ascii="Consolas" w:hAnsi="Consolas" w:cs="Consolas"/>
          <w:color w:val="745334"/>
          <w:sz w:val="23"/>
          <w:szCs w:val="23"/>
        </w:rPr>
        <w:t xml:space="preserve">&gt;&gt;&gt; </w:t>
      </w:r>
      <w:r>
        <w:rPr>
          <w:rStyle w:val="n"/>
          <w:rFonts w:ascii="Consolas" w:hAnsi="Consolas" w:cs="Consolas"/>
          <w:color w:val="000000"/>
          <w:sz w:val="23"/>
          <w:szCs w:val="23"/>
        </w:rPr>
        <w:t>x</w:t>
      </w:r>
      <w:r>
        <w:rPr>
          <w:rFonts w:ascii="Consolas" w:hAnsi="Consolas" w:cs="Consolas"/>
          <w:color w:val="3E4349"/>
          <w:sz w:val="23"/>
          <w:szCs w:val="23"/>
        </w:rPr>
        <w:t xml:space="preserve"> </w:t>
      </w:r>
      <w:r>
        <w:rPr>
          <w:rStyle w:val="o"/>
          <w:rFonts w:ascii="Consolas" w:hAnsi="Consolas" w:cs="Consolas"/>
          <w:color w:val="582800"/>
          <w:sz w:val="23"/>
          <w:szCs w:val="23"/>
        </w:rPr>
        <w:t>=</w:t>
      </w:r>
      <w:r>
        <w:rPr>
          <w:rFonts w:ascii="Consolas" w:hAnsi="Consolas" w:cs="Consolas"/>
          <w:color w:val="3E4349"/>
          <w:sz w:val="23"/>
          <w:szCs w:val="23"/>
        </w:rPr>
        <w:t xml:space="preserve"> </w:t>
      </w:r>
      <w:proofErr w:type="gramStart"/>
      <w:r>
        <w:rPr>
          <w:rStyle w:val="nb"/>
          <w:rFonts w:ascii="Consolas" w:hAnsi="Consolas" w:cs="Consolas"/>
          <w:color w:val="004461"/>
          <w:sz w:val="23"/>
          <w:szCs w:val="23"/>
        </w:rPr>
        <w:t>iter</w:t>
      </w:r>
      <w:r>
        <w:rPr>
          <w:rStyle w:val="p"/>
          <w:rFonts w:ascii="Consolas" w:hAnsi="Consolas" w:cs="Consolas"/>
          <w:b/>
          <w:bCs/>
          <w:color w:val="000000"/>
          <w:sz w:val="23"/>
          <w:szCs w:val="23"/>
        </w:rPr>
        <w:t>(</w:t>
      </w:r>
      <w:proofErr w:type="gramEnd"/>
      <w:r>
        <w:rPr>
          <w:rStyle w:val="p"/>
          <w:rFonts w:ascii="Consolas" w:hAnsi="Consolas" w:cs="Consolas"/>
          <w:b/>
          <w:bCs/>
          <w:color w:val="000000"/>
          <w:sz w:val="23"/>
          <w:szCs w:val="23"/>
        </w:rPr>
        <w:t>[</w:t>
      </w:r>
      <w:r>
        <w:rPr>
          <w:rStyle w:val="mi"/>
          <w:rFonts w:ascii="Consolas" w:hAnsi="Consolas" w:cs="Consolas"/>
          <w:color w:val="990000"/>
          <w:sz w:val="23"/>
          <w:szCs w:val="23"/>
        </w:rPr>
        <w:t>1</w:t>
      </w:r>
      <w:r>
        <w:rPr>
          <w:rStyle w:val="p"/>
          <w:rFonts w:ascii="Consolas" w:hAnsi="Consolas" w:cs="Consolas"/>
          <w:b/>
          <w:bCs/>
          <w:color w:val="000000"/>
          <w:sz w:val="23"/>
          <w:szCs w:val="23"/>
        </w:rPr>
        <w:t>,</w:t>
      </w:r>
      <w:r>
        <w:rPr>
          <w:rFonts w:ascii="Consolas" w:hAnsi="Consolas" w:cs="Consolas"/>
          <w:color w:val="3E4349"/>
          <w:sz w:val="23"/>
          <w:szCs w:val="23"/>
        </w:rPr>
        <w:t xml:space="preserve"> </w:t>
      </w:r>
      <w:r>
        <w:rPr>
          <w:rStyle w:val="mi"/>
          <w:rFonts w:ascii="Consolas" w:hAnsi="Consolas" w:cs="Consolas"/>
          <w:color w:val="990000"/>
          <w:sz w:val="23"/>
          <w:szCs w:val="23"/>
        </w:rPr>
        <w:t>2</w:t>
      </w:r>
      <w:r>
        <w:rPr>
          <w:rStyle w:val="p"/>
          <w:rFonts w:ascii="Consolas" w:hAnsi="Consolas" w:cs="Consolas"/>
          <w:b/>
          <w:bCs/>
          <w:color w:val="000000"/>
          <w:sz w:val="23"/>
          <w:szCs w:val="23"/>
        </w:rPr>
        <w:t>,</w:t>
      </w:r>
      <w:r>
        <w:rPr>
          <w:rFonts w:ascii="Consolas" w:hAnsi="Consolas" w:cs="Consolas"/>
          <w:color w:val="3E4349"/>
          <w:sz w:val="23"/>
          <w:szCs w:val="23"/>
        </w:rPr>
        <w:t xml:space="preserve"> </w:t>
      </w:r>
      <w:r>
        <w:rPr>
          <w:rStyle w:val="mi"/>
          <w:rFonts w:ascii="Consolas" w:hAnsi="Consolas" w:cs="Consolas"/>
          <w:color w:val="990000"/>
          <w:sz w:val="23"/>
          <w:szCs w:val="23"/>
        </w:rPr>
        <w:t>3</w:t>
      </w:r>
      <w:r>
        <w:rPr>
          <w:rStyle w:val="p"/>
          <w:rFonts w:ascii="Consolas" w:hAnsi="Consolas" w:cs="Consolas"/>
          <w:b/>
          <w:bCs/>
          <w:color w:val="000000"/>
          <w:sz w:val="23"/>
          <w:szCs w:val="23"/>
        </w:rPr>
        <w:t>])</w:t>
      </w:r>
    </w:p>
    <w:p w:rsidR="00336D82" w:rsidRDefault="00336D82" w:rsidP="00336D82">
      <w:pPr>
        <w:pStyle w:val="HTMLPreformatted"/>
        <w:shd w:val="clear" w:color="auto" w:fill="EEEEEE"/>
        <w:spacing w:before="225" w:after="225" w:line="312" w:lineRule="atLeast"/>
        <w:ind w:left="-450" w:right="-450"/>
        <w:rPr>
          <w:rFonts w:ascii="Consolas" w:hAnsi="Consolas" w:cs="Consolas"/>
          <w:color w:val="3E4349"/>
          <w:sz w:val="23"/>
          <w:szCs w:val="23"/>
        </w:rPr>
      </w:pPr>
      <w:r>
        <w:rPr>
          <w:rStyle w:val="gp"/>
          <w:rFonts w:ascii="Consolas" w:hAnsi="Consolas" w:cs="Consolas"/>
          <w:color w:val="745334"/>
          <w:sz w:val="23"/>
          <w:szCs w:val="23"/>
        </w:rPr>
        <w:t xml:space="preserve">&gt;&gt;&gt; </w:t>
      </w:r>
      <w:proofErr w:type="gramStart"/>
      <w:r>
        <w:rPr>
          <w:rStyle w:val="n"/>
          <w:rFonts w:ascii="Consolas" w:hAnsi="Consolas" w:cs="Consolas"/>
          <w:color w:val="000000"/>
          <w:sz w:val="23"/>
          <w:szCs w:val="23"/>
        </w:rPr>
        <w:t>x</w:t>
      </w:r>
      <w:proofErr w:type="gramEnd"/>
    </w:p>
    <w:p w:rsidR="00336D82" w:rsidRDefault="00336D82" w:rsidP="00336D82">
      <w:pPr>
        <w:pStyle w:val="HTMLPreformatted"/>
        <w:shd w:val="clear" w:color="auto" w:fill="EEEEEE"/>
        <w:spacing w:before="225" w:after="225" w:line="312" w:lineRule="atLeast"/>
        <w:ind w:left="-450" w:right="-450"/>
        <w:rPr>
          <w:rFonts w:ascii="Consolas" w:hAnsi="Consolas" w:cs="Consolas"/>
          <w:color w:val="3E4349"/>
          <w:sz w:val="23"/>
          <w:szCs w:val="23"/>
        </w:rPr>
      </w:pPr>
      <w:r>
        <w:rPr>
          <w:rStyle w:val="go"/>
          <w:rFonts w:ascii="Consolas" w:hAnsi="Consolas" w:cs="Consolas"/>
          <w:color w:val="808080"/>
          <w:sz w:val="23"/>
          <w:szCs w:val="23"/>
        </w:rPr>
        <w:t>&lt;</w:t>
      </w:r>
      <w:proofErr w:type="gramStart"/>
      <w:r>
        <w:rPr>
          <w:rStyle w:val="go"/>
          <w:rFonts w:ascii="Consolas" w:hAnsi="Consolas" w:cs="Consolas"/>
          <w:color w:val="808080"/>
          <w:sz w:val="23"/>
          <w:szCs w:val="23"/>
        </w:rPr>
        <w:t>listiterator</w:t>
      </w:r>
      <w:proofErr w:type="gramEnd"/>
      <w:r>
        <w:rPr>
          <w:rStyle w:val="go"/>
          <w:rFonts w:ascii="Consolas" w:hAnsi="Consolas" w:cs="Consolas"/>
          <w:color w:val="808080"/>
          <w:sz w:val="23"/>
          <w:szCs w:val="23"/>
        </w:rPr>
        <w:t xml:space="preserve"> object at 0x1004ca850&gt;</w:t>
      </w:r>
    </w:p>
    <w:p w:rsidR="00336D82" w:rsidRDefault="00336D82" w:rsidP="00336D82">
      <w:pPr>
        <w:pStyle w:val="HTMLPreformatted"/>
        <w:shd w:val="clear" w:color="auto" w:fill="EEEEEE"/>
        <w:spacing w:before="225" w:after="225" w:line="312" w:lineRule="atLeast"/>
        <w:ind w:left="-450" w:right="-450"/>
        <w:rPr>
          <w:rFonts w:ascii="Consolas" w:hAnsi="Consolas" w:cs="Consolas"/>
          <w:color w:val="3E4349"/>
          <w:sz w:val="23"/>
          <w:szCs w:val="23"/>
        </w:rPr>
      </w:pPr>
      <w:r>
        <w:rPr>
          <w:rStyle w:val="gp"/>
          <w:rFonts w:ascii="Consolas" w:hAnsi="Consolas" w:cs="Consolas"/>
          <w:color w:val="745334"/>
          <w:sz w:val="23"/>
          <w:szCs w:val="23"/>
        </w:rPr>
        <w:t xml:space="preserve">&gt;&gt;&gt; </w:t>
      </w:r>
      <w:proofErr w:type="gramStart"/>
      <w:r>
        <w:rPr>
          <w:rStyle w:val="n"/>
          <w:rFonts w:ascii="Consolas" w:hAnsi="Consolas" w:cs="Consolas"/>
          <w:color w:val="000000"/>
          <w:sz w:val="23"/>
          <w:szCs w:val="23"/>
        </w:rPr>
        <w:t>x</w:t>
      </w:r>
      <w:r>
        <w:rPr>
          <w:rStyle w:val="o"/>
          <w:rFonts w:ascii="Consolas" w:hAnsi="Consolas" w:cs="Consolas"/>
          <w:color w:val="582800"/>
          <w:sz w:val="23"/>
          <w:szCs w:val="23"/>
        </w:rPr>
        <w:t>.</w:t>
      </w:r>
      <w:r>
        <w:rPr>
          <w:rStyle w:val="n"/>
          <w:rFonts w:ascii="Consolas" w:hAnsi="Consolas" w:cs="Consolas"/>
          <w:color w:val="000000"/>
          <w:sz w:val="23"/>
          <w:szCs w:val="23"/>
        </w:rPr>
        <w:t>next</w:t>
      </w:r>
      <w:r>
        <w:rPr>
          <w:rStyle w:val="p"/>
          <w:rFonts w:ascii="Consolas" w:hAnsi="Consolas" w:cs="Consolas"/>
          <w:b/>
          <w:bCs/>
          <w:color w:val="000000"/>
          <w:sz w:val="23"/>
          <w:szCs w:val="23"/>
        </w:rPr>
        <w:t>()</w:t>
      </w:r>
      <w:proofErr w:type="gramEnd"/>
    </w:p>
    <w:p w:rsidR="00336D82" w:rsidRDefault="00336D82" w:rsidP="00336D82">
      <w:pPr>
        <w:pStyle w:val="HTMLPreformatted"/>
        <w:shd w:val="clear" w:color="auto" w:fill="EEEEEE"/>
        <w:spacing w:before="225" w:after="225" w:line="312" w:lineRule="atLeast"/>
        <w:ind w:left="-450" w:right="-450"/>
        <w:rPr>
          <w:rFonts w:ascii="Consolas" w:hAnsi="Consolas" w:cs="Consolas"/>
          <w:color w:val="3E4349"/>
          <w:sz w:val="23"/>
          <w:szCs w:val="23"/>
        </w:rPr>
      </w:pPr>
      <w:r>
        <w:rPr>
          <w:rStyle w:val="go"/>
          <w:rFonts w:ascii="Consolas" w:hAnsi="Consolas" w:cs="Consolas"/>
          <w:color w:val="808080"/>
          <w:sz w:val="23"/>
          <w:szCs w:val="23"/>
        </w:rPr>
        <w:t>1</w:t>
      </w:r>
    </w:p>
    <w:p w:rsidR="00336D82" w:rsidRDefault="00336D82" w:rsidP="00336D82">
      <w:pPr>
        <w:pStyle w:val="HTMLPreformatted"/>
        <w:shd w:val="clear" w:color="auto" w:fill="EEEEEE"/>
        <w:spacing w:before="225" w:after="225" w:line="312" w:lineRule="atLeast"/>
        <w:ind w:left="-450" w:right="-450"/>
        <w:rPr>
          <w:rFonts w:ascii="Consolas" w:hAnsi="Consolas" w:cs="Consolas"/>
          <w:color w:val="3E4349"/>
          <w:sz w:val="23"/>
          <w:szCs w:val="23"/>
        </w:rPr>
      </w:pPr>
      <w:r>
        <w:rPr>
          <w:rStyle w:val="gp"/>
          <w:rFonts w:ascii="Consolas" w:hAnsi="Consolas" w:cs="Consolas"/>
          <w:color w:val="745334"/>
          <w:sz w:val="23"/>
          <w:szCs w:val="23"/>
        </w:rPr>
        <w:t xml:space="preserve">&gt;&gt;&gt; </w:t>
      </w:r>
      <w:proofErr w:type="gramStart"/>
      <w:r>
        <w:rPr>
          <w:rStyle w:val="n"/>
          <w:rFonts w:ascii="Consolas" w:hAnsi="Consolas" w:cs="Consolas"/>
          <w:color w:val="000000"/>
          <w:sz w:val="23"/>
          <w:szCs w:val="23"/>
        </w:rPr>
        <w:t>x</w:t>
      </w:r>
      <w:r>
        <w:rPr>
          <w:rStyle w:val="o"/>
          <w:rFonts w:ascii="Consolas" w:hAnsi="Consolas" w:cs="Consolas"/>
          <w:color w:val="582800"/>
          <w:sz w:val="23"/>
          <w:szCs w:val="23"/>
        </w:rPr>
        <w:t>.</w:t>
      </w:r>
      <w:r>
        <w:rPr>
          <w:rStyle w:val="n"/>
          <w:rFonts w:ascii="Consolas" w:hAnsi="Consolas" w:cs="Consolas"/>
          <w:color w:val="000000"/>
          <w:sz w:val="23"/>
          <w:szCs w:val="23"/>
        </w:rPr>
        <w:t>next</w:t>
      </w:r>
      <w:r>
        <w:rPr>
          <w:rStyle w:val="p"/>
          <w:rFonts w:ascii="Consolas" w:hAnsi="Consolas" w:cs="Consolas"/>
          <w:b/>
          <w:bCs/>
          <w:color w:val="000000"/>
          <w:sz w:val="23"/>
          <w:szCs w:val="23"/>
        </w:rPr>
        <w:t>()</w:t>
      </w:r>
      <w:proofErr w:type="gramEnd"/>
    </w:p>
    <w:p w:rsidR="00336D82" w:rsidRDefault="00336D82" w:rsidP="00336D82">
      <w:pPr>
        <w:pStyle w:val="HTMLPreformatted"/>
        <w:shd w:val="clear" w:color="auto" w:fill="EEEEEE"/>
        <w:spacing w:before="225" w:after="225" w:line="312" w:lineRule="atLeast"/>
        <w:ind w:left="-450" w:right="-450"/>
        <w:rPr>
          <w:rFonts w:ascii="Consolas" w:hAnsi="Consolas" w:cs="Consolas"/>
          <w:color w:val="3E4349"/>
          <w:sz w:val="23"/>
          <w:szCs w:val="23"/>
        </w:rPr>
      </w:pPr>
      <w:r>
        <w:rPr>
          <w:rStyle w:val="go"/>
          <w:rFonts w:ascii="Consolas" w:hAnsi="Consolas" w:cs="Consolas"/>
          <w:color w:val="808080"/>
          <w:sz w:val="23"/>
          <w:szCs w:val="23"/>
        </w:rPr>
        <w:t>2</w:t>
      </w:r>
    </w:p>
    <w:p w:rsidR="00336D82" w:rsidRDefault="00336D82" w:rsidP="00336D82">
      <w:pPr>
        <w:pStyle w:val="HTMLPreformatted"/>
        <w:shd w:val="clear" w:color="auto" w:fill="EEEEEE"/>
        <w:spacing w:before="225" w:after="225" w:line="312" w:lineRule="atLeast"/>
        <w:ind w:left="-450" w:right="-450"/>
        <w:rPr>
          <w:rFonts w:ascii="Consolas" w:hAnsi="Consolas" w:cs="Consolas"/>
          <w:color w:val="3E4349"/>
          <w:sz w:val="23"/>
          <w:szCs w:val="23"/>
        </w:rPr>
      </w:pPr>
      <w:r>
        <w:rPr>
          <w:rStyle w:val="gp"/>
          <w:rFonts w:ascii="Consolas" w:hAnsi="Consolas" w:cs="Consolas"/>
          <w:color w:val="745334"/>
          <w:sz w:val="23"/>
          <w:szCs w:val="23"/>
        </w:rPr>
        <w:t xml:space="preserve">&gt;&gt;&gt; </w:t>
      </w:r>
      <w:proofErr w:type="gramStart"/>
      <w:r>
        <w:rPr>
          <w:rStyle w:val="n"/>
          <w:rFonts w:ascii="Consolas" w:hAnsi="Consolas" w:cs="Consolas"/>
          <w:color w:val="000000"/>
          <w:sz w:val="23"/>
          <w:szCs w:val="23"/>
        </w:rPr>
        <w:t>x</w:t>
      </w:r>
      <w:r>
        <w:rPr>
          <w:rStyle w:val="o"/>
          <w:rFonts w:ascii="Consolas" w:hAnsi="Consolas" w:cs="Consolas"/>
          <w:color w:val="582800"/>
          <w:sz w:val="23"/>
          <w:szCs w:val="23"/>
        </w:rPr>
        <w:t>.</w:t>
      </w:r>
      <w:r>
        <w:rPr>
          <w:rStyle w:val="n"/>
          <w:rFonts w:ascii="Consolas" w:hAnsi="Consolas" w:cs="Consolas"/>
          <w:color w:val="000000"/>
          <w:sz w:val="23"/>
          <w:szCs w:val="23"/>
        </w:rPr>
        <w:t>next</w:t>
      </w:r>
      <w:r>
        <w:rPr>
          <w:rStyle w:val="p"/>
          <w:rFonts w:ascii="Consolas" w:hAnsi="Consolas" w:cs="Consolas"/>
          <w:b/>
          <w:bCs/>
          <w:color w:val="000000"/>
          <w:sz w:val="23"/>
          <w:szCs w:val="23"/>
        </w:rPr>
        <w:t>()</w:t>
      </w:r>
      <w:proofErr w:type="gramEnd"/>
    </w:p>
    <w:p w:rsidR="00336D82" w:rsidRDefault="00336D82" w:rsidP="00336D82">
      <w:pPr>
        <w:pStyle w:val="HTMLPreformatted"/>
        <w:shd w:val="clear" w:color="auto" w:fill="EEEEEE"/>
        <w:spacing w:before="225" w:after="225" w:line="312" w:lineRule="atLeast"/>
        <w:ind w:left="-450" w:right="-450"/>
        <w:rPr>
          <w:rFonts w:ascii="Consolas" w:hAnsi="Consolas" w:cs="Consolas"/>
          <w:color w:val="3E4349"/>
          <w:sz w:val="23"/>
          <w:szCs w:val="23"/>
        </w:rPr>
      </w:pPr>
      <w:r>
        <w:rPr>
          <w:rStyle w:val="go"/>
          <w:rFonts w:ascii="Consolas" w:hAnsi="Consolas" w:cs="Consolas"/>
          <w:color w:val="808080"/>
          <w:sz w:val="23"/>
          <w:szCs w:val="23"/>
        </w:rPr>
        <w:t>3</w:t>
      </w:r>
    </w:p>
    <w:p w:rsidR="00336D82" w:rsidRDefault="00336D82" w:rsidP="00336D82">
      <w:pPr>
        <w:pStyle w:val="HTMLPreformatted"/>
        <w:shd w:val="clear" w:color="auto" w:fill="EEEEEE"/>
        <w:spacing w:before="225" w:after="225" w:line="312" w:lineRule="atLeast"/>
        <w:ind w:left="-450" w:right="-450"/>
        <w:rPr>
          <w:rFonts w:ascii="Consolas" w:hAnsi="Consolas" w:cs="Consolas"/>
          <w:color w:val="3E4349"/>
          <w:sz w:val="23"/>
          <w:szCs w:val="23"/>
        </w:rPr>
      </w:pPr>
      <w:r>
        <w:rPr>
          <w:rStyle w:val="gp"/>
          <w:rFonts w:ascii="Consolas" w:hAnsi="Consolas" w:cs="Consolas"/>
          <w:color w:val="745334"/>
          <w:sz w:val="23"/>
          <w:szCs w:val="23"/>
        </w:rPr>
        <w:t xml:space="preserve">&gt;&gt;&gt; </w:t>
      </w:r>
      <w:proofErr w:type="gramStart"/>
      <w:r>
        <w:rPr>
          <w:rStyle w:val="n"/>
          <w:rFonts w:ascii="Consolas" w:hAnsi="Consolas" w:cs="Consolas"/>
          <w:color w:val="000000"/>
          <w:sz w:val="23"/>
          <w:szCs w:val="23"/>
        </w:rPr>
        <w:t>x</w:t>
      </w:r>
      <w:r>
        <w:rPr>
          <w:rStyle w:val="o"/>
          <w:rFonts w:ascii="Consolas" w:hAnsi="Consolas" w:cs="Consolas"/>
          <w:color w:val="582800"/>
          <w:sz w:val="23"/>
          <w:szCs w:val="23"/>
        </w:rPr>
        <w:t>.</w:t>
      </w:r>
      <w:r>
        <w:rPr>
          <w:rStyle w:val="n"/>
          <w:rFonts w:ascii="Consolas" w:hAnsi="Consolas" w:cs="Consolas"/>
          <w:color w:val="000000"/>
          <w:sz w:val="23"/>
          <w:szCs w:val="23"/>
        </w:rPr>
        <w:t>next</w:t>
      </w:r>
      <w:r>
        <w:rPr>
          <w:rStyle w:val="p"/>
          <w:rFonts w:ascii="Consolas" w:hAnsi="Consolas" w:cs="Consolas"/>
          <w:b/>
          <w:bCs/>
          <w:color w:val="000000"/>
          <w:sz w:val="23"/>
          <w:szCs w:val="23"/>
        </w:rPr>
        <w:t>()</w:t>
      </w:r>
      <w:proofErr w:type="gramEnd"/>
    </w:p>
    <w:p w:rsidR="00336D82" w:rsidRDefault="00336D82" w:rsidP="00336D82">
      <w:pPr>
        <w:pStyle w:val="HTMLPreformatted"/>
        <w:shd w:val="clear" w:color="auto" w:fill="EEEEEE"/>
        <w:spacing w:before="225" w:after="225" w:line="312" w:lineRule="atLeast"/>
        <w:ind w:left="-450" w:right="-450"/>
        <w:rPr>
          <w:rFonts w:ascii="Consolas" w:hAnsi="Consolas" w:cs="Consolas"/>
          <w:color w:val="3E4349"/>
          <w:sz w:val="23"/>
          <w:szCs w:val="23"/>
        </w:rPr>
      </w:pPr>
      <w:r>
        <w:rPr>
          <w:rStyle w:val="gt"/>
          <w:rFonts w:ascii="Consolas" w:hAnsi="Consolas" w:cs="Consolas"/>
          <w:b/>
          <w:bCs/>
          <w:color w:val="A40000"/>
          <w:sz w:val="23"/>
          <w:szCs w:val="23"/>
        </w:rPr>
        <w:t>Traceback (most recent call last):</w:t>
      </w:r>
    </w:p>
    <w:p w:rsidR="00336D82" w:rsidRDefault="00336D82" w:rsidP="00336D82">
      <w:pPr>
        <w:pStyle w:val="HTMLPreformatted"/>
        <w:shd w:val="clear" w:color="auto" w:fill="EEEEEE"/>
        <w:spacing w:before="225" w:after="225" w:line="312" w:lineRule="atLeast"/>
        <w:ind w:left="-450" w:right="-450"/>
        <w:rPr>
          <w:rFonts w:ascii="Consolas" w:hAnsi="Consolas" w:cs="Consolas"/>
          <w:color w:val="3E4349"/>
          <w:sz w:val="23"/>
          <w:szCs w:val="23"/>
        </w:rPr>
      </w:pPr>
      <w:r>
        <w:rPr>
          <w:rFonts w:ascii="Consolas" w:hAnsi="Consolas" w:cs="Consolas"/>
          <w:color w:val="3E4349"/>
          <w:sz w:val="23"/>
          <w:szCs w:val="23"/>
        </w:rPr>
        <w:t xml:space="preserve">  File </w:t>
      </w:r>
      <w:r>
        <w:rPr>
          <w:rStyle w:val="nb"/>
          <w:rFonts w:ascii="Consolas" w:hAnsi="Consolas" w:cs="Consolas"/>
          <w:color w:val="004461"/>
          <w:sz w:val="23"/>
          <w:szCs w:val="23"/>
        </w:rPr>
        <w:t>"&lt;stdin&gt;"</w:t>
      </w:r>
      <w:r>
        <w:rPr>
          <w:rFonts w:ascii="Consolas" w:hAnsi="Consolas" w:cs="Consolas"/>
          <w:color w:val="3E4349"/>
          <w:sz w:val="23"/>
          <w:szCs w:val="23"/>
        </w:rPr>
        <w:t xml:space="preserve">, line </w:t>
      </w:r>
      <w:r>
        <w:rPr>
          <w:rStyle w:val="m"/>
          <w:rFonts w:ascii="Consolas" w:hAnsi="Consolas" w:cs="Consolas"/>
          <w:color w:val="990000"/>
          <w:sz w:val="23"/>
          <w:szCs w:val="23"/>
        </w:rPr>
        <w:t>1</w:t>
      </w:r>
      <w:r>
        <w:rPr>
          <w:rFonts w:ascii="Consolas" w:hAnsi="Consolas" w:cs="Consolas"/>
          <w:color w:val="3E4349"/>
          <w:sz w:val="23"/>
          <w:szCs w:val="23"/>
        </w:rPr>
        <w:t xml:space="preserve">, in </w:t>
      </w:r>
      <w:r>
        <w:rPr>
          <w:rStyle w:val="n"/>
          <w:rFonts w:ascii="Consolas" w:hAnsi="Consolas" w:cs="Consolas"/>
          <w:color w:val="000000"/>
          <w:sz w:val="23"/>
          <w:szCs w:val="23"/>
        </w:rPr>
        <w:t>&lt;module&gt;</w:t>
      </w:r>
    </w:p>
    <w:p w:rsidR="00336D82" w:rsidRDefault="00336D82" w:rsidP="00336D82">
      <w:pPr>
        <w:pStyle w:val="HTMLPreformatted"/>
        <w:shd w:val="clear" w:color="auto" w:fill="EEEEEE"/>
        <w:spacing w:before="225" w:after="225" w:line="312" w:lineRule="atLeast"/>
        <w:ind w:left="-450" w:right="-450"/>
        <w:rPr>
          <w:rFonts w:ascii="Consolas" w:hAnsi="Consolas" w:cs="Consolas"/>
          <w:color w:val="3E4349"/>
          <w:sz w:val="23"/>
          <w:szCs w:val="23"/>
        </w:rPr>
      </w:pPr>
      <w:r>
        <w:rPr>
          <w:rStyle w:val="gr"/>
          <w:rFonts w:ascii="Consolas" w:hAnsi="Consolas" w:cs="Consolas"/>
          <w:color w:val="EF2929"/>
          <w:sz w:val="23"/>
          <w:szCs w:val="23"/>
        </w:rPr>
        <w:t>StopIteration</w:t>
      </w:r>
    </w:p>
    <w:p w:rsidR="00336D82" w:rsidRDefault="00336D82" w:rsidP="00336D82">
      <w:pPr>
        <w:pStyle w:val="NormalWeb"/>
        <w:shd w:val="clear" w:color="auto" w:fill="FFFFFF"/>
        <w:spacing w:line="336" w:lineRule="atLeast"/>
        <w:rPr>
          <w:rFonts w:ascii="Georgia" w:hAnsi="Georgia"/>
          <w:color w:val="3E4349"/>
          <w:sz w:val="26"/>
          <w:szCs w:val="26"/>
        </w:rPr>
      </w:pPr>
      <w:r>
        <w:rPr>
          <w:rFonts w:ascii="Georgia" w:hAnsi="Georgia"/>
          <w:color w:val="3E4349"/>
          <w:sz w:val="26"/>
          <w:szCs w:val="26"/>
        </w:rPr>
        <w:lastRenderedPageBreak/>
        <w:t>Each time we call the</w:t>
      </w:r>
      <w:r>
        <w:rPr>
          <w:rStyle w:val="apple-converted-space"/>
          <w:rFonts w:ascii="Georgia" w:eastAsiaTheme="majorEastAsia" w:hAnsi="Georgia"/>
          <w:color w:val="3E4349"/>
          <w:sz w:val="26"/>
          <w:szCs w:val="26"/>
        </w:rPr>
        <w:t> </w:t>
      </w:r>
      <w:r>
        <w:rPr>
          <w:rStyle w:val="pre"/>
          <w:rFonts w:ascii="Consolas" w:hAnsi="Consolas" w:cs="Consolas"/>
          <w:color w:val="222222"/>
          <w:sz w:val="23"/>
          <w:szCs w:val="23"/>
          <w:shd w:val="clear" w:color="auto" w:fill="ECF0F3"/>
        </w:rPr>
        <w:t>next</w:t>
      </w:r>
      <w:r>
        <w:rPr>
          <w:rStyle w:val="apple-converted-space"/>
          <w:rFonts w:ascii="Georgia" w:eastAsiaTheme="majorEastAsia" w:hAnsi="Georgia"/>
          <w:color w:val="3E4349"/>
          <w:sz w:val="26"/>
          <w:szCs w:val="26"/>
        </w:rPr>
        <w:t> </w:t>
      </w:r>
      <w:r>
        <w:rPr>
          <w:rFonts w:ascii="Georgia" w:hAnsi="Georgia"/>
          <w:color w:val="3E4349"/>
          <w:sz w:val="26"/>
          <w:szCs w:val="26"/>
        </w:rPr>
        <w:t>method on the iterator gives us the next element. If there are no more elements, it raises a</w:t>
      </w:r>
      <w:r>
        <w:rPr>
          <w:rStyle w:val="apple-converted-space"/>
          <w:rFonts w:ascii="Georgia" w:eastAsiaTheme="majorEastAsia" w:hAnsi="Georgia"/>
          <w:color w:val="3E4349"/>
          <w:sz w:val="26"/>
          <w:szCs w:val="26"/>
        </w:rPr>
        <w:t> </w:t>
      </w:r>
      <w:r>
        <w:rPr>
          <w:rStyle w:val="HTMLCite"/>
          <w:rFonts w:ascii="Georgia" w:hAnsi="Georgia"/>
          <w:color w:val="3E4349"/>
          <w:sz w:val="26"/>
          <w:szCs w:val="26"/>
        </w:rPr>
        <w:t>StopIteration</w:t>
      </w:r>
      <w:r>
        <w:rPr>
          <w:rFonts w:ascii="Georgia" w:hAnsi="Georgia"/>
          <w:color w:val="3E4349"/>
          <w:sz w:val="26"/>
          <w:szCs w:val="26"/>
        </w:rPr>
        <w:t>.</w:t>
      </w:r>
    </w:p>
    <w:p w:rsidR="00336D82" w:rsidRDefault="00336D82" w:rsidP="00336D82">
      <w:pPr>
        <w:pStyle w:val="NormalWeb"/>
        <w:shd w:val="clear" w:color="auto" w:fill="FFFFFF"/>
        <w:spacing w:line="336" w:lineRule="atLeast"/>
        <w:rPr>
          <w:rFonts w:ascii="Georgia" w:hAnsi="Georgia"/>
          <w:color w:val="3E4349"/>
          <w:sz w:val="26"/>
          <w:szCs w:val="26"/>
        </w:rPr>
      </w:pPr>
      <w:r>
        <w:rPr>
          <w:rFonts w:ascii="Georgia" w:hAnsi="Georgia"/>
          <w:color w:val="3E4349"/>
          <w:sz w:val="26"/>
          <w:szCs w:val="26"/>
        </w:rPr>
        <w:t>Iterators are implemented as classes. Here is an iterator that works like built-in</w:t>
      </w:r>
      <w:r>
        <w:rPr>
          <w:rStyle w:val="apple-converted-space"/>
          <w:rFonts w:ascii="Georgia" w:eastAsiaTheme="majorEastAsia" w:hAnsi="Georgia"/>
          <w:color w:val="3E4349"/>
          <w:sz w:val="26"/>
          <w:szCs w:val="26"/>
        </w:rPr>
        <w:t> </w:t>
      </w:r>
      <w:r>
        <w:rPr>
          <w:rStyle w:val="pre"/>
          <w:rFonts w:ascii="Consolas" w:hAnsi="Consolas" w:cs="Consolas"/>
          <w:color w:val="222222"/>
          <w:sz w:val="23"/>
          <w:szCs w:val="23"/>
          <w:shd w:val="clear" w:color="auto" w:fill="ECF0F3"/>
        </w:rPr>
        <w:t>xrange</w:t>
      </w:r>
      <w:r>
        <w:rPr>
          <w:rFonts w:ascii="Georgia" w:hAnsi="Georgia"/>
          <w:color w:val="3E4349"/>
          <w:sz w:val="26"/>
          <w:szCs w:val="26"/>
        </w:rPr>
        <w:t>function.</w:t>
      </w:r>
    </w:p>
    <w:p w:rsidR="00336D82" w:rsidRDefault="00336D82" w:rsidP="00336D82">
      <w:pPr>
        <w:pStyle w:val="HTMLPreformatted"/>
        <w:shd w:val="clear" w:color="auto" w:fill="EEEEEE"/>
        <w:spacing w:before="225" w:after="225" w:line="312" w:lineRule="atLeast"/>
        <w:ind w:left="-450" w:right="-450"/>
        <w:rPr>
          <w:rFonts w:ascii="Consolas" w:hAnsi="Consolas" w:cs="Consolas"/>
          <w:color w:val="3E4349"/>
          <w:sz w:val="23"/>
          <w:szCs w:val="23"/>
        </w:rPr>
      </w:pPr>
      <w:proofErr w:type="gramStart"/>
      <w:r>
        <w:rPr>
          <w:rStyle w:val="k"/>
          <w:rFonts w:ascii="Consolas" w:hAnsi="Consolas" w:cs="Consolas"/>
          <w:b/>
          <w:bCs/>
          <w:color w:val="004461"/>
          <w:sz w:val="23"/>
          <w:szCs w:val="23"/>
        </w:rPr>
        <w:t>class</w:t>
      </w:r>
      <w:proofErr w:type="gramEnd"/>
      <w:r>
        <w:rPr>
          <w:rFonts w:ascii="Consolas" w:hAnsi="Consolas" w:cs="Consolas"/>
          <w:color w:val="3E4349"/>
          <w:sz w:val="23"/>
          <w:szCs w:val="23"/>
        </w:rPr>
        <w:t xml:space="preserve"> </w:t>
      </w:r>
      <w:r>
        <w:rPr>
          <w:rStyle w:val="nc"/>
          <w:rFonts w:ascii="Consolas" w:hAnsi="Consolas" w:cs="Consolas"/>
          <w:color w:val="000000"/>
          <w:sz w:val="23"/>
          <w:szCs w:val="23"/>
        </w:rPr>
        <w:t>yrange</w:t>
      </w:r>
      <w:r>
        <w:rPr>
          <w:rStyle w:val="p"/>
          <w:rFonts w:ascii="Consolas" w:hAnsi="Consolas" w:cs="Consolas"/>
          <w:b/>
          <w:bCs/>
          <w:color w:val="000000"/>
          <w:sz w:val="23"/>
          <w:szCs w:val="23"/>
        </w:rPr>
        <w:t>:</w:t>
      </w:r>
    </w:p>
    <w:p w:rsidR="00336D82" w:rsidRDefault="00336D82" w:rsidP="00336D82">
      <w:pPr>
        <w:pStyle w:val="HTMLPreformatted"/>
        <w:shd w:val="clear" w:color="auto" w:fill="EEEEEE"/>
        <w:spacing w:before="225" w:after="225" w:line="312" w:lineRule="atLeast"/>
        <w:ind w:left="-450" w:right="-450"/>
        <w:rPr>
          <w:rFonts w:ascii="Consolas" w:hAnsi="Consolas" w:cs="Consolas"/>
          <w:color w:val="3E4349"/>
          <w:sz w:val="23"/>
          <w:szCs w:val="23"/>
        </w:rPr>
      </w:pPr>
      <w:r>
        <w:rPr>
          <w:rFonts w:ascii="Consolas" w:hAnsi="Consolas" w:cs="Consolas"/>
          <w:color w:val="3E4349"/>
          <w:sz w:val="23"/>
          <w:szCs w:val="23"/>
        </w:rPr>
        <w:t xml:space="preserve">    </w:t>
      </w:r>
      <w:proofErr w:type="gramStart"/>
      <w:r>
        <w:rPr>
          <w:rStyle w:val="k"/>
          <w:rFonts w:ascii="Consolas" w:hAnsi="Consolas" w:cs="Consolas"/>
          <w:b/>
          <w:bCs/>
          <w:color w:val="004461"/>
          <w:sz w:val="23"/>
          <w:szCs w:val="23"/>
        </w:rPr>
        <w:t>def</w:t>
      </w:r>
      <w:proofErr w:type="gramEnd"/>
      <w:r>
        <w:rPr>
          <w:rFonts w:ascii="Consolas" w:hAnsi="Consolas" w:cs="Consolas"/>
          <w:color w:val="3E4349"/>
          <w:sz w:val="23"/>
          <w:szCs w:val="23"/>
        </w:rPr>
        <w:t xml:space="preserve"> </w:t>
      </w:r>
      <w:r>
        <w:rPr>
          <w:rStyle w:val="nf"/>
          <w:rFonts w:ascii="Consolas" w:hAnsi="Consolas" w:cs="Consolas"/>
          <w:color w:val="000000"/>
          <w:sz w:val="23"/>
          <w:szCs w:val="23"/>
        </w:rPr>
        <w:t>__init__</w:t>
      </w:r>
      <w:r>
        <w:rPr>
          <w:rStyle w:val="p"/>
          <w:rFonts w:ascii="Consolas" w:hAnsi="Consolas" w:cs="Consolas"/>
          <w:b/>
          <w:bCs/>
          <w:color w:val="000000"/>
          <w:sz w:val="23"/>
          <w:szCs w:val="23"/>
        </w:rPr>
        <w:t>(</w:t>
      </w:r>
      <w:r>
        <w:rPr>
          <w:rStyle w:val="bp"/>
          <w:rFonts w:ascii="Consolas" w:hAnsi="Consolas" w:cs="Consolas"/>
          <w:color w:val="3465A4"/>
          <w:sz w:val="23"/>
          <w:szCs w:val="23"/>
        </w:rPr>
        <w:t>self</w:t>
      </w:r>
      <w:r>
        <w:rPr>
          <w:rStyle w:val="p"/>
          <w:rFonts w:ascii="Consolas" w:hAnsi="Consolas" w:cs="Consolas"/>
          <w:b/>
          <w:bCs/>
          <w:color w:val="000000"/>
          <w:sz w:val="23"/>
          <w:szCs w:val="23"/>
        </w:rPr>
        <w:t>,</w:t>
      </w:r>
      <w:r>
        <w:rPr>
          <w:rFonts w:ascii="Consolas" w:hAnsi="Consolas" w:cs="Consolas"/>
          <w:color w:val="3E4349"/>
          <w:sz w:val="23"/>
          <w:szCs w:val="23"/>
        </w:rPr>
        <w:t xml:space="preserve"> </w:t>
      </w:r>
      <w:r>
        <w:rPr>
          <w:rStyle w:val="n"/>
          <w:rFonts w:ascii="Consolas" w:hAnsi="Consolas" w:cs="Consolas"/>
          <w:color w:val="000000"/>
          <w:sz w:val="23"/>
          <w:szCs w:val="23"/>
        </w:rPr>
        <w:t>n</w:t>
      </w:r>
      <w:r>
        <w:rPr>
          <w:rStyle w:val="p"/>
          <w:rFonts w:ascii="Consolas" w:hAnsi="Consolas" w:cs="Consolas"/>
          <w:b/>
          <w:bCs/>
          <w:color w:val="000000"/>
          <w:sz w:val="23"/>
          <w:szCs w:val="23"/>
        </w:rPr>
        <w:t>):</w:t>
      </w:r>
    </w:p>
    <w:p w:rsidR="00336D82" w:rsidRDefault="00336D82" w:rsidP="00336D82">
      <w:pPr>
        <w:pStyle w:val="HTMLPreformatted"/>
        <w:shd w:val="clear" w:color="auto" w:fill="EEEEEE"/>
        <w:spacing w:before="225" w:after="225" w:line="312" w:lineRule="atLeast"/>
        <w:ind w:left="-450" w:right="-450"/>
        <w:rPr>
          <w:rFonts w:ascii="Consolas" w:hAnsi="Consolas" w:cs="Consolas"/>
          <w:color w:val="3E4349"/>
          <w:sz w:val="23"/>
          <w:szCs w:val="23"/>
        </w:rPr>
      </w:pPr>
      <w:r>
        <w:rPr>
          <w:rFonts w:ascii="Consolas" w:hAnsi="Consolas" w:cs="Consolas"/>
          <w:color w:val="3E4349"/>
          <w:sz w:val="23"/>
          <w:szCs w:val="23"/>
        </w:rPr>
        <w:t xml:space="preserve">        </w:t>
      </w:r>
      <w:r>
        <w:rPr>
          <w:rStyle w:val="bp"/>
          <w:rFonts w:ascii="Consolas" w:hAnsi="Consolas" w:cs="Consolas"/>
          <w:color w:val="3465A4"/>
          <w:sz w:val="23"/>
          <w:szCs w:val="23"/>
        </w:rPr>
        <w:t>self</w:t>
      </w:r>
      <w:r>
        <w:rPr>
          <w:rStyle w:val="o"/>
          <w:rFonts w:ascii="Consolas" w:hAnsi="Consolas" w:cs="Consolas"/>
          <w:color w:val="582800"/>
          <w:sz w:val="23"/>
          <w:szCs w:val="23"/>
        </w:rPr>
        <w:t>.</w:t>
      </w:r>
      <w:r>
        <w:rPr>
          <w:rStyle w:val="n"/>
          <w:rFonts w:ascii="Consolas" w:hAnsi="Consolas" w:cs="Consolas"/>
          <w:color w:val="000000"/>
          <w:sz w:val="23"/>
          <w:szCs w:val="23"/>
        </w:rPr>
        <w:t>i</w:t>
      </w:r>
      <w:r>
        <w:rPr>
          <w:rFonts w:ascii="Consolas" w:hAnsi="Consolas" w:cs="Consolas"/>
          <w:color w:val="3E4349"/>
          <w:sz w:val="23"/>
          <w:szCs w:val="23"/>
        </w:rPr>
        <w:t xml:space="preserve"> </w:t>
      </w:r>
      <w:r>
        <w:rPr>
          <w:rStyle w:val="o"/>
          <w:rFonts w:ascii="Consolas" w:hAnsi="Consolas" w:cs="Consolas"/>
          <w:color w:val="582800"/>
          <w:sz w:val="23"/>
          <w:szCs w:val="23"/>
        </w:rPr>
        <w:t>=</w:t>
      </w:r>
      <w:r>
        <w:rPr>
          <w:rFonts w:ascii="Consolas" w:hAnsi="Consolas" w:cs="Consolas"/>
          <w:color w:val="3E4349"/>
          <w:sz w:val="23"/>
          <w:szCs w:val="23"/>
        </w:rPr>
        <w:t xml:space="preserve"> </w:t>
      </w:r>
      <w:r>
        <w:rPr>
          <w:rStyle w:val="mi"/>
          <w:rFonts w:ascii="Consolas" w:hAnsi="Consolas" w:cs="Consolas"/>
          <w:color w:val="990000"/>
          <w:sz w:val="23"/>
          <w:szCs w:val="23"/>
        </w:rPr>
        <w:t>0</w:t>
      </w:r>
    </w:p>
    <w:p w:rsidR="00336D82" w:rsidRDefault="00336D82" w:rsidP="00336D82">
      <w:pPr>
        <w:pStyle w:val="HTMLPreformatted"/>
        <w:shd w:val="clear" w:color="auto" w:fill="EEEEEE"/>
        <w:spacing w:before="225" w:after="225" w:line="312" w:lineRule="atLeast"/>
        <w:ind w:left="-450" w:right="-450"/>
        <w:rPr>
          <w:rFonts w:ascii="Consolas" w:hAnsi="Consolas" w:cs="Consolas"/>
          <w:color w:val="3E4349"/>
          <w:sz w:val="23"/>
          <w:szCs w:val="23"/>
        </w:rPr>
      </w:pPr>
      <w:r>
        <w:rPr>
          <w:rFonts w:ascii="Consolas" w:hAnsi="Consolas" w:cs="Consolas"/>
          <w:color w:val="3E4349"/>
          <w:sz w:val="23"/>
          <w:szCs w:val="23"/>
        </w:rPr>
        <w:t xml:space="preserve">        </w:t>
      </w:r>
      <w:r>
        <w:rPr>
          <w:rStyle w:val="bp"/>
          <w:rFonts w:ascii="Consolas" w:hAnsi="Consolas" w:cs="Consolas"/>
          <w:color w:val="3465A4"/>
          <w:sz w:val="23"/>
          <w:szCs w:val="23"/>
        </w:rPr>
        <w:t>self</w:t>
      </w:r>
      <w:r>
        <w:rPr>
          <w:rStyle w:val="o"/>
          <w:rFonts w:ascii="Consolas" w:hAnsi="Consolas" w:cs="Consolas"/>
          <w:color w:val="582800"/>
          <w:sz w:val="23"/>
          <w:szCs w:val="23"/>
        </w:rPr>
        <w:t>.</w:t>
      </w:r>
      <w:r>
        <w:rPr>
          <w:rStyle w:val="n"/>
          <w:rFonts w:ascii="Consolas" w:hAnsi="Consolas" w:cs="Consolas"/>
          <w:color w:val="000000"/>
          <w:sz w:val="23"/>
          <w:szCs w:val="23"/>
        </w:rPr>
        <w:t>n</w:t>
      </w:r>
      <w:r>
        <w:rPr>
          <w:rFonts w:ascii="Consolas" w:hAnsi="Consolas" w:cs="Consolas"/>
          <w:color w:val="3E4349"/>
          <w:sz w:val="23"/>
          <w:szCs w:val="23"/>
        </w:rPr>
        <w:t xml:space="preserve"> </w:t>
      </w:r>
      <w:r>
        <w:rPr>
          <w:rStyle w:val="o"/>
          <w:rFonts w:ascii="Consolas" w:hAnsi="Consolas" w:cs="Consolas"/>
          <w:color w:val="582800"/>
          <w:sz w:val="23"/>
          <w:szCs w:val="23"/>
        </w:rPr>
        <w:t>=</w:t>
      </w:r>
      <w:r>
        <w:rPr>
          <w:rFonts w:ascii="Consolas" w:hAnsi="Consolas" w:cs="Consolas"/>
          <w:color w:val="3E4349"/>
          <w:sz w:val="23"/>
          <w:szCs w:val="23"/>
        </w:rPr>
        <w:t xml:space="preserve"> </w:t>
      </w:r>
      <w:r>
        <w:rPr>
          <w:rStyle w:val="n"/>
          <w:rFonts w:ascii="Consolas" w:hAnsi="Consolas" w:cs="Consolas"/>
          <w:color w:val="000000"/>
          <w:sz w:val="23"/>
          <w:szCs w:val="23"/>
        </w:rPr>
        <w:t>n</w:t>
      </w:r>
    </w:p>
    <w:p w:rsidR="00336D82" w:rsidRDefault="00336D82" w:rsidP="00336D82">
      <w:pPr>
        <w:pStyle w:val="HTMLPreformatted"/>
        <w:shd w:val="clear" w:color="auto" w:fill="EEEEEE"/>
        <w:spacing w:before="225" w:after="225" w:line="312" w:lineRule="atLeast"/>
        <w:ind w:left="-450" w:right="-450"/>
        <w:rPr>
          <w:rFonts w:ascii="Consolas" w:hAnsi="Consolas" w:cs="Consolas"/>
          <w:color w:val="3E4349"/>
          <w:sz w:val="23"/>
          <w:szCs w:val="23"/>
        </w:rPr>
      </w:pPr>
    </w:p>
    <w:p w:rsidR="00336D82" w:rsidRDefault="00336D82" w:rsidP="00336D82">
      <w:pPr>
        <w:pStyle w:val="HTMLPreformatted"/>
        <w:shd w:val="clear" w:color="auto" w:fill="EEEEEE"/>
        <w:spacing w:before="225" w:after="225" w:line="312" w:lineRule="atLeast"/>
        <w:ind w:left="-450" w:right="-450"/>
        <w:rPr>
          <w:rFonts w:ascii="Consolas" w:hAnsi="Consolas" w:cs="Consolas"/>
          <w:color w:val="3E4349"/>
          <w:sz w:val="23"/>
          <w:szCs w:val="23"/>
        </w:rPr>
      </w:pPr>
      <w:r>
        <w:rPr>
          <w:rFonts w:ascii="Consolas" w:hAnsi="Consolas" w:cs="Consolas"/>
          <w:color w:val="3E4349"/>
          <w:sz w:val="23"/>
          <w:szCs w:val="23"/>
        </w:rPr>
        <w:t xml:space="preserve">    </w:t>
      </w:r>
      <w:proofErr w:type="gramStart"/>
      <w:r>
        <w:rPr>
          <w:rStyle w:val="k"/>
          <w:rFonts w:ascii="Consolas" w:hAnsi="Consolas" w:cs="Consolas"/>
          <w:b/>
          <w:bCs/>
          <w:color w:val="004461"/>
          <w:sz w:val="23"/>
          <w:szCs w:val="23"/>
        </w:rPr>
        <w:t>def</w:t>
      </w:r>
      <w:proofErr w:type="gramEnd"/>
      <w:r>
        <w:rPr>
          <w:rFonts w:ascii="Consolas" w:hAnsi="Consolas" w:cs="Consolas"/>
          <w:color w:val="3E4349"/>
          <w:sz w:val="23"/>
          <w:szCs w:val="23"/>
        </w:rPr>
        <w:t xml:space="preserve"> </w:t>
      </w:r>
      <w:r>
        <w:rPr>
          <w:rStyle w:val="nf"/>
          <w:rFonts w:ascii="Consolas" w:hAnsi="Consolas" w:cs="Consolas"/>
          <w:color w:val="000000"/>
          <w:sz w:val="23"/>
          <w:szCs w:val="23"/>
        </w:rPr>
        <w:t>__iter__</w:t>
      </w:r>
      <w:r>
        <w:rPr>
          <w:rStyle w:val="p"/>
          <w:rFonts w:ascii="Consolas" w:hAnsi="Consolas" w:cs="Consolas"/>
          <w:b/>
          <w:bCs/>
          <w:color w:val="000000"/>
          <w:sz w:val="23"/>
          <w:szCs w:val="23"/>
        </w:rPr>
        <w:t>(</w:t>
      </w:r>
      <w:r>
        <w:rPr>
          <w:rStyle w:val="bp"/>
          <w:rFonts w:ascii="Consolas" w:hAnsi="Consolas" w:cs="Consolas"/>
          <w:color w:val="3465A4"/>
          <w:sz w:val="23"/>
          <w:szCs w:val="23"/>
        </w:rPr>
        <w:t>self</w:t>
      </w:r>
      <w:r>
        <w:rPr>
          <w:rStyle w:val="p"/>
          <w:rFonts w:ascii="Consolas" w:hAnsi="Consolas" w:cs="Consolas"/>
          <w:b/>
          <w:bCs/>
          <w:color w:val="000000"/>
          <w:sz w:val="23"/>
          <w:szCs w:val="23"/>
        </w:rPr>
        <w:t>):</w:t>
      </w:r>
    </w:p>
    <w:p w:rsidR="00336D82" w:rsidRDefault="00336D82" w:rsidP="00336D82">
      <w:pPr>
        <w:pStyle w:val="HTMLPreformatted"/>
        <w:shd w:val="clear" w:color="auto" w:fill="EEEEEE"/>
        <w:spacing w:before="225" w:after="225" w:line="312" w:lineRule="atLeast"/>
        <w:ind w:left="-450" w:right="-450"/>
        <w:rPr>
          <w:rFonts w:ascii="Consolas" w:hAnsi="Consolas" w:cs="Consolas"/>
          <w:color w:val="3E4349"/>
          <w:sz w:val="23"/>
          <w:szCs w:val="23"/>
        </w:rPr>
      </w:pPr>
      <w:r>
        <w:rPr>
          <w:rFonts w:ascii="Consolas" w:hAnsi="Consolas" w:cs="Consolas"/>
          <w:color w:val="3E4349"/>
          <w:sz w:val="23"/>
          <w:szCs w:val="23"/>
        </w:rPr>
        <w:t xml:space="preserve">        </w:t>
      </w:r>
      <w:proofErr w:type="gramStart"/>
      <w:r>
        <w:rPr>
          <w:rStyle w:val="k"/>
          <w:rFonts w:ascii="Consolas" w:hAnsi="Consolas" w:cs="Consolas"/>
          <w:b/>
          <w:bCs/>
          <w:color w:val="004461"/>
          <w:sz w:val="23"/>
          <w:szCs w:val="23"/>
        </w:rPr>
        <w:t>return</w:t>
      </w:r>
      <w:proofErr w:type="gramEnd"/>
      <w:r>
        <w:rPr>
          <w:rFonts w:ascii="Consolas" w:hAnsi="Consolas" w:cs="Consolas"/>
          <w:color w:val="3E4349"/>
          <w:sz w:val="23"/>
          <w:szCs w:val="23"/>
        </w:rPr>
        <w:t xml:space="preserve"> </w:t>
      </w:r>
      <w:r>
        <w:rPr>
          <w:rStyle w:val="bp"/>
          <w:rFonts w:ascii="Consolas" w:hAnsi="Consolas" w:cs="Consolas"/>
          <w:color w:val="3465A4"/>
          <w:sz w:val="23"/>
          <w:szCs w:val="23"/>
        </w:rPr>
        <w:t>self</w:t>
      </w:r>
    </w:p>
    <w:p w:rsidR="00336D82" w:rsidRDefault="00336D82" w:rsidP="00336D82">
      <w:pPr>
        <w:pStyle w:val="HTMLPreformatted"/>
        <w:shd w:val="clear" w:color="auto" w:fill="EEEEEE"/>
        <w:spacing w:before="225" w:after="225" w:line="312" w:lineRule="atLeast"/>
        <w:ind w:left="-450" w:right="-450"/>
        <w:rPr>
          <w:rFonts w:ascii="Consolas" w:hAnsi="Consolas" w:cs="Consolas"/>
          <w:color w:val="3E4349"/>
          <w:sz w:val="23"/>
          <w:szCs w:val="23"/>
        </w:rPr>
      </w:pPr>
    </w:p>
    <w:p w:rsidR="00336D82" w:rsidRDefault="00336D82" w:rsidP="00336D82">
      <w:pPr>
        <w:pStyle w:val="HTMLPreformatted"/>
        <w:shd w:val="clear" w:color="auto" w:fill="EEEEEE"/>
        <w:spacing w:before="225" w:after="225" w:line="312" w:lineRule="atLeast"/>
        <w:ind w:left="-450" w:right="-450"/>
        <w:rPr>
          <w:rFonts w:ascii="Consolas" w:hAnsi="Consolas" w:cs="Consolas"/>
          <w:color w:val="3E4349"/>
          <w:sz w:val="23"/>
          <w:szCs w:val="23"/>
        </w:rPr>
      </w:pPr>
      <w:r>
        <w:rPr>
          <w:rFonts w:ascii="Consolas" w:hAnsi="Consolas" w:cs="Consolas"/>
          <w:color w:val="3E4349"/>
          <w:sz w:val="23"/>
          <w:szCs w:val="23"/>
        </w:rPr>
        <w:t xml:space="preserve">    </w:t>
      </w:r>
      <w:proofErr w:type="gramStart"/>
      <w:r>
        <w:rPr>
          <w:rStyle w:val="k"/>
          <w:rFonts w:ascii="Consolas" w:hAnsi="Consolas" w:cs="Consolas"/>
          <w:b/>
          <w:bCs/>
          <w:color w:val="004461"/>
          <w:sz w:val="23"/>
          <w:szCs w:val="23"/>
        </w:rPr>
        <w:t>def</w:t>
      </w:r>
      <w:proofErr w:type="gramEnd"/>
      <w:r>
        <w:rPr>
          <w:rFonts w:ascii="Consolas" w:hAnsi="Consolas" w:cs="Consolas"/>
          <w:color w:val="3E4349"/>
          <w:sz w:val="23"/>
          <w:szCs w:val="23"/>
        </w:rPr>
        <w:t xml:space="preserve"> </w:t>
      </w:r>
      <w:r>
        <w:rPr>
          <w:rStyle w:val="nf"/>
          <w:rFonts w:ascii="Consolas" w:hAnsi="Consolas" w:cs="Consolas"/>
          <w:color w:val="000000"/>
          <w:sz w:val="23"/>
          <w:szCs w:val="23"/>
        </w:rPr>
        <w:t>next</w:t>
      </w:r>
      <w:r>
        <w:rPr>
          <w:rStyle w:val="p"/>
          <w:rFonts w:ascii="Consolas" w:hAnsi="Consolas" w:cs="Consolas"/>
          <w:b/>
          <w:bCs/>
          <w:color w:val="000000"/>
          <w:sz w:val="23"/>
          <w:szCs w:val="23"/>
        </w:rPr>
        <w:t>(</w:t>
      </w:r>
      <w:r>
        <w:rPr>
          <w:rStyle w:val="bp"/>
          <w:rFonts w:ascii="Consolas" w:hAnsi="Consolas" w:cs="Consolas"/>
          <w:color w:val="3465A4"/>
          <w:sz w:val="23"/>
          <w:szCs w:val="23"/>
        </w:rPr>
        <w:t>self</w:t>
      </w:r>
      <w:r>
        <w:rPr>
          <w:rStyle w:val="p"/>
          <w:rFonts w:ascii="Consolas" w:hAnsi="Consolas" w:cs="Consolas"/>
          <w:b/>
          <w:bCs/>
          <w:color w:val="000000"/>
          <w:sz w:val="23"/>
          <w:szCs w:val="23"/>
        </w:rPr>
        <w:t>):</w:t>
      </w:r>
    </w:p>
    <w:p w:rsidR="00336D82" w:rsidRDefault="00336D82" w:rsidP="00336D82">
      <w:pPr>
        <w:pStyle w:val="HTMLPreformatted"/>
        <w:shd w:val="clear" w:color="auto" w:fill="EEEEEE"/>
        <w:spacing w:before="225" w:after="225" w:line="312" w:lineRule="atLeast"/>
        <w:ind w:left="-450" w:right="-450"/>
        <w:rPr>
          <w:rFonts w:ascii="Consolas" w:hAnsi="Consolas" w:cs="Consolas"/>
          <w:color w:val="3E4349"/>
          <w:sz w:val="23"/>
          <w:szCs w:val="23"/>
        </w:rPr>
      </w:pPr>
      <w:r>
        <w:rPr>
          <w:rFonts w:ascii="Consolas" w:hAnsi="Consolas" w:cs="Consolas"/>
          <w:color w:val="3E4349"/>
          <w:sz w:val="23"/>
          <w:szCs w:val="23"/>
        </w:rPr>
        <w:t xml:space="preserve">        </w:t>
      </w:r>
      <w:proofErr w:type="gramStart"/>
      <w:r>
        <w:rPr>
          <w:rStyle w:val="k"/>
          <w:rFonts w:ascii="Consolas" w:hAnsi="Consolas" w:cs="Consolas"/>
          <w:b/>
          <w:bCs/>
          <w:color w:val="004461"/>
          <w:sz w:val="23"/>
          <w:szCs w:val="23"/>
        </w:rPr>
        <w:t>if</w:t>
      </w:r>
      <w:proofErr w:type="gramEnd"/>
      <w:r>
        <w:rPr>
          <w:rFonts w:ascii="Consolas" w:hAnsi="Consolas" w:cs="Consolas"/>
          <w:color w:val="3E4349"/>
          <w:sz w:val="23"/>
          <w:szCs w:val="23"/>
        </w:rPr>
        <w:t xml:space="preserve"> </w:t>
      </w:r>
      <w:r>
        <w:rPr>
          <w:rStyle w:val="bp"/>
          <w:rFonts w:ascii="Consolas" w:hAnsi="Consolas" w:cs="Consolas"/>
          <w:color w:val="3465A4"/>
          <w:sz w:val="23"/>
          <w:szCs w:val="23"/>
        </w:rPr>
        <w:t>self</w:t>
      </w:r>
      <w:r>
        <w:rPr>
          <w:rStyle w:val="o"/>
          <w:rFonts w:ascii="Consolas" w:hAnsi="Consolas" w:cs="Consolas"/>
          <w:color w:val="582800"/>
          <w:sz w:val="23"/>
          <w:szCs w:val="23"/>
        </w:rPr>
        <w:t>.</w:t>
      </w:r>
      <w:r>
        <w:rPr>
          <w:rStyle w:val="n"/>
          <w:rFonts w:ascii="Consolas" w:hAnsi="Consolas" w:cs="Consolas"/>
          <w:color w:val="000000"/>
          <w:sz w:val="23"/>
          <w:szCs w:val="23"/>
        </w:rPr>
        <w:t>i</w:t>
      </w:r>
      <w:r>
        <w:rPr>
          <w:rFonts w:ascii="Consolas" w:hAnsi="Consolas" w:cs="Consolas"/>
          <w:color w:val="3E4349"/>
          <w:sz w:val="23"/>
          <w:szCs w:val="23"/>
        </w:rPr>
        <w:t xml:space="preserve"> </w:t>
      </w:r>
      <w:r>
        <w:rPr>
          <w:rStyle w:val="o"/>
          <w:rFonts w:ascii="Consolas" w:hAnsi="Consolas" w:cs="Consolas"/>
          <w:color w:val="582800"/>
          <w:sz w:val="23"/>
          <w:szCs w:val="23"/>
        </w:rPr>
        <w:t>&lt;</w:t>
      </w:r>
      <w:r>
        <w:rPr>
          <w:rFonts w:ascii="Consolas" w:hAnsi="Consolas" w:cs="Consolas"/>
          <w:color w:val="3E4349"/>
          <w:sz w:val="23"/>
          <w:szCs w:val="23"/>
        </w:rPr>
        <w:t xml:space="preserve"> </w:t>
      </w:r>
      <w:r>
        <w:rPr>
          <w:rStyle w:val="bp"/>
          <w:rFonts w:ascii="Consolas" w:hAnsi="Consolas" w:cs="Consolas"/>
          <w:color w:val="3465A4"/>
          <w:sz w:val="23"/>
          <w:szCs w:val="23"/>
        </w:rPr>
        <w:t>self</w:t>
      </w:r>
      <w:r>
        <w:rPr>
          <w:rStyle w:val="o"/>
          <w:rFonts w:ascii="Consolas" w:hAnsi="Consolas" w:cs="Consolas"/>
          <w:color w:val="582800"/>
          <w:sz w:val="23"/>
          <w:szCs w:val="23"/>
        </w:rPr>
        <w:t>.</w:t>
      </w:r>
      <w:r>
        <w:rPr>
          <w:rStyle w:val="n"/>
          <w:rFonts w:ascii="Consolas" w:hAnsi="Consolas" w:cs="Consolas"/>
          <w:color w:val="000000"/>
          <w:sz w:val="23"/>
          <w:szCs w:val="23"/>
        </w:rPr>
        <w:t>n</w:t>
      </w:r>
      <w:r>
        <w:rPr>
          <w:rStyle w:val="p"/>
          <w:rFonts w:ascii="Consolas" w:hAnsi="Consolas" w:cs="Consolas"/>
          <w:b/>
          <w:bCs/>
          <w:color w:val="000000"/>
          <w:sz w:val="23"/>
          <w:szCs w:val="23"/>
        </w:rPr>
        <w:t>:</w:t>
      </w:r>
    </w:p>
    <w:p w:rsidR="00336D82" w:rsidRDefault="00336D82" w:rsidP="00336D82">
      <w:pPr>
        <w:pStyle w:val="HTMLPreformatted"/>
        <w:shd w:val="clear" w:color="auto" w:fill="EEEEEE"/>
        <w:spacing w:before="225" w:after="225" w:line="312" w:lineRule="atLeast"/>
        <w:ind w:left="-450" w:right="-450"/>
        <w:rPr>
          <w:rFonts w:ascii="Consolas" w:hAnsi="Consolas" w:cs="Consolas"/>
          <w:color w:val="3E4349"/>
          <w:sz w:val="23"/>
          <w:szCs w:val="23"/>
        </w:rPr>
      </w:pPr>
      <w:r>
        <w:rPr>
          <w:rFonts w:ascii="Consolas" w:hAnsi="Consolas" w:cs="Consolas"/>
          <w:color w:val="3E4349"/>
          <w:sz w:val="23"/>
          <w:szCs w:val="23"/>
        </w:rPr>
        <w:t xml:space="preserve">            </w:t>
      </w:r>
      <w:r>
        <w:rPr>
          <w:rStyle w:val="n"/>
          <w:rFonts w:ascii="Consolas" w:hAnsi="Consolas" w:cs="Consolas"/>
          <w:color w:val="000000"/>
          <w:sz w:val="23"/>
          <w:szCs w:val="23"/>
        </w:rPr>
        <w:t>i</w:t>
      </w:r>
      <w:r>
        <w:rPr>
          <w:rFonts w:ascii="Consolas" w:hAnsi="Consolas" w:cs="Consolas"/>
          <w:color w:val="3E4349"/>
          <w:sz w:val="23"/>
          <w:szCs w:val="23"/>
        </w:rPr>
        <w:t xml:space="preserve"> </w:t>
      </w:r>
      <w:r>
        <w:rPr>
          <w:rStyle w:val="o"/>
          <w:rFonts w:ascii="Consolas" w:hAnsi="Consolas" w:cs="Consolas"/>
          <w:color w:val="582800"/>
          <w:sz w:val="23"/>
          <w:szCs w:val="23"/>
        </w:rPr>
        <w:t>=</w:t>
      </w:r>
      <w:r>
        <w:rPr>
          <w:rFonts w:ascii="Consolas" w:hAnsi="Consolas" w:cs="Consolas"/>
          <w:color w:val="3E4349"/>
          <w:sz w:val="23"/>
          <w:szCs w:val="23"/>
        </w:rPr>
        <w:t xml:space="preserve"> </w:t>
      </w:r>
      <w:r>
        <w:rPr>
          <w:rStyle w:val="bp"/>
          <w:rFonts w:ascii="Consolas" w:hAnsi="Consolas" w:cs="Consolas"/>
          <w:color w:val="3465A4"/>
          <w:sz w:val="23"/>
          <w:szCs w:val="23"/>
        </w:rPr>
        <w:t>self</w:t>
      </w:r>
      <w:r>
        <w:rPr>
          <w:rStyle w:val="o"/>
          <w:rFonts w:ascii="Consolas" w:hAnsi="Consolas" w:cs="Consolas"/>
          <w:color w:val="582800"/>
          <w:sz w:val="23"/>
          <w:szCs w:val="23"/>
        </w:rPr>
        <w:t>.</w:t>
      </w:r>
      <w:r>
        <w:rPr>
          <w:rStyle w:val="n"/>
          <w:rFonts w:ascii="Consolas" w:hAnsi="Consolas" w:cs="Consolas"/>
          <w:color w:val="000000"/>
          <w:sz w:val="23"/>
          <w:szCs w:val="23"/>
        </w:rPr>
        <w:t>i</w:t>
      </w:r>
    </w:p>
    <w:p w:rsidR="00336D82" w:rsidRDefault="00336D82" w:rsidP="00336D82">
      <w:pPr>
        <w:pStyle w:val="HTMLPreformatted"/>
        <w:shd w:val="clear" w:color="auto" w:fill="EEEEEE"/>
        <w:spacing w:before="225" w:after="225" w:line="312" w:lineRule="atLeast"/>
        <w:ind w:left="-450" w:right="-450"/>
        <w:rPr>
          <w:rFonts w:ascii="Consolas" w:hAnsi="Consolas" w:cs="Consolas"/>
          <w:color w:val="3E4349"/>
          <w:sz w:val="23"/>
          <w:szCs w:val="23"/>
        </w:rPr>
      </w:pPr>
      <w:r>
        <w:rPr>
          <w:rFonts w:ascii="Consolas" w:hAnsi="Consolas" w:cs="Consolas"/>
          <w:color w:val="3E4349"/>
          <w:sz w:val="23"/>
          <w:szCs w:val="23"/>
        </w:rPr>
        <w:t xml:space="preserve">            </w:t>
      </w:r>
      <w:r>
        <w:rPr>
          <w:rStyle w:val="bp"/>
          <w:rFonts w:ascii="Consolas" w:hAnsi="Consolas" w:cs="Consolas"/>
          <w:color w:val="3465A4"/>
          <w:sz w:val="23"/>
          <w:szCs w:val="23"/>
        </w:rPr>
        <w:t>self</w:t>
      </w:r>
      <w:r>
        <w:rPr>
          <w:rStyle w:val="o"/>
          <w:rFonts w:ascii="Consolas" w:hAnsi="Consolas" w:cs="Consolas"/>
          <w:color w:val="582800"/>
          <w:sz w:val="23"/>
          <w:szCs w:val="23"/>
        </w:rPr>
        <w:t>.</w:t>
      </w:r>
      <w:r>
        <w:rPr>
          <w:rStyle w:val="n"/>
          <w:rFonts w:ascii="Consolas" w:hAnsi="Consolas" w:cs="Consolas"/>
          <w:color w:val="000000"/>
          <w:sz w:val="23"/>
          <w:szCs w:val="23"/>
        </w:rPr>
        <w:t>i</w:t>
      </w:r>
      <w:r>
        <w:rPr>
          <w:rFonts w:ascii="Consolas" w:hAnsi="Consolas" w:cs="Consolas"/>
          <w:color w:val="3E4349"/>
          <w:sz w:val="23"/>
          <w:szCs w:val="23"/>
        </w:rPr>
        <w:t xml:space="preserve"> </w:t>
      </w:r>
      <w:r>
        <w:rPr>
          <w:rStyle w:val="o"/>
          <w:rFonts w:ascii="Consolas" w:hAnsi="Consolas" w:cs="Consolas"/>
          <w:color w:val="582800"/>
          <w:sz w:val="23"/>
          <w:szCs w:val="23"/>
        </w:rPr>
        <w:t>+=</w:t>
      </w:r>
      <w:r>
        <w:rPr>
          <w:rFonts w:ascii="Consolas" w:hAnsi="Consolas" w:cs="Consolas"/>
          <w:color w:val="3E4349"/>
          <w:sz w:val="23"/>
          <w:szCs w:val="23"/>
        </w:rPr>
        <w:t xml:space="preserve"> </w:t>
      </w:r>
      <w:r>
        <w:rPr>
          <w:rStyle w:val="mi"/>
          <w:rFonts w:ascii="Consolas" w:hAnsi="Consolas" w:cs="Consolas"/>
          <w:color w:val="990000"/>
          <w:sz w:val="23"/>
          <w:szCs w:val="23"/>
        </w:rPr>
        <w:t>1</w:t>
      </w:r>
    </w:p>
    <w:p w:rsidR="00336D82" w:rsidRDefault="00336D82" w:rsidP="00336D82">
      <w:pPr>
        <w:pStyle w:val="HTMLPreformatted"/>
        <w:shd w:val="clear" w:color="auto" w:fill="EEEEEE"/>
        <w:spacing w:before="225" w:after="225" w:line="312" w:lineRule="atLeast"/>
        <w:ind w:left="-450" w:right="-450"/>
        <w:rPr>
          <w:rFonts w:ascii="Consolas" w:hAnsi="Consolas" w:cs="Consolas"/>
          <w:color w:val="3E4349"/>
          <w:sz w:val="23"/>
          <w:szCs w:val="23"/>
        </w:rPr>
      </w:pPr>
      <w:r>
        <w:rPr>
          <w:rFonts w:ascii="Consolas" w:hAnsi="Consolas" w:cs="Consolas"/>
          <w:color w:val="3E4349"/>
          <w:sz w:val="23"/>
          <w:szCs w:val="23"/>
        </w:rPr>
        <w:t xml:space="preserve">            </w:t>
      </w:r>
      <w:proofErr w:type="gramStart"/>
      <w:r>
        <w:rPr>
          <w:rStyle w:val="k"/>
          <w:rFonts w:ascii="Consolas" w:hAnsi="Consolas" w:cs="Consolas"/>
          <w:b/>
          <w:bCs/>
          <w:color w:val="004461"/>
          <w:sz w:val="23"/>
          <w:szCs w:val="23"/>
        </w:rPr>
        <w:t>return</w:t>
      </w:r>
      <w:proofErr w:type="gramEnd"/>
      <w:r>
        <w:rPr>
          <w:rFonts w:ascii="Consolas" w:hAnsi="Consolas" w:cs="Consolas"/>
          <w:color w:val="3E4349"/>
          <w:sz w:val="23"/>
          <w:szCs w:val="23"/>
        </w:rPr>
        <w:t xml:space="preserve"> </w:t>
      </w:r>
      <w:r>
        <w:rPr>
          <w:rStyle w:val="n"/>
          <w:rFonts w:ascii="Consolas" w:hAnsi="Consolas" w:cs="Consolas"/>
          <w:color w:val="000000"/>
          <w:sz w:val="23"/>
          <w:szCs w:val="23"/>
        </w:rPr>
        <w:t>i</w:t>
      </w:r>
    </w:p>
    <w:p w:rsidR="00336D82" w:rsidRDefault="00336D82" w:rsidP="00336D82">
      <w:pPr>
        <w:pStyle w:val="HTMLPreformatted"/>
        <w:shd w:val="clear" w:color="auto" w:fill="EEEEEE"/>
        <w:spacing w:before="225" w:after="225" w:line="312" w:lineRule="atLeast"/>
        <w:ind w:left="-450" w:right="-450"/>
        <w:rPr>
          <w:rFonts w:ascii="Consolas" w:hAnsi="Consolas" w:cs="Consolas"/>
          <w:color w:val="3E4349"/>
          <w:sz w:val="23"/>
          <w:szCs w:val="23"/>
        </w:rPr>
      </w:pPr>
      <w:r>
        <w:rPr>
          <w:rFonts w:ascii="Consolas" w:hAnsi="Consolas" w:cs="Consolas"/>
          <w:color w:val="3E4349"/>
          <w:sz w:val="23"/>
          <w:szCs w:val="23"/>
        </w:rPr>
        <w:t xml:space="preserve">        </w:t>
      </w:r>
      <w:proofErr w:type="gramStart"/>
      <w:r>
        <w:rPr>
          <w:rStyle w:val="k"/>
          <w:rFonts w:ascii="Consolas" w:hAnsi="Consolas" w:cs="Consolas"/>
          <w:b/>
          <w:bCs/>
          <w:color w:val="004461"/>
          <w:sz w:val="23"/>
          <w:szCs w:val="23"/>
        </w:rPr>
        <w:t>else</w:t>
      </w:r>
      <w:proofErr w:type="gramEnd"/>
      <w:r>
        <w:rPr>
          <w:rStyle w:val="p"/>
          <w:rFonts w:ascii="Consolas" w:hAnsi="Consolas" w:cs="Consolas"/>
          <w:b/>
          <w:bCs/>
          <w:color w:val="000000"/>
          <w:sz w:val="23"/>
          <w:szCs w:val="23"/>
        </w:rPr>
        <w:t>:</w:t>
      </w:r>
    </w:p>
    <w:p w:rsidR="00336D82" w:rsidRDefault="00336D82" w:rsidP="00336D82">
      <w:pPr>
        <w:pStyle w:val="HTMLPreformatted"/>
        <w:shd w:val="clear" w:color="auto" w:fill="EEEEEE"/>
        <w:spacing w:before="225" w:after="225" w:line="312" w:lineRule="atLeast"/>
        <w:ind w:left="-450" w:right="-450"/>
        <w:rPr>
          <w:rFonts w:ascii="Consolas" w:hAnsi="Consolas" w:cs="Consolas"/>
          <w:color w:val="3E4349"/>
          <w:sz w:val="23"/>
          <w:szCs w:val="23"/>
        </w:rPr>
      </w:pPr>
      <w:r>
        <w:rPr>
          <w:rFonts w:ascii="Consolas" w:hAnsi="Consolas" w:cs="Consolas"/>
          <w:color w:val="3E4349"/>
          <w:sz w:val="23"/>
          <w:szCs w:val="23"/>
        </w:rPr>
        <w:t xml:space="preserve">            </w:t>
      </w:r>
      <w:proofErr w:type="gramStart"/>
      <w:r>
        <w:rPr>
          <w:rStyle w:val="k"/>
          <w:rFonts w:ascii="Consolas" w:hAnsi="Consolas" w:cs="Consolas"/>
          <w:b/>
          <w:bCs/>
          <w:color w:val="004461"/>
          <w:sz w:val="23"/>
          <w:szCs w:val="23"/>
        </w:rPr>
        <w:t>raise</w:t>
      </w:r>
      <w:proofErr w:type="gramEnd"/>
      <w:r>
        <w:rPr>
          <w:rFonts w:ascii="Consolas" w:hAnsi="Consolas" w:cs="Consolas"/>
          <w:color w:val="3E4349"/>
          <w:sz w:val="23"/>
          <w:szCs w:val="23"/>
        </w:rPr>
        <w:t xml:space="preserve"> </w:t>
      </w:r>
      <w:r>
        <w:rPr>
          <w:rStyle w:val="ne"/>
          <w:rFonts w:ascii="Consolas" w:hAnsi="Consolas" w:cs="Consolas"/>
          <w:b/>
          <w:bCs/>
          <w:color w:val="CC0000"/>
          <w:sz w:val="23"/>
          <w:szCs w:val="23"/>
        </w:rPr>
        <w:t>StopIteration</w:t>
      </w:r>
      <w:r>
        <w:rPr>
          <w:rStyle w:val="p"/>
          <w:rFonts w:ascii="Consolas" w:hAnsi="Consolas" w:cs="Consolas"/>
          <w:b/>
          <w:bCs/>
          <w:color w:val="000000"/>
          <w:sz w:val="23"/>
          <w:szCs w:val="23"/>
        </w:rPr>
        <w:t>()</w:t>
      </w:r>
    </w:p>
    <w:p w:rsidR="00336D82" w:rsidRDefault="00336D82" w:rsidP="00336D82">
      <w:pPr>
        <w:pStyle w:val="NormalWeb"/>
        <w:shd w:val="clear" w:color="auto" w:fill="FFFFFF"/>
        <w:spacing w:line="336" w:lineRule="atLeast"/>
        <w:rPr>
          <w:rFonts w:ascii="Georgia" w:hAnsi="Georgia"/>
          <w:color w:val="3E4349"/>
          <w:sz w:val="26"/>
          <w:szCs w:val="26"/>
        </w:rPr>
      </w:pPr>
      <w:r>
        <w:rPr>
          <w:rFonts w:ascii="Georgia" w:hAnsi="Georgia"/>
          <w:color w:val="3E4349"/>
          <w:sz w:val="26"/>
          <w:szCs w:val="26"/>
        </w:rPr>
        <w:t>The</w:t>
      </w:r>
      <w:r>
        <w:rPr>
          <w:rStyle w:val="apple-converted-space"/>
          <w:rFonts w:ascii="Georgia" w:eastAsiaTheme="majorEastAsia" w:hAnsi="Georgia"/>
          <w:color w:val="3E4349"/>
          <w:sz w:val="26"/>
          <w:szCs w:val="26"/>
        </w:rPr>
        <w:t> </w:t>
      </w:r>
      <w:r>
        <w:rPr>
          <w:rStyle w:val="pre"/>
          <w:rFonts w:ascii="Consolas" w:hAnsi="Consolas" w:cs="Consolas"/>
          <w:color w:val="222222"/>
          <w:sz w:val="23"/>
          <w:szCs w:val="23"/>
          <w:shd w:val="clear" w:color="auto" w:fill="ECF0F3"/>
        </w:rPr>
        <w:t>__iter__</w:t>
      </w:r>
      <w:r>
        <w:rPr>
          <w:rStyle w:val="apple-converted-space"/>
          <w:rFonts w:ascii="Georgia" w:eastAsiaTheme="majorEastAsia" w:hAnsi="Georgia"/>
          <w:color w:val="3E4349"/>
          <w:sz w:val="26"/>
          <w:szCs w:val="26"/>
        </w:rPr>
        <w:t> </w:t>
      </w:r>
      <w:r>
        <w:rPr>
          <w:rFonts w:ascii="Georgia" w:hAnsi="Georgia"/>
          <w:color w:val="3E4349"/>
          <w:sz w:val="26"/>
          <w:szCs w:val="26"/>
        </w:rPr>
        <w:t>method is what makes an object iterable. Behind the scenes, the</w:t>
      </w:r>
      <w:r>
        <w:rPr>
          <w:rStyle w:val="apple-converted-space"/>
          <w:rFonts w:ascii="Georgia" w:eastAsiaTheme="majorEastAsia" w:hAnsi="Georgia"/>
          <w:color w:val="3E4349"/>
          <w:sz w:val="26"/>
          <w:szCs w:val="26"/>
        </w:rPr>
        <w:t> </w:t>
      </w:r>
      <w:r>
        <w:rPr>
          <w:rStyle w:val="HTMLCite"/>
          <w:rFonts w:ascii="Georgia" w:hAnsi="Georgia"/>
          <w:color w:val="3E4349"/>
          <w:sz w:val="26"/>
          <w:szCs w:val="26"/>
        </w:rPr>
        <w:t>iter</w:t>
      </w:r>
      <w:r>
        <w:rPr>
          <w:rFonts w:ascii="Georgia" w:hAnsi="Georgia"/>
          <w:color w:val="3E4349"/>
          <w:sz w:val="26"/>
          <w:szCs w:val="26"/>
        </w:rPr>
        <w:t>function calls</w:t>
      </w:r>
      <w:r>
        <w:rPr>
          <w:rStyle w:val="apple-converted-space"/>
          <w:rFonts w:ascii="Georgia" w:eastAsiaTheme="majorEastAsia" w:hAnsi="Georgia"/>
          <w:color w:val="3E4349"/>
          <w:sz w:val="26"/>
          <w:szCs w:val="26"/>
        </w:rPr>
        <w:t> </w:t>
      </w:r>
      <w:r>
        <w:rPr>
          <w:rStyle w:val="pre"/>
          <w:rFonts w:ascii="Consolas" w:hAnsi="Consolas" w:cs="Consolas"/>
          <w:color w:val="222222"/>
          <w:sz w:val="23"/>
          <w:szCs w:val="23"/>
          <w:shd w:val="clear" w:color="auto" w:fill="ECF0F3"/>
        </w:rPr>
        <w:t>__iter__</w:t>
      </w:r>
      <w:r>
        <w:rPr>
          <w:rStyle w:val="apple-converted-space"/>
          <w:rFonts w:ascii="Georgia" w:eastAsiaTheme="majorEastAsia" w:hAnsi="Georgia"/>
          <w:color w:val="3E4349"/>
          <w:sz w:val="26"/>
          <w:szCs w:val="26"/>
        </w:rPr>
        <w:t> </w:t>
      </w:r>
      <w:r>
        <w:rPr>
          <w:rFonts w:ascii="Georgia" w:hAnsi="Georgia"/>
          <w:color w:val="3E4349"/>
          <w:sz w:val="26"/>
          <w:szCs w:val="26"/>
        </w:rPr>
        <w:t>method on the given object.</w:t>
      </w:r>
    </w:p>
    <w:p w:rsidR="00336D82" w:rsidRDefault="00336D82" w:rsidP="00336D82">
      <w:pPr>
        <w:pStyle w:val="NormalWeb"/>
        <w:shd w:val="clear" w:color="auto" w:fill="FFFFFF"/>
        <w:spacing w:line="336" w:lineRule="atLeast"/>
        <w:rPr>
          <w:rFonts w:ascii="Georgia" w:hAnsi="Georgia"/>
          <w:color w:val="3E4349"/>
          <w:sz w:val="26"/>
          <w:szCs w:val="26"/>
        </w:rPr>
      </w:pPr>
      <w:r>
        <w:rPr>
          <w:rFonts w:ascii="Georgia" w:hAnsi="Georgia"/>
          <w:color w:val="3E4349"/>
          <w:sz w:val="26"/>
          <w:szCs w:val="26"/>
        </w:rPr>
        <w:t>The return value of</w:t>
      </w:r>
      <w:r>
        <w:rPr>
          <w:rStyle w:val="apple-converted-space"/>
          <w:rFonts w:ascii="Georgia" w:eastAsiaTheme="majorEastAsia" w:hAnsi="Georgia"/>
          <w:color w:val="3E4349"/>
          <w:sz w:val="26"/>
          <w:szCs w:val="26"/>
        </w:rPr>
        <w:t> </w:t>
      </w:r>
      <w:r>
        <w:rPr>
          <w:rStyle w:val="pre"/>
          <w:rFonts w:ascii="Consolas" w:hAnsi="Consolas" w:cs="Consolas"/>
          <w:color w:val="222222"/>
          <w:sz w:val="23"/>
          <w:szCs w:val="23"/>
          <w:shd w:val="clear" w:color="auto" w:fill="ECF0F3"/>
        </w:rPr>
        <w:t>__iter__</w:t>
      </w:r>
      <w:r>
        <w:rPr>
          <w:rStyle w:val="apple-converted-space"/>
          <w:rFonts w:ascii="Georgia" w:eastAsiaTheme="majorEastAsia" w:hAnsi="Georgia"/>
          <w:color w:val="3E4349"/>
          <w:sz w:val="26"/>
          <w:szCs w:val="26"/>
        </w:rPr>
        <w:t> </w:t>
      </w:r>
      <w:r>
        <w:rPr>
          <w:rFonts w:ascii="Georgia" w:hAnsi="Georgia"/>
          <w:color w:val="3E4349"/>
          <w:sz w:val="26"/>
          <w:szCs w:val="26"/>
        </w:rPr>
        <w:t>is an iterator. It should have a</w:t>
      </w:r>
      <w:r>
        <w:rPr>
          <w:rStyle w:val="apple-converted-space"/>
          <w:rFonts w:ascii="Georgia" w:eastAsiaTheme="majorEastAsia" w:hAnsi="Georgia"/>
          <w:color w:val="3E4349"/>
          <w:sz w:val="26"/>
          <w:szCs w:val="26"/>
        </w:rPr>
        <w:t> </w:t>
      </w:r>
      <w:r>
        <w:rPr>
          <w:rStyle w:val="pre"/>
          <w:rFonts w:ascii="Consolas" w:hAnsi="Consolas" w:cs="Consolas"/>
          <w:color w:val="222222"/>
          <w:sz w:val="23"/>
          <w:szCs w:val="23"/>
          <w:shd w:val="clear" w:color="auto" w:fill="ECF0F3"/>
        </w:rPr>
        <w:t>next</w:t>
      </w:r>
      <w:r>
        <w:rPr>
          <w:rStyle w:val="apple-converted-space"/>
          <w:rFonts w:ascii="Georgia" w:eastAsiaTheme="majorEastAsia" w:hAnsi="Georgia"/>
          <w:color w:val="3E4349"/>
          <w:sz w:val="26"/>
          <w:szCs w:val="26"/>
        </w:rPr>
        <w:t> </w:t>
      </w:r>
      <w:r>
        <w:rPr>
          <w:rFonts w:ascii="Georgia" w:hAnsi="Georgia"/>
          <w:color w:val="3E4349"/>
          <w:sz w:val="26"/>
          <w:szCs w:val="26"/>
        </w:rPr>
        <w:t>method and raise</w:t>
      </w:r>
      <w:r>
        <w:rPr>
          <w:rStyle w:val="pre"/>
          <w:rFonts w:ascii="Consolas" w:hAnsi="Consolas" w:cs="Consolas"/>
          <w:color w:val="222222"/>
          <w:sz w:val="23"/>
          <w:szCs w:val="23"/>
          <w:shd w:val="clear" w:color="auto" w:fill="ECF0F3"/>
        </w:rPr>
        <w:t>StopIteration</w:t>
      </w:r>
      <w:r>
        <w:rPr>
          <w:rStyle w:val="apple-converted-space"/>
          <w:rFonts w:ascii="Georgia" w:eastAsiaTheme="majorEastAsia" w:hAnsi="Georgia"/>
          <w:color w:val="3E4349"/>
          <w:sz w:val="26"/>
          <w:szCs w:val="26"/>
        </w:rPr>
        <w:t> </w:t>
      </w:r>
      <w:r>
        <w:rPr>
          <w:rFonts w:ascii="Georgia" w:hAnsi="Georgia"/>
          <w:color w:val="3E4349"/>
          <w:sz w:val="26"/>
          <w:szCs w:val="26"/>
        </w:rPr>
        <w:t>when there are no more elements.</w:t>
      </w:r>
    </w:p>
    <w:p w:rsidR="00336D82" w:rsidRDefault="00336D82" w:rsidP="00336D82">
      <w:pPr>
        <w:pStyle w:val="NormalWeb"/>
        <w:shd w:val="clear" w:color="auto" w:fill="FFFFFF"/>
        <w:spacing w:line="336" w:lineRule="atLeast"/>
        <w:rPr>
          <w:rFonts w:ascii="Georgia" w:hAnsi="Georgia"/>
          <w:color w:val="3E4349"/>
          <w:sz w:val="26"/>
          <w:szCs w:val="26"/>
        </w:rPr>
      </w:pPr>
      <w:proofErr w:type="gramStart"/>
      <w:r>
        <w:rPr>
          <w:rFonts w:ascii="Georgia" w:hAnsi="Georgia"/>
          <w:color w:val="3E4349"/>
          <w:sz w:val="26"/>
          <w:szCs w:val="26"/>
        </w:rPr>
        <w:t>Lets</w:t>
      </w:r>
      <w:proofErr w:type="gramEnd"/>
      <w:r>
        <w:rPr>
          <w:rFonts w:ascii="Georgia" w:hAnsi="Georgia"/>
          <w:color w:val="3E4349"/>
          <w:sz w:val="26"/>
          <w:szCs w:val="26"/>
        </w:rPr>
        <w:t xml:space="preserve"> try it out:</w:t>
      </w:r>
    </w:p>
    <w:p w:rsidR="00336D82" w:rsidRDefault="00336D82" w:rsidP="00336D82">
      <w:pPr>
        <w:pStyle w:val="HTMLPreformatted"/>
        <w:shd w:val="clear" w:color="auto" w:fill="EEEEEE"/>
        <w:spacing w:before="225" w:after="225" w:line="312" w:lineRule="atLeast"/>
        <w:ind w:left="-450" w:right="-450"/>
        <w:rPr>
          <w:rFonts w:ascii="Consolas" w:hAnsi="Consolas" w:cs="Consolas"/>
          <w:color w:val="3E4349"/>
          <w:sz w:val="23"/>
          <w:szCs w:val="23"/>
        </w:rPr>
      </w:pPr>
      <w:r>
        <w:rPr>
          <w:rStyle w:val="gp"/>
          <w:rFonts w:ascii="Consolas" w:hAnsi="Consolas" w:cs="Consolas"/>
          <w:color w:val="745334"/>
          <w:sz w:val="23"/>
          <w:szCs w:val="23"/>
        </w:rPr>
        <w:t xml:space="preserve">&gt;&gt;&gt; </w:t>
      </w:r>
      <w:r>
        <w:rPr>
          <w:rStyle w:val="n"/>
          <w:rFonts w:ascii="Consolas" w:hAnsi="Consolas" w:cs="Consolas"/>
          <w:color w:val="000000"/>
          <w:sz w:val="23"/>
          <w:szCs w:val="23"/>
        </w:rPr>
        <w:t>y</w:t>
      </w:r>
      <w:r>
        <w:rPr>
          <w:rFonts w:ascii="Consolas" w:hAnsi="Consolas" w:cs="Consolas"/>
          <w:color w:val="3E4349"/>
          <w:sz w:val="23"/>
          <w:szCs w:val="23"/>
        </w:rPr>
        <w:t xml:space="preserve"> </w:t>
      </w:r>
      <w:r>
        <w:rPr>
          <w:rStyle w:val="o"/>
          <w:rFonts w:ascii="Consolas" w:hAnsi="Consolas" w:cs="Consolas"/>
          <w:color w:val="582800"/>
          <w:sz w:val="23"/>
          <w:szCs w:val="23"/>
        </w:rPr>
        <w:t>=</w:t>
      </w:r>
      <w:r>
        <w:rPr>
          <w:rFonts w:ascii="Consolas" w:hAnsi="Consolas" w:cs="Consolas"/>
          <w:color w:val="3E4349"/>
          <w:sz w:val="23"/>
          <w:szCs w:val="23"/>
        </w:rPr>
        <w:t xml:space="preserve"> </w:t>
      </w:r>
      <w:proofErr w:type="gramStart"/>
      <w:r>
        <w:rPr>
          <w:rStyle w:val="n"/>
          <w:rFonts w:ascii="Consolas" w:hAnsi="Consolas" w:cs="Consolas"/>
          <w:color w:val="000000"/>
          <w:sz w:val="23"/>
          <w:szCs w:val="23"/>
        </w:rPr>
        <w:t>yrange</w:t>
      </w:r>
      <w:r>
        <w:rPr>
          <w:rStyle w:val="p"/>
          <w:rFonts w:ascii="Consolas" w:hAnsi="Consolas" w:cs="Consolas"/>
          <w:b/>
          <w:bCs/>
          <w:color w:val="000000"/>
          <w:sz w:val="23"/>
          <w:szCs w:val="23"/>
        </w:rPr>
        <w:t>(</w:t>
      </w:r>
      <w:proofErr w:type="gramEnd"/>
      <w:r>
        <w:rPr>
          <w:rStyle w:val="mi"/>
          <w:rFonts w:ascii="Consolas" w:hAnsi="Consolas" w:cs="Consolas"/>
          <w:color w:val="990000"/>
          <w:sz w:val="23"/>
          <w:szCs w:val="23"/>
        </w:rPr>
        <w:t>3</w:t>
      </w:r>
      <w:r>
        <w:rPr>
          <w:rStyle w:val="p"/>
          <w:rFonts w:ascii="Consolas" w:hAnsi="Consolas" w:cs="Consolas"/>
          <w:b/>
          <w:bCs/>
          <w:color w:val="000000"/>
          <w:sz w:val="23"/>
          <w:szCs w:val="23"/>
        </w:rPr>
        <w:t>)</w:t>
      </w:r>
    </w:p>
    <w:p w:rsidR="00336D82" w:rsidRDefault="00336D82" w:rsidP="00336D82">
      <w:pPr>
        <w:pStyle w:val="HTMLPreformatted"/>
        <w:shd w:val="clear" w:color="auto" w:fill="EEEEEE"/>
        <w:spacing w:before="225" w:after="225" w:line="312" w:lineRule="atLeast"/>
        <w:ind w:left="-450" w:right="-450"/>
        <w:rPr>
          <w:rFonts w:ascii="Consolas" w:hAnsi="Consolas" w:cs="Consolas"/>
          <w:color w:val="3E4349"/>
          <w:sz w:val="23"/>
          <w:szCs w:val="23"/>
        </w:rPr>
      </w:pPr>
      <w:r>
        <w:rPr>
          <w:rStyle w:val="gp"/>
          <w:rFonts w:ascii="Consolas" w:hAnsi="Consolas" w:cs="Consolas"/>
          <w:color w:val="745334"/>
          <w:sz w:val="23"/>
          <w:szCs w:val="23"/>
        </w:rPr>
        <w:lastRenderedPageBreak/>
        <w:t xml:space="preserve">&gt;&gt;&gt; </w:t>
      </w:r>
      <w:proofErr w:type="gramStart"/>
      <w:r>
        <w:rPr>
          <w:rStyle w:val="n"/>
          <w:rFonts w:ascii="Consolas" w:hAnsi="Consolas" w:cs="Consolas"/>
          <w:color w:val="000000"/>
          <w:sz w:val="23"/>
          <w:szCs w:val="23"/>
        </w:rPr>
        <w:t>y</w:t>
      </w:r>
      <w:r>
        <w:rPr>
          <w:rStyle w:val="o"/>
          <w:rFonts w:ascii="Consolas" w:hAnsi="Consolas" w:cs="Consolas"/>
          <w:color w:val="582800"/>
          <w:sz w:val="23"/>
          <w:szCs w:val="23"/>
        </w:rPr>
        <w:t>.</w:t>
      </w:r>
      <w:r>
        <w:rPr>
          <w:rStyle w:val="n"/>
          <w:rFonts w:ascii="Consolas" w:hAnsi="Consolas" w:cs="Consolas"/>
          <w:color w:val="000000"/>
          <w:sz w:val="23"/>
          <w:szCs w:val="23"/>
        </w:rPr>
        <w:t>next</w:t>
      </w:r>
      <w:r>
        <w:rPr>
          <w:rStyle w:val="p"/>
          <w:rFonts w:ascii="Consolas" w:hAnsi="Consolas" w:cs="Consolas"/>
          <w:b/>
          <w:bCs/>
          <w:color w:val="000000"/>
          <w:sz w:val="23"/>
          <w:szCs w:val="23"/>
        </w:rPr>
        <w:t>()</w:t>
      </w:r>
      <w:proofErr w:type="gramEnd"/>
    </w:p>
    <w:p w:rsidR="00336D82" w:rsidRDefault="00336D82" w:rsidP="00336D82">
      <w:pPr>
        <w:pStyle w:val="HTMLPreformatted"/>
        <w:shd w:val="clear" w:color="auto" w:fill="EEEEEE"/>
        <w:spacing w:before="225" w:after="225" w:line="312" w:lineRule="atLeast"/>
        <w:ind w:left="-450" w:right="-450"/>
        <w:rPr>
          <w:rFonts w:ascii="Consolas" w:hAnsi="Consolas" w:cs="Consolas"/>
          <w:color w:val="3E4349"/>
          <w:sz w:val="23"/>
          <w:szCs w:val="23"/>
        </w:rPr>
      </w:pPr>
      <w:r>
        <w:rPr>
          <w:rStyle w:val="go"/>
          <w:rFonts w:ascii="Consolas" w:hAnsi="Consolas" w:cs="Consolas"/>
          <w:color w:val="808080"/>
          <w:sz w:val="23"/>
          <w:szCs w:val="23"/>
        </w:rPr>
        <w:t>0</w:t>
      </w:r>
    </w:p>
    <w:p w:rsidR="00336D82" w:rsidRDefault="00336D82" w:rsidP="00336D82">
      <w:pPr>
        <w:pStyle w:val="HTMLPreformatted"/>
        <w:shd w:val="clear" w:color="auto" w:fill="EEEEEE"/>
        <w:spacing w:before="225" w:after="225" w:line="312" w:lineRule="atLeast"/>
        <w:ind w:left="-450" w:right="-450"/>
        <w:rPr>
          <w:rFonts w:ascii="Consolas" w:hAnsi="Consolas" w:cs="Consolas"/>
          <w:color w:val="3E4349"/>
          <w:sz w:val="23"/>
          <w:szCs w:val="23"/>
        </w:rPr>
      </w:pPr>
      <w:r>
        <w:rPr>
          <w:rStyle w:val="gp"/>
          <w:rFonts w:ascii="Consolas" w:hAnsi="Consolas" w:cs="Consolas"/>
          <w:color w:val="745334"/>
          <w:sz w:val="23"/>
          <w:szCs w:val="23"/>
        </w:rPr>
        <w:t xml:space="preserve">&gt;&gt;&gt; </w:t>
      </w:r>
      <w:proofErr w:type="gramStart"/>
      <w:r>
        <w:rPr>
          <w:rStyle w:val="n"/>
          <w:rFonts w:ascii="Consolas" w:hAnsi="Consolas" w:cs="Consolas"/>
          <w:color w:val="000000"/>
          <w:sz w:val="23"/>
          <w:szCs w:val="23"/>
        </w:rPr>
        <w:t>y</w:t>
      </w:r>
      <w:r>
        <w:rPr>
          <w:rStyle w:val="o"/>
          <w:rFonts w:ascii="Consolas" w:hAnsi="Consolas" w:cs="Consolas"/>
          <w:color w:val="582800"/>
          <w:sz w:val="23"/>
          <w:szCs w:val="23"/>
        </w:rPr>
        <w:t>.</w:t>
      </w:r>
      <w:r>
        <w:rPr>
          <w:rStyle w:val="n"/>
          <w:rFonts w:ascii="Consolas" w:hAnsi="Consolas" w:cs="Consolas"/>
          <w:color w:val="000000"/>
          <w:sz w:val="23"/>
          <w:szCs w:val="23"/>
        </w:rPr>
        <w:t>next</w:t>
      </w:r>
      <w:r>
        <w:rPr>
          <w:rStyle w:val="p"/>
          <w:rFonts w:ascii="Consolas" w:hAnsi="Consolas" w:cs="Consolas"/>
          <w:b/>
          <w:bCs/>
          <w:color w:val="000000"/>
          <w:sz w:val="23"/>
          <w:szCs w:val="23"/>
        </w:rPr>
        <w:t>()</w:t>
      </w:r>
      <w:proofErr w:type="gramEnd"/>
    </w:p>
    <w:p w:rsidR="00336D82" w:rsidRDefault="00336D82" w:rsidP="00336D82">
      <w:pPr>
        <w:pStyle w:val="HTMLPreformatted"/>
        <w:shd w:val="clear" w:color="auto" w:fill="EEEEEE"/>
        <w:spacing w:before="225" w:after="225" w:line="312" w:lineRule="atLeast"/>
        <w:ind w:left="-450" w:right="-450"/>
        <w:rPr>
          <w:rFonts w:ascii="Consolas" w:hAnsi="Consolas" w:cs="Consolas"/>
          <w:color w:val="3E4349"/>
          <w:sz w:val="23"/>
          <w:szCs w:val="23"/>
        </w:rPr>
      </w:pPr>
      <w:r>
        <w:rPr>
          <w:rStyle w:val="go"/>
          <w:rFonts w:ascii="Consolas" w:hAnsi="Consolas" w:cs="Consolas"/>
          <w:color w:val="808080"/>
          <w:sz w:val="23"/>
          <w:szCs w:val="23"/>
        </w:rPr>
        <w:t>1</w:t>
      </w:r>
    </w:p>
    <w:p w:rsidR="00336D82" w:rsidRDefault="00336D82" w:rsidP="00336D82">
      <w:pPr>
        <w:pStyle w:val="HTMLPreformatted"/>
        <w:shd w:val="clear" w:color="auto" w:fill="EEEEEE"/>
        <w:spacing w:before="225" w:after="225" w:line="312" w:lineRule="atLeast"/>
        <w:ind w:left="-450" w:right="-450"/>
        <w:rPr>
          <w:rFonts w:ascii="Consolas" w:hAnsi="Consolas" w:cs="Consolas"/>
          <w:color w:val="3E4349"/>
          <w:sz w:val="23"/>
          <w:szCs w:val="23"/>
        </w:rPr>
      </w:pPr>
      <w:r>
        <w:rPr>
          <w:rStyle w:val="gp"/>
          <w:rFonts w:ascii="Consolas" w:hAnsi="Consolas" w:cs="Consolas"/>
          <w:color w:val="745334"/>
          <w:sz w:val="23"/>
          <w:szCs w:val="23"/>
        </w:rPr>
        <w:t xml:space="preserve">&gt;&gt;&gt; </w:t>
      </w:r>
      <w:proofErr w:type="gramStart"/>
      <w:r>
        <w:rPr>
          <w:rStyle w:val="n"/>
          <w:rFonts w:ascii="Consolas" w:hAnsi="Consolas" w:cs="Consolas"/>
          <w:color w:val="000000"/>
          <w:sz w:val="23"/>
          <w:szCs w:val="23"/>
        </w:rPr>
        <w:t>y</w:t>
      </w:r>
      <w:r>
        <w:rPr>
          <w:rStyle w:val="o"/>
          <w:rFonts w:ascii="Consolas" w:hAnsi="Consolas" w:cs="Consolas"/>
          <w:color w:val="582800"/>
          <w:sz w:val="23"/>
          <w:szCs w:val="23"/>
        </w:rPr>
        <w:t>.</w:t>
      </w:r>
      <w:r>
        <w:rPr>
          <w:rStyle w:val="n"/>
          <w:rFonts w:ascii="Consolas" w:hAnsi="Consolas" w:cs="Consolas"/>
          <w:color w:val="000000"/>
          <w:sz w:val="23"/>
          <w:szCs w:val="23"/>
        </w:rPr>
        <w:t>next</w:t>
      </w:r>
      <w:r>
        <w:rPr>
          <w:rStyle w:val="p"/>
          <w:rFonts w:ascii="Consolas" w:hAnsi="Consolas" w:cs="Consolas"/>
          <w:b/>
          <w:bCs/>
          <w:color w:val="000000"/>
          <w:sz w:val="23"/>
          <w:szCs w:val="23"/>
        </w:rPr>
        <w:t>()</w:t>
      </w:r>
      <w:proofErr w:type="gramEnd"/>
    </w:p>
    <w:p w:rsidR="00336D82" w:rsidRDefault="00336D82" w:rsidP="00336D82">
      <w:pPr>
        <w:pStyle w:val="HTMLPreformatted"/>
        <w:shd w:val="clear" w:color="auto" w:fill="EEEEEE"/>
        <w:spacing w:before="225" w:after="225" w:line="312" w:lineRule="atLeast"/>
        <w:ind w:left="-450" w:right="-450"/>
        <w:rPr>
          <w:rFonts w:ascii="Consolas" w:hAnsi="Consolas" w:cs="Consolas"/>
          <w:color w:val="3E4349"/>
          <w:sz w:val="23"/>
          <w:szCs w:val="23"/>
        </w:rPr>
      </w:pPr>
      <w:r>
        <w:rPr>
          <w:rStyle w:val="go"/>
          <w:rFonts w:ascii="Consolas" w:hAnsi="Consolas" w:cs="Consolas"/>
          <w:color w:val="808080"/>
          <w:sz w:val="23"/>
          <w:szCs w:val="23"/>
        </w:rPr>
        <w:t>2</w:t>
      </w:r>
    </w:p>
    <w:p w:rsidR="00336D82" w:rsidRDefault="00336D82" w:rsidP="00336D82">
      <w:pPr>
        <w:pStyle w:val="HTMLPreformatted"/>
        <w:shd w:val="clear" w:color="auto" w:fill="EEEEEE"/>
        <w:spacing w:before="225" w:after="225" w:line="312" w:lineRule="atLeast"/>
        <w:ind w:left="-450" w:right="-450"/>
        <w:rPr>
          <w:rFonts w:ascii="Consolas" w:hAnsi="Consolas" w:cs="Consolas"/>
          <w:color w:val="3E4349"/>
          <w:sz w:val="23"/>
          <w:szCs w:val="23"/>
        </w:rPr>
      </w:pPr>
      <w:r>
        <w:rPr>
          <w:rStyle w:val="gp"/>
          <w:rFonts w:ascii="Consolas" w:hAnsi="Consolas" w:cs="Consolas"/>
          <w:color w:val="745334"/>
          <w:sz w:val="23"/>
          <w:szCs w:val="23"/>
        </w:rPr>
        <w:t xml:space="preserve">&gt;&gt;&gt; </w:t>
      </w:r>
      <w:proofErr w:type="gramStart"/>
      <w:r>
        <w:rPr>
          <w:rStyle w:val="n"/>
          <w:rFonts w:ascii="Consolas" w:hAnsi="Consolas" w:cs="Consolas"/>
          <w:color w:val="000000"/>
          <w:sz w:val="23"/>
          <w:szCs w:val="23"/>
        </w:rPr>
        <w:t>y</w:t>
      </w:r>
      <w:r>
        <w:rPr>
          <w:rStyle w:val="o"/>
          <w:rFonts w:ascii="Consolas" w:hAnsi="Consolas" w:cs="Consolas"/>
          <w:color w:val="582800"/>
          <w:sz w:val="23"/>
          <w:szCs w:val="23"/>
        </w:rPr>
        <w:t>.</w:t>
      </w:r>
      <w:r>
        <w:rPr>
          <w:rStyle w:val="n"/>
          <w:rFonts w:ascii="Consolas" w:hAnsi="Consolas" w:cs="Consolas"/>
          <w:color w:val="000000"/>
          <w:sz w:val="23"/>
          <w:szCs w:val="23"/>
        </w:rPr>
        <w:t>next</w:t>
      </w:r>
      <w:r>
        <w:rPr>
          <w:rStyle w:val="p"/>
          <w:rFonts w:ascii="Consolas" w:hAnsi="Consolas" w:cs="Consolas"/>
          <w:b/>
          <w:bCs/>
          <w:color w:val="000000"/>
          <w:sz w:val="23"/>
          <w:szCs w:val="23"/>
        </w:rPr>
        <w:t>()</w:t>
      </w:r>
      <w:proofErr w:type="gramEnd"/>
    </w:p>
    <w:p w:rsidR="00336D82" w:rsidRDefault="00336D82" w:rsidP="00336D82">
      <w:pPr>
        <w:pStyle w:val="HTMLPreformatted"/>
        <w:shd w:val="clear" w:color="auto" w:fill="EEEEEE"/>
        <w:spacing w:before="225" w:after="225" w:line="312" w:lineRule="atLeast"/>
        <w:ind w:left="-450" w:right="-450"/>
        <w:rPr>
          <w:rFonts w:ascii="Consolas" w:hAnsi="Consolas" w:cs="Consolas"/>
          <w:color w:val="3E4349"/>
          <w:sz w:val="23"/>
          <w:szCs w:val="23"/>
        </w:rPr>
      </w:pPr>
      <w:r>
        <w:rPr>
          <w:rStyle w:val="gt"/>
          <w:rFonts w:ascii="Consolas" w:hAnsi="Consolas" w:cs="Consolas"/>
          <w:b/>
          <w:bCs/>
          <w:color w:val="A40000"/>
          <w:sz w:val="23"/>
          <w:szCs w:val="23"/>
        </w:rPr>
        <w:t>Traceback (most recent call last):</w:t>
      </w:r>
    </w:p>
    <w:p w:rsidR="00336D82" w:rsidRDefault="00336D82" w:rsidP="00336D82">
      <w:pPr>
        <w:pStyle w:val="HTMLPreformatted"/>
        <w:shd w:val="clear" w:color="auto" w:fill="EEEEEE"/>
        <w:spacing w:before="225" w:after="225" w:line="312" w:lineRule="atLeast"/>
        <w:ind w:left="-450" w:right="-450"/>
        <w:rPr>
          <w:rFonts w:ascii="Consolas" w:hAnsi="Consolas" w:cs="Consolas"/>
          <w:color w:val="3E4349"/>
          <w:sz w:val="23"/>
          <w:szCs w:val="23"/>
        </w:rPr>
      </w:pPr>
      <w:r>
        <w:rPr>
          <w:rFonts w:ascii="Consolas" w:hAnsi="Consolas" w:cs="Consolas"/>
          <w:color w:val="3E4349"/>
          <w:sz w:val="23"/>
          <w:szCs w:val="23"/>
        </w:rPr>
        <w:t xml:space="preserve">  File </w:t>
      </w:r>
      <w:r>
        <w:rPr>
          <w:rStyle w:val="nb"/>
          <w:rFonts w:ascii="Consolas" w:hAnsi="Consolas" w:cs="Consolas"/>
          <w:color w:val="004461"/>
          <w:sz w:val="23"/>
          <w:szCs w:val="23"/>
        </w:rPr>
        <w:t>"&lt;stdin&gt;"</w:t>
      </w:r>
      <w:r>
        <w:rPr>
          <w:rFonts w:ascii="Consolas" w:hAnsi="Consolas" w:cs="Consolas"/>
          <w:color w:val="3E4349"/>
          <w:sz w:val="23"/>
          <w:szCs w:val="23"/>
        </w:rPr>
        <w:t xml:space="preserve">, line </w:t>
      </w:r>
      <w:r>
        <w:rPr>
          <w:rStyle w:val="m"/>
          <w:rFonts w:ascii="Consolas" w:hAnsi="Consolas" w:cs="Consolas"/>
          <w:color w:val="990000"/>
          <w:sz w:val="23"/>
          <w:szCs w:val="23"/>
        </w:rPr>
        <w:t>1</w:t>
      </w:r>
      <w:r>
        <w:rPr>
          <w:rFonts w:ascii="Consolas" w:hAnsi="Consolas" w:cs="Consolas"/>
          <w:color w:val="3E4349"/>
          <w:sz w:val="23"/>
          <w:szCs w:val="23"/>
        </w:rPr>
        <w:t xml:space="preserve">, in </w:t>
      </w:r>
      <w:r>
        <w:rPr>
          <w:rStyle w:val="n"/>
          <w:rFonts w:ascii="Consolas" w:hAnsi="Consolas" w:cs="Consolas"/>
          <w:color w:val="000000"/>
          <w:sz w:val="23"/>
          <w:szCs w:val="23"/>
        </w:rPr>
        <w:t>&lt;module&gt;</w:t>
      </w:r>
    </w:p>
    <w:p w:rsidR="00336D82" w:rsidRDefault="00336D82" w:rsidP="00336D82">
      <w:pPr>
        <w:pStyle w:val="HTMLPreformatted"/>
        <w:shd w:val="clear" w:color="auto" w:fill="EEEEEE"/>
        <w:spacing w:before="225" w:after="225" w:line="312" w:lineRule="atLeast"/>
        <w:ind w:left="-450" w:right="-450"/>
        <w:rPr>
          <w:rFonts w:ascii="Consolas" w:hAnsi="Consolas" w:cs="Consolas"/>
          <w:color w:val="3E4349"/>
          <w:sz w:val="23"/>
          <w:szCs w:val="23"/>
        </w:rPr>
      </w:pPr>
      <w:r>
        <w:rPr>
          <w:rFonts w:ascii="Consolas" w:hAnsi="Consolas" w:cs="Consolas"/>
          <w:color w:val="3E4349"/>
          <w:sz w:val="23"/>
          <w:szCs w:val="23"/>
        </w:rPr>
        <w:t xml:space="preserve">  File </w:t>
      </w:r>
      <w:r>
        <w:rPr>
          <w:rStyle w:val="nb"/>
          <w:rFonts w:ascii="Consolas" w:hAnsi="Consolas" w:cs="Consolas"/>
          <w:color w:val="004461"/>
          <w:sz w:val="23"/>
          <w:szCs w:val="23"/>
        </w:rPr>
        <w:t>"&lt;stdin&gt;"</w:t>
      </w:r>
      <w:r>
        <w:rPr>
          <w:rFonts w:ascii="Consolas" w:hAnsi="Consolas" w:cs="Consolas"/>
          <w:color w:val="3E4349"/>
          <w:sz w:val="23"/>
          <w:szCs w:val="23"/>
        </w:rPr>
        <w:t xml:space="preserve">, line </w:t>
      </w:r>
      <w:r>
        <w:rPr>
          <w:rStyle w:val="m"/>
          <w:rFonts w:ascii="Consolas" w:hAnsi="Consolas" w:cs="Consolas"/>
          <w:color w:val="990000"/>
          <w:sz w:val="23"/>
          <w:szCs w:val="23"/>
        </w:rPr>
        <w:t>14</w:t>
      </w:r>
      <w:r>
        <w:rPr>
          <w:rFonts w:ascii="Consolas" w:hAnsi="Consolas" w:cs="Consolas"/>
          <w:color w:val="3E4349"/>
          <w:sz w:val="23"/>
          <w:szCs w:val="23"/>
        </w:rPr>
        <w:t xml:space="preserve">, in </w:t>
      </w:r>
      <w:r>
        <w:rPr>
          <w:rStyle w:val="n"/>
          <w:rFonts w:ascii="Consolas" w:hAnsi="Consolas" w:cs="Consolas"/>
          <w:color w:val="000000"/>
          <w:sz w:val="23"/>
          <w:szCs w:val="23"/>
        </w:rPr>
        <w:t>next</w:t>
      </w:r>
    </w:p>
    <w:p w:rsidR="00336D82" w:rsidRDefault="00336D82" w:rsidP="00336D82">
      <w:pPr>
        <w:pStyle w:val="HTMLPreformatted"/>
        <w:shd w:val="clear" w:color="auto" w:fill="EEEEEE"/>
        <w:spacing w:before="225" w:after="225" w:line="312" w:lineRule="atLeast"/>
        <w:ind w:left="-450" w:right="-450"/>
        <w:rPr>
          <w:rFonts w:ascii="Consolas" w:hAnsi="Consolas" w:cs="Consolas"/>
          <w:color w:val="3E4349"/>
          <w:sz w:val="23"/>
          <w:szCs w:val="23"/>
        </w:rPr>
      </w:pPr>
      <w:r>
        <w:rPr>
          <w:rStyle w:val="gr"/>
          <w:rFonts w:ascii="Consolas" w:hAnsi="Consolas" w:cs="Consolas"/>
          <w:color w:val="EF2929"/>
          <w:sz w:val="23"/>
          <w:szCs w:val="23"/>
        </w:rPr>
        <w:t>StopIteration</w:t>
      </w:r>
    </w:p>
    <w:p w:rsidR="00336D82" w:rsidRDefault="00336D82" w:rsidP="00336D82">
      <w:pPr>
        <w:pStyle w:val="NormalWeb"/>
        <w:shd w:val="clear" w:color="auto" w:fill="FFFFFF"/>
        <w:spacing w:line="336" w:lineRule="atLeast"/>
        <w:rPr>
          <w:rFonts w:ascii="Georgia" w:hAnsi="Georgia"/>
          <w:color w:val="3E4349"/>
          <w:sz w:val="26"/>
          <w:szCs w:val="26"/>
        </w:rPr>
      </w:pPr>
      <w:r>
        <w:rPr>
          <w:rFonts w:ascii="Georgia" w:hAnsi="Georgia"/>
          <w:color w:val="3E4349"/>
          <w:sz w:val="26"/>
          <w:szCs w:val="26"/>
        </w:rPr>
        <w:t>Many built-in functions accept iterators as arguments.</w:t>
      </w:r>
    </w:p>
    <w:p w:rsidR="00336D82" w:rsidRDefault="00336D82" w:rsidP="00336D82">
      <w:pPr>
        <w:pStyle w:val="HTMLPreformatted"/>
        <w:shd w:val="clear" w:color="auto" w:fill="EEEEEE"/>
        <w:spacing w:before="225" w:after="225" w:line="312" w:lineRule="atLeast"/>
        <w:ind w:left="-450" w:right="-450"/>
        <w:rPr>
          <w:rFonts w:ascii="Consolas" w:hAnsi="Consolas" w:cs="Consolas"/>
          <w:color w:val="3E4349"/>
          <w:sz w:val="23"/>
          <w:szCs w:val="23"/>
        </w:rPr>
      </w:pPr>
      <w:r>
        <w:rPr>
          <w:rStyle w:val="gp"/>
          <w:rFonts w:ascii="Consolas" w:hAnsi="Consolas" w:cs="Consolas"/>
          <w:color w:val="745334"/>
          <w:sz w:val="23"/>
          <w:szCs w:val="23"/>
        </w:rPr>
        <w:t xml:space="preserve">&gt;&gt;&gt; </w:t>
      </w:r>
      <w:proofErr w:type="gramStart"/>
      <w:r>
        <w:rPr>
          <w:rStyle w:val="nb"/>
          <w:rFonts w:ascii="Consolas" w:hAnsi="Consolas" w:cs="Consolas"/>
          <w:color w:val="004461"/>
          <w:sz w:val="23"/>
          <w:szCs w:val="23"/>
        </w:rPr>
        <w:t>list</w:t>
      </w:r>
      <w:r>
        <w:rPr>
          <w:rStyle w:val="p"/>
          <w:rFonts w:ascii="Consolas" w:hAnsi="Consolas" w:cs="Consolas"/>
          <w:b/>
          <w:bCs/>
          <w:color w:val="000000"/>
          <w:sz w:val="23"/>
          <w:szCs w:val="23"/>
        </w:rPr>
        <w:t>(</w:t>
      </w:r>
      <w:proofErr w:type="gramEnd"/>
      <w:r>
        <w:rPr>
          <w:rStyle w:val="n"/>
          <w:rFonts w:ascii="Consolas" w:hAnsi="Consolas" w:cs="Consolas"/>
          <w:color w:val="000000"/>
          <w:sz w:val="23"/>
          <w:szCs w:val="23"/>
        </w:rPr>
        <w:t>yrange</w:t>
      </w:r>
      <w:r>
        <w:rPr>
          <w:rStyle w:val="p"/>
          <w:rFonts w:ascii="Consolas" w:hAnsi="Consolas" w:cs="Consolas"/>
          <w:b/>
          <w:bCs/>
          <w:color w:val="000000"/>
          <w:sz w:val="23"/>
          <w:szCs w:val="23"/>
        </w:rPr>
        <w:t>(</w:t>
      </w:r>
      <w:r>
        <w:rPr>
          <w:rStyle w:val="mi"/>
          <w:rFonts w:ascii="Consolas" w:hAnsi="Consolas" w:cs="Consolas"/>
          <w:color w:val="990000"/>
          <w:sz w:val="23"/>
          <w:szCs w:val="23"/>
        </w:rPr>
        <w:t>5</w:t>
      </w:r>
      <w:r>
        <w:rPr>
          <w:rStyle w:val="p"/>
          <w:rFonts w:ascii="Consolas" w:hAnsi="Consolas" w:cs="Consolas"/>
          <w:b/>
          <w:bCs/>
          <w:color w:val="000000"/>
          <w:sz w:val="23"/>
          <w:szCs w:val="23"/>
        </w:rPr>
        <w:t>))</w:t>
      </w:r>
    </w:p>
    <w:p w:rsidR="00336D82" w:rsidRDefault="00336D82" w:rsidP="00336D82">
      <w:pPr>
        <w:pStyle w:val="HTMLPreformatted"/>
        <w:shd w:val="clear" w:color="auto" w:fill="EEEEEE"/>
        <w:spacing w:before="225" w:after="225" w:line="312" w:lineRule="atLeast"/>
        <w:ind w:left="-450" w:right="-450"/>
        <w:rPr>
          <w:rFonts w:ascii="Consolas" w:hAnsi="Consolas" w:cs="Consolas"/>
          <w:color w:val="3E4349"/>
          <w:sz w:val="23"/>
          <w:szCs w:val="23"/>
        </w:rPr>
      </w:pPr>
      <w:r>
        <w:rPr>
          <w:rStyle w:val="go"/>
          <w:rFonts w:ascii="Consolas" w:hAnsi="Consolas" w:cs="Consolas"/>
          <w:color w:val="808080"/>
          <w:sz w:val="23"/>
          <w:szCs w:val="23"/>
        </w:rPr>
        <w:t>[0, 1, 2, 3, 4]</w:t>
      </w:r>
    </w:p>
    <w:p w:rsidR="00336D82" w:rsidRDefault="00336D82" w:rsidP="00336D82">
      <w:pPr>
        <w:pStyle w:val="HTMLPreformatted"/>
        <w:shd w:val="clear" w:color="auto" w:fill="EEEEEE"/>
        <w:spacing w:before="225" w:after="225" w:line="312" w:lineRule="atLeast"/>
        <w:ind w:left="-450" w:right="-450"/>
        <w:rPr>
          <w:rFonts w:ascii="Consolas" w:hAnsi="Consolas" w:cs="Consolas"/>
          <w:color w:val="3E4349"/>
          <w:sz w:val="23"/>
          <w:szCs w:val="23"/>
        </w:rPr>
      </w:pPr>
      <w:r>
        <w:rPr>
          <w:rStyle w:val="gp"/>
          <w:rFonts w:ascii="Consolas" w:hAnsi="Consolas" w:cs="Consolas"/>
          <w:color w:val="745334"/>
          <w:sz w:val="23"/>
          <w:szCs w:val="23"/>
        </w:rPr>
        <w:t xml:space="preserve">&gt;&gt;&gt; </w:t>
      </w:r>
      <w:proofErr w:type="gramStart"/>
      <w:r>
        <w:rPr>
          <w:rStyle w:val="nb"/>
          <w:rFonts w:ascii="Consolas" w:hAnsi="Consolas" w:cs="Consolas"/>
          <w:color w:val="004461"/>
          <w:sz w:val="23"/>
          <w:szCs w:val="23"/>
        </w:rPr>
        <w:t>sum</w:t>
      </w:r>
      <w:r>
        <w:rPr>
          <w:rStyle w:val="p"/>
          <w:rFonts w:ascii="Consolas" w:hAnsi="Consolas" w:cs="Consolas"/>
          <w:b/>
          <w:bCs/>
          <w:color w:val="000000"/>
          <w:sz w:val="23"/>
          <w:szCs w:val="23"/>
        </w:rPr>
        <w:t>(</w:t>
      </w:r>
      <w:proofErr w:type="gramEnd"/>
      <w:r>
        <w:rPr>
          <w:rStyle w:val="n"/>
          <w:rFonts w:ascii="Consolas" w:hAnsi="Consolas" w:cs="Consolas"/>
          <w:color w:val="000000"/>
          <w:sz w:val="23"/>
          <w:szCs w:val="23"/>
        </w:rPr>
        <w:t>yrange</w:t>
      </w:r>
      <w:r>
        <w:rPr>
          <w:rStyle w:val="p"/>
          <w:rFonts w:ascii="Consolas" w:hAnsi="Consolas" w:cs="Consolas"/>
          <w:b/>
          <w:bCs/>
          <w:color w:val="000000"/>
          <w:sz w:val="23"/>
          <w:szCs w:val="23"/>
        </w:rPr>
        <w:t>(</w:t>
      </w:r>
      <w:r>
        <w:rPr>
          <w:rStyle w:val="mi"/>
          <w:rFonts w:ascii="Consolas" w:hAnsi="Consolas" w:cs="Consolas"/>
          <w:color w:val="990000"/>
          <w:sz w:val="23"/>
          <w:szCs w:val="23"/>
        </w:rPr>
        <w:t>5</w:t>
      </w:r>
      <w:r>
        <w:rPr>
          <w:rStyle w:val="p"/>
          <w:rFonts w:ascii="Consolas" w:hAnsi="Consolas" w:cs="Consolas"/>
          <w:b/>
          <w:bCs/>
          <w:color w:val="000000"/>
          <w:sz w:val="23"/>
          <w:szCs w:val="23"/>
        </w:rPr>
        <w:t>))</w:t>
      </w:r>
    </w:p>
    <w:p w:rsidR="00336D82" w:rsidRDefault="00336D82" w:rsidP="00336D82">
      <w:pPr>
        <w:pStyle w:val="HTMLPreformatted"/>
        <w:shd w:val="clear" w:color="auto" w:fill="EEEEEE"/>
        <w:spacing w:before="225" w:after="225" w:line="312" w:lineRule="atLeast"/>
        <w:ind w:left="-450" w:right="-450"/>
        <w:rPr>
          <w:rFonts w:ascii="Consolas" w:hAnsi="Consolas" w:cs="Consolas"/>
          <w:color w:val="3E4349"/>
          <w:sz w:val="23"/>
          <w:szCs w:val="23"/>
        </w:rPr>
      </w:pPr>
      <w:r>
        <w:rPr>
          <w:rStyle w:val="go"/>
          <w:rFonts w:ascii="Consolas" w:hAnsi="Consolas" w:cs="Consolas"/>
          <w:color w:val="808080"/>
          <w:sz w:val="23"/>
          <w:szCs w:val="23"/>
        </w:rPr>
        <w:t>10</w:t>
      </w:r>
    </w:p>
    <w:p w:rsidR="00336D82" w:rsidRDefault="00336D82" w:rsidP="00336D82">
      <w:pPr>
        <w:pStyle w:val="NormalWeb"/>
        <w:shd w:val="clear" w:color="auto" w:fill="FFFFFF"/>
        <w:spacing w:line="336" w:lineRule="atLeast"/>
        <w:rPr>
          <w:rFonts w:ascii="Georgia" w:hAnsi="Georgia"/>
          <w:color w:val="3E4349"/>
          <w:sz w:val="26"/>
          <w:szCs w:val="26"/>
        </w:rPr>
      </w:pPr>
      <w:r>
        <w:rPr>
          <w:rFonts w:ascii="Georgia" w:hAnsi="Georgia"/>
          <w:color w:val="3E4349"/>
          <w:sz w:val="26"/>
          <w:szCs w:val="26"/>
        </w:rPr>
        <w:t>In the above case, both the iterable and iterator are the same object. Notice that the</w:t>
      </w:r>
      <w:r>
        <w:rPr>
          <w:rStyle w:val="pre"/>
          <w:rFonts w:ascii="Consolas" w:hAnsi="Consolas" w:cs="Consolas"/>
          <w:color w:val="222222"/>
          <w:sz w:val="23"/>
          <w:szCs w:val="23"/>
          <w:shd w:val="clear" w:color="auto" w:fill="ECF0F3"/>
        </w:rPr>
        <w:t>__iter__</w:t>
      </w:r>
      <w:r>
        <w:rPr>
          <w:rStyle w:val="apple-converted-space"/>
          <w:rFonts w:ascii="Georgia" w:eastAsiaTheme="majorEastAsia" w:hAnsi="Georgia"/>
          <w:color w:val="3E4349"/>
          <w:sz w:val="26"/>
          <w:szCs w:val="26"/>
        </w:rPr>
        <w:t> </w:t>
      </w:r>
      <w:r>
        <w:rPr>
          <w:rFonts w:ascii="Georgia" w:hAnsi="Georgia"/>
          <w:color w:val="3E4349"/>
          <w:sz w:val="26"/>
          <w:szCs w:val="26"/>
        </w:rPr>
        <w:t>method returned</w:t>
      </w:r>
      <w:r>
        <w:rPr>
          <w:rStyle w:val="apple-converted-space"/>
          <w:rFonts w:ascii="Georgia" w:eastAsiaTheme="majorEastAsia" w:hAnsi="Georgia"/>
          <w:color w:val="3E4349"/>
          <w:sz w:val="26"/>
          <w:szCs w:val="26"/>
        </w:rPr>
        <w:t> </w:t>
      </w:r>
      <w:r>
        <w:rPr>
          <w:rStyle w:val="pre"/>
          <w:rFonts w:ascii="Consolas" w:hAnsi="Consolas" w:cs="Consolas"/>
          <w:color w:val="222222"/>
          <w:sz w:val="23"/>
          <w:szCs w:val="23"/>
          <w:shd w:val="clear" w:color="auto" w:fill="ECF0F3"/>
        </w:rPr>
        <w:t>self</w:t>
      </w:r>
      <w:r>
        <w:rPr>
          <w:rFonts w:ascii="Georgia" w:hAnsi="Georgia"/>
          <w:color w:val="3E4349"/>
          <w:sz w:val="26"/>
          <w:szCs w:val="26"/>
        </w:rPr>
        <w:t>. It need not be the case always.</w:t>
      </w:r>
    </w:p>
    <w:p w:rsidR="00336D82" w:rsidRDefault="00336D82" w:rsidP="00336D82">
      <w:pPr>
        <w:pStyle w:val="HTMLPreformatted"/>
        <w:shd w:val="clear" w:color="auto" w:fill="EEEEEE"/>
        <w:spacing w:before="225" w:after="225" w:line="312" w:lineRule="atLeast"/>
        <w:ind w:left="-450" w:right="-450"/>
        <w:rPr>
          <w:rFonts w:ascii="Consolas" w:hAnsi="Consolas" w:cs="Consolas"/>
          <w:color w:val="3E4349"/>
          <w:sz w:val="23"/>
          <w:szCs w:val="23"/>
        </w:rPr>
      </w:pPr>
      <w:proofErr w:type="gramStart"/>
      <w:r>
        <w:rPr>
          <w:rStyle w:val="k"/>
          <w:rFonts w:ascii="Consolas" w:hAnsi="Consolas" w:cs="Consolas"/>
          <w:b/>
          <w:bCs/>
          <w:color w:val="004461"/>
          <w:sz w:val="23"/>
          <w:szCs w:val="23"/>
        </w:rPr>
        <w:t>class</w:t>
      </w:r>
      <w:proofErr w:type="gramEnd"/>
      <w:r>
        <w:rPr>
          <w:rFonts w:ascii="Consolas" w:hAnsi="Consolas" w:cs="Consolas"/>
          <w:color w:val="3E4349"/>
          <w:sz w:val="23"/>
          <w:szCs w:val="23"/>
        </w:rPr>
        <w:t xml:space="preserve"> </w:t>
      </w:r>
      <w:r>
        <w:rPr>
          <w:rStyle w:val="nc"/>
          <w:rFonts w:ascii="Consolas" w:hAnsi="Consolas" w:cs="Consolas"/>
          <w:color w:val="000000"/>
          <w:sz w:val="23"/>
          <w:szCs w:val="23"/>
        </w:rPr>
        <w:t>zrange</w:t>
      </w:r>
      <w:r>
        <w:rPr>
          <w:rStyle w:val="p"/>
          <w:rFonts w:ascii="Consolas" w:hAnsi="Consolas" w:cs="Consolas"/>
          <w:b/>
          <w:bCs/>
          <w:color w:val="000000"/>
          <w:sz w:val="23"/>
          <w:szCs w:val="23"/>
        </w:rPr>
        <w:t>:</w:t>
      </w:r>
    </w:p>
    <w:p w:rsidR="00336D82" w:rsidRDefault="00336D82" w:rsidP="00336D82">
      <w:pPr>
        <w:pStyle w:val="HTMLPreformatted"/>
        <w:shd w:val="clear" w:color="auto" w:fill="EEEEEE"/>
        <w:spacing w:before="225" w:after="225" w:line="312" w:lineRule="atLeast"/>
        <w:ind w:left="-450" w:right="-450"/>
        <w:rPr>
          <w:rFonts w:ascii="Consolas" w:hAnsi="Consolas" w:cs="Consolas"/>
          <w:color w:val="3E4349"/>
          <w:sz w:val="23"/>
          <w:szCs w:val="23"/>
        </w:rPr>
      </w:pPr>
      <w:r>
        <w:rPr>
          <w:rFonts w:ascii="Consolas" w:hAnsi="Consolas" w:cs="Consolas"/>
          <w:color w:val="3E4349"/>
          <w:sz w:val="23"/>
          <w:szCs w:val="23"/>
        </w:rPr>
        <w:t xml:space="preserve">    </w:t>
      </w:r>
      <w:proofErr w:type="gramStart"/>
      <w:r>
        <w:rPr>
          <w:rStyle w:val="k"/>
          <w:rFonts w:ascii="Consolas" w:hAnsi="Consolas" w:cs="Consolas"/>
          <w:b/>
          <w:bCs/>
          <w:color w:val="004461"/>
          <w:sz w:val="23"/>
          <w:szCs w:val="23"/>
        </w:rPr>
        <w:t>def</w:t>
      </w:r>
      <w:proofErr w:type="gramEnd"/>
      <w:r>
        <w:rPr>
          <w:rFonts w:ascii="Consolas" w:hAnsi="Consolas" w:cs="Consolas"/>
          <w:color w:val="3E4349"/>
          <w:sz w:val="23"/>
          <w:szCs w:val="23"/>
        </w:rPr>
        <w:t xml:space="preserve"> </w:t>
      </w:r>
      <w:r>
        <w:rPr>
          <w:rStyle w:val="nf"/>
          <w:rFonts w:ascii="Consolas" w:hAnsi="Consolas" w:cs="Consolas"/>
          <w:color w:val="000000"/>
          <w:sz w:val="23"/>
          <w:szCs w:val="23"/>
        </w:rPr>
        <w:t>__init__</w:t>
      </w:r>
      <w:r>
        <w:rPr>
          <w:rStyle w:val="p"/>
          <w:rFonts w:ascii="Consolas" w:hAnsi="Consolas" w:cs="Consolas"/>
          <w:b/>
          <w:bCs/>
          <w:color w:val="000000"/>
          <w:sz w:val="23"/>
          <w:szCs w:val="23"/>
        </w:rPr>
        <w:t>(</w:t>
      </w:r>
      <w:r>
        <w:rPr>
          <w:rStyle w:val="bp"/>
          <w:rFonts w:ascii="Consolas" w:hAnsi="Consolas" w:cs="Consolas"/>
          <w:color w:val="3465A4"/>
          <w:sz w:val="23"/>
          <w:szCs w:val="23"/>
        </w:rPr>
        <w:t>self</w:t>
      </w:r>
      <w:r>
        <w:rPr>
          <w:rStyle w:val="p"/>
          <w:rFonts w:ascii="Consolas" w:hAnsi="Consolas" w:cs="Consolas"/>
          <w:b/>
          <w:bCs/>
          <w:color w:val="000000"/>
          <w:sz w:val="23"/>
          <w:szCs w:val="23"/>
        </w:rPr>
        <w:t>,</w:t>
      </w:r>
      <w:r>
        <w:rPr>
          <w:rFonts w:ascii="Consolas" w:hAnsi="Consolas" w:cs="Consolas"/>
          <w:color w:val="3E4349"/>
          <w:sz w:val="23"/>
          <w:szCs w:val="23"/>
        </w:rPr>
        <w:t xml:space="preserve"> </w:t>
      </w:r>
      <w:r>
        <w:rPr>
          <w:rStyle w:val="n"/>
          <w:rFonts w:ascii="Consolas" w:hAnsi="Consolas" w:cs="Consolas"/>
          <w:color w:val="000000"/>
          <w:sz w:val="23"/>
          <w:szCs w:val="23"/>
        </w:rPr>
        <w:t>n</w:t>
      </w:r>
      <w:r>
        <w:rPr>
          <w:rStyle w:val="p"/>
          <w:rFonts w:ascii="Consolas" w:hAnsi="Consolas" w:cs="Consolas"/>
          <w:b/>
          <w:bCs/>
          <w:color w:val="000000"/>
          <w:sz w:val="23"/>
          <w:szCs w:val="23"/>
        </w:rPr>
        <w:t>):</w:t>
      </w:r>
    </w:p>
    <w:p w:rsidR="00336D82" w:rsidRDefault="00336D82" w:rsidP="00336D82">
      <w:pPr>
        <w:pStyle w:val="HTMLPreformatted"/>
        <w:shd w:val="clear" w:color="auto" w:fill="EEEEEE"/>
        <w:spacing w:before="225" w:after="225" w:line="312" w:lineRule="atLeast"/>
        <w:ind w:left="-450" w:right="-450"/>
        <w:rPr>
          <w:rFonts w:ascii="Consolas" w:hAnsi="Consolas" w:cs="Consolas"/>
          <w:color w:val="3E4349"/>
          <w:sz w:val="23"/>
          <w:szCs w:val="23"/>
        </w:rPr>
      </w:pPr>
      <w:r>
        <w:rPr>
          <w:rFonts w:ascii="Consolas" w:hAnsi="Consolas" w:cs="Consolas"/>
          <w:color w:val="3E4349"/>
          <w:sz w:val="23"/>
          <w:szCs w:val="23"/>
        </w:rPr>
        <w:t xml:space="preserve">        </w:t>
      </w:r>
      <w:r>
        <w:rPr>
          <w:rStyle w:val="bp"/>
          <w:rFonts w:ascii="Consolas" w:hAnsi="Consolas" w:cs="Consolas"/>
          <w:color w:val="3465A4"/>
          <w:sz w:val="23"/>
          <w:szCs w:val="23"/>
        </w:rPr>
        <w:t>self</w:t>
      </w:r>
      <w:r>
        <w:rPr>
          <w:rStyle w:val="o"/>
          <w:rFonts w:ascii="Consolas" w:hAnsi="Consolas" w:cs="Consolas"/>
          <w:color w:val="582800"/>
          <w:sz w:val="23"/>
          <w:szCs w:val="23"/>
        </w:rPr>
        <w:t>.</w:t>
      </w:r>
      <w:r>
        <w:rPr>
          <w:rStyle w:val="n"/>
          <w:rFonts w:ascii="Consolas" w:hAnsi="Consolas" w:cs="Consolas"/>
          <w:color w:val="000000"/>
          <w:sz w:val="23"/>
          <w:szCs w:val="23"/>
        </w:rPr>
        <w:t>n</w:t>
      </w:r>
      <w:r>
        <w:rPr>
          <w:rFonts w:ascii="Consolas" w:hAnsi="Consolas" w:cs="Consolas"/>
          <w:color w:val="3E4349"/>
          <w:sz w:val="23"/>
          <w:szCs w:val="23"/>
        </w:rPr>
        <w:t xml:space="preserve"> </w:t>
      </w:r>
      <w:r>
        <w:rPr>
          <w:rStyle w:val="o"/>
          <w:rFonts w:ascii="Consolas" w:hAnsi="Consolas" w:cs="Consolas"/>
          <w:color w:val="582800"/>
          <w:sz w:val="23"/>
          <w:szCs w:val="23"/>
        </w:rPr>
        <w:t>=</w:t>
      </w:r>
      <w:r>
        <w:rPr>
          <w:rFonts w:ascii="Consolas" w:hAnsi="Consolas" w:cs="Consolas"/>
          <w:color w:val="3E4349"/>
          <w:sz w:val="23"/>
          <w:szCs w:val="23"/>
        </w:rPr>
        <w:t xml:space="preserve"> </w:t>
      </w:r>
      <w:r>
        <w:rPr>
          <w:rStyle w:val="n"/>
          <w:rFonts w:ascii="Consolas" w:hAnsi="Consolas" w:cs="Consolas"/>
          <w:color w:val="000000"/>
          <w:sz w:val="23"/>
          <w:szCs w:val="23"/>
        </w:rPr>
        <w:t>n</w:t>
      </w:r>
    </w:p>
    <w:p w:rsidR="00336D82" w:rsidRDefault="00336D82" w:rsidP="00336D82">
      <w:pPr>
        <w:pStyle w:val="HTMLPreformatted"/>
        <w:shd w:val="clear" w:color="auto" w:fill="EEEEEE"/>
        <w:spacing w:before="225" w:after="225" w:line="312" w:lineRule="atLeast"/>
        <w:ind w:left="-450" w:right="-450"/>
        <w:rPr>
          <w:rFonts w:ascii="Consolas" w:hAnsi="Consolas" w:cs="Consolas"/>
          <w:color w:val="3E4349"/>
          <w:sz w:val="23"/>
          <w:szCs w:val="23"/>
        </w:rPr>
      </w:pPr>
    </w:p>
    <w:p w:rsidR="00336D82" w:rsidRDefault="00336D82" w:rsidP="00336D82">
      <w:pPr>
        <w:pStyle w:val="HTMLPreformatted"/>
        <w:shd w:val="clear" w:color="auto" w:fill="EEEEEE"/>
        <w:spacing w:before="225" w:after="225" w:line="312" w:lineRule="atLeast"/>
        <w:ind w:left="-450" w:right="-450"/>
        <w:rPr>
          <w:rFonts w:ascii="Consolas" w:hAnsi="Consolas" w:cs="Consolas"/>
          <w:color w:val="3E4349"/>
          <w:sz w:val="23"/>
          <w:szCs w:val="23"/>
        </w:rPr>
      </w:pPr>
      <w:r>
        <w:rPr>
          <w:rFonts w:ascii="Consolas" w:hAnsi="Consolas" w:cs="Consolas"/>
          <w:color w:val="3E4349"/>
          <w:sz w:val="23"/>
          <w:szCs w:val="23"/>
        </w:rPr>
        <w:t xml:space="preserve">    </w:t>
      </w:r>
      <w:proofErr w:type="gramStart"/>
      <w:r>
        <w:rPr>
          <w:rStyle w:val="k"/>
          <w:rFonts w:ascii="Consolas" w:hAnsi="Consolas" w:cs="Consolas"/>
          <w:b/>
          <w:bCs/>
          <w:color w:val="004461"/>
          <w:sz w:val="23"/>
          <w:szCs w:val="23"/>
        </w:rPr>
        <w:t>def</w:t>
      </w:r>
      <w:proofErr w:type="gramEnd"/>
      <w:r>
        <w:rPr>
          <w:rFonts w:ascii="Consolas" w:hAnsi="Consolas" w:cs="Consolas"/>
          <w:color w:val="3E4349"/>
          <w:sz w:val="23"/>
          <w:szCs w:val="23"/>
        </w:rPr>
        <w:t xml:space="preserve"> </w:t>
      </w:r>
      <w:r>
        <w:rPr>
          <w:rStyle w:val="nf"/>
          <w:rFonts w:ascii="Consolas" w:hAnsi="Consolas" w:cs="Consolas"/>
          <w:color w:val="000000"/>
          <w:sz w:val="23"/>
          <w:szCs w:val="23"/>
        </w:rPr>
        <w:t>__iter__</w:t>
      </w:r>
      <w:r>
        <w:rPr>
          <w:rStyle w:val="p"/>
          <w:rFonts w:ascii="Consolas" w:hAnsi="Consolas" w:cs="Consolas"/>
          <w:b/>
          <w:bCs/>
          <w:color w:val="000000"/>
          <w:sz w:val="23"/>
          <w:szCs w:val="23"/>
        </w:rPr>
        <w:t>(</w:t>
      </w:r>
      <w:r>
        <w:rPr>
          <w:rStyle w:val="bp"/>
          <w:rFonts w:ascii="Consolas" w:hAnsi="Consolas" w:cs="Consolas"/>
          <w:color w:val="3465A4"/>
          <w:sz w:val="23"/>
          <w:szCs w:val="23"/>
        </w:rPr>
        <w:t>self</w:t>
      </w:r>
      <w:r>
        <w:rPr>
          <w:rStyle w:val="p"/>
          <w:rFonts w:ascii="Consolas" w:hAnsi="Consolas" w:cs="Consolas"/>
          <w:b/>
          <w:bCs/>
          <w:color w:val="000000"/>
          <w:sz w:val="23"/>
          <w:szCs w:val="23"/>
        </w:rPr>
        <w:t>):</w:t>
      </w:r>
    </w:p>
    <w:p w:rsidR="00336D82" w:rsidRDefault="00336D82" w:rsidP="00336D82">
      <w:pPr>
        <w:pStyle w:val="HTMLPreformatted"/>
        <w:shd w:val="clear" w:color="auto" w:fill="EEEEEE"/>
        <w:spacing w:before="225" w:after="225" w:line="312" w:lineRule="atLeast"/>
        <w:ind w:left="-450" w:right="-450"/>
        <w:rPr>
          <w:rFonts w:ascii="Consolas" w:hAnsi="Consolas" w:cs="Consolas"/>
          <w:color w:val="3E4349"/>
          <w:sz w:val="23"/>
          <w:szCs w:val="23"/>
        </w:rPr>
      </w:pPr>
      <w:r>
        <w:rPr>
          <w:rFonts w:ascii="Consolas" w:hAnsi="Consolas" w:cs="Consolas"/>
          <w:color w:val="3E4349"/>
          <w:sz w:val="23"/>
          <w:szCs w:val="23"/>
        </w:rPr>
        <w:t xml:space="preserve">        </w:t>
      </w:r>
      <w:proofErr w:type="gramStart"/>
      <w:r>
        <w:rPr>
          <w:rStyle w:val="k"/>
          <w:rFonts w:ascii="Consolas" w:hAnsi="Consolas" w:cs="Consolas"/>
          <w:b/>
          <w:bCs/>
          <w:color w:val="004461"/>
          <w:sz w:val="23"/>
          <w:szCs w:val="23"/>
        </w:rPr>
        <w:t>return</w:t>
      </w:r>
      <w:proofErr w:type="gramEnd"/>
      <w:r>
        <w:rPr>
          <w:rFonts w:ascii="Consolas" w:hAnsi="Consolas" w:cs="Consolas"/>
          <w:color w:val="3E4349"/>
          <w:sz w:val="23"/>
          <w:szCs w:val="23"/>
        </w:rPr>
        <w:t xml:space="preserve"> </w:t>
      </w:r>
      <w:r>
        <w:rPr>
          <w:rStyle w:val="n"/>
          <w:rFonts w:ascii="Consolas" w:hAnsi="Consolas" w:cs="Consolas"/>
          <w:color w:val="000000"/>
          <w:sz w:val="23"/>
          <w:szCs w:val="23"/>
        </w:rPr>
        <w:t>zrange_iter</w:t>
      </w:r>
      <w:r>
        <w:rPr>
          <w:rStyle w:val="p"/>
          <w:rFonts w:ascii="Consolas" w:hAnsi="Consolas" w:cs="Consolas"/>
          <w:b/>
          <w:bCs/>
          <w:color w:val="000000"/>
          <w:sz w:val="23"/>
          <w:szCs w:val="23"/>
        </w:rPr>
        <w:t>(</w:t>
      </w:r>
      <w:r>
        <w:rPr>
          <w:rStyle w:val="bp"/>
          <w:rFonts w:ascii="Consolas" w:hAnsi="Consolas" w:cs="Consolas"/>
          <w:color w:val="3465A4"/>
          <w:sz w:val="23"/>
          <w:szCs w:val="23"/>
        </w:rPr>
        <w:t>self</w:t>
      </w:r>
      <w:r>
        <w:rPr>
          <w:rStyle w:val="o"/>
          <w:rFonts w:ascii="Consolas" w:hAnsi="Consolas" w:cs="Consolas"/>
          <w:color w:val="582800"/>
          <w:sz w:val="23"/>
          <w:szCs w:val="23"/>
        </w:rPr>
        <w:t>.</w:t>
      </w:r>
      <w:r>
        <w:rPr>
          <w:rStyle w:val="n"/>
          <w:rFonts w:ascii="Consolas" w:hAnsi="Consolas" w:cs="Consolas"/>
          <w:color w:val="000000"/>
          <w:sz w:val="23"/>
          <w:szCs w:val="23"/>
        </w:rPr>
        <w:t>n</w:t>
      </w:r>
      <w:r>
        <w:rPr>
          <w:rStyle w:val="p"/>
          <w:rFonts w:ascii="Consolas" w:hAnsi="Consolas" w:cs="Consolas"/>
          <w:b/>
          <w:bCs/>
          <w:color w:val="000000"/>
          <w:sz w:val="23"/>
          <w:szCs w:val="23"/>
        </w:rPr>
        <w:t>)</w:t>
      </w:r>
    </w:p>
    <w:p w:rsidR="00336D82" w:rsidRDefault="00336D82" w:rsidP="00336D82">
      <w:pPr>
        <w:pStyle w:val="HTMLPreformatted"/>
        <w:shd w:val="clear" w:color="auto" w:fill="EEEEEE"/>
        <w:spacing w:before="225" w:after="225" w:line="312" w:lineRule="atLeast"/>
        <w:ind w:left="-450" w:right="-450"/>
        <w:rPr>
          <w:rFonts w:ascii="Consolas" w:hAnsi="Consolas" w:cs="Consolas"/>
          <w:color w:val="3E4349"/>
          <w:sz w:val="23"/>
          <w:szCs w:val="23"/>
        </w:rPr>
      </w:pPr>
    </w:p>
    <w:p w:rsidR="00336D82" w:rsidRDefault="00336D82" w:rsidP="00336D82">
      <w:pPr>
        <w:pStyle w:val="HTMLPreformatted"/>
        <w:shd w:val="clear" w:color="auto" w:fill="EEEEEE"/>
        <w:spacing w:before="225" w:after="225" w:line="312" w:lineRule="atLeast"/>
        <w:ind w:left="-450" w:right="-450"/>
        <w:rPr>
          <w:rFonts w:ascii="Consolas" w:hAnsi="Consolas" w:cs="Consolas"/>
          <w:color w:val="3E4349"/>
          <w:sz w:val="23"/>
          <w:szCs w:val="23"/>
        </w:rPr>
      </w:pPr>
      <w:proofErr w:type="gramStart"/>
      <w:r>
        <w:rPr>
          <w:rStyle w:val="k"/>
          <w:rFonts w:ascii="Consolas" w:hAnsi="Consolas" w:cs="Consolas"/>
          <w:b/>
          <w:bCs/>
          <w:color w:val="004461"/>
          <w:sz w:val="23"/>
          <w:szCs w:val="23"/>
        </w:rPr>
        <w:t>class</w:t>
      </w:r>
      <w:proofErr w:type="gramEnd"/>
      <w:r>
        <w:rPr>
          <w:rFonts w:ascii="Consolas" w:hAnsi="Consolas" w:cs="Consolas"/>
          <w:color w:val="3E4349"/>
          <w:sz w:val="23"/>
          <w:szCs w:val="23"/>
        </w:rPr>
        <w:t xml:space="preserve"> </w:t>
      </w:r>
      <w:r>
        <w:rPr>
          <w:rStyle w:val="nc"/>
          <w:rFonts w:ascii="Consolas" w:hAnsi="Consolas" w:cs="Consolas"/>
          <w:color w:val="000000"/>
          <w:sz w:val="23"/>
          <w:szCs w:val="23"/>
        </w:rPr>
        <w:t>zrange_iter</w:t>
      </w:r>
      <w:r>
        <w:rPr>
          <w:rStyle w:val="p"/>
          <w:rFonts w:ascii="Consolas" w:hAnsi="Consolas" w:cs="Consolas"/>
          <w:b/>
          <w:bCs/>
          <w:color w:val="000000"/>
          <w:sz w:val="23"/>
          <w:szCs w:val="23"/>
        </w:rPr>
        <w:t>:</w:t>
      </w:r>
    </w:p>
    <w:p w:rsidR="00336D82" w:rsidRDefault="00336D82" w:rsidP="00336D82">
      <w:pPr>
        <w:pStyle w:val="HTMLPreformatted"/>
        <w:shd w:val="clear" w:color="auto" w:fill="EEEEEE"/>
        <w:spacing w:before="225" w:after="225" w:line="312" w:lineRule="atLeast"/>
        <w:ind w:left="-450" w:right="-450"/>
        <w:rPr>
          <w:rFonts w:ascii="Consolas" w:hAnsi="Consolas" w:cs="Consolas"/>
          <w:color w:val="3E4349"/>
          <w:sz w:val="23"/>
          <w:szCs w:val="23"/>
        </w:rPr>
      </w:pPr>
      <w:r>
        <w:rPr>
          <w:rFonts w:ascii="Consolas" w:hAnsi="Consolas" w:cs="Consolas"/>
          <w:color w:val="3E4349"/>
          <w:sz w:val="23"/>
          <w:szCs w:val="23"/>
        </w:rPr>
        <w:t xml:space="preserve">    </w:t>
      </w:r>
      <w:proofErr w:type="gramStart"/>
      <w:r>
        <w:rPr>
          <w:rStyle w:val="k"/>
          <w:rFonts w:ascii="Consolas" w:hAnsi="Consolas" w:cs="Consolas"/>
          <w:b/>
          <w:bCs/>
          <w:color w:val="004461"/>
          <w:sz w:val="23"/>
          <w:szCs w:val="23"/>
        </w:rPr>
        <w:t>def</w:t>
      </w:r>
      <w:proofErr w:type="gramEnd"/>
      <w:r>
        <w:rPr>
          <w:rFonts w:ascii="Consolas" w:hAnsi="Consolas" w:cs="Consolas"/>
          <w:color w:val="3E4349"/>
          <w:sz w:val="23"/>
          <w:szCs w:val="23"/>
        </w:rPr>
        <w:t xml:space="preserve"> </w:t>
      </w:r>
      <w:r>
        <w:rPr>
          <w:rStyle w:val="nf"/>
          <w:rFonts w:ascii="Consolas" w:hAnsi="Consolas" w:cs="Consolas"/>
          <w:color w:val="000000"/>
          <w:sz w:val="23"/>
          <w:szCs w:val="23"/>
        </w:rPr>
        <w:t>__init__</w:t>
      </w:r>
      <w:r>
        <w:rPr>
          <w:rStyle w:val="p"/>
          <w:rFonts w:ascii="Consolas" w:hAnsi="Consolas" w:cs="Consolas"/>
          <w:b/>
          <w:bCs/>
          <w:color w:val="000000"/>
          <w:sz w:val="23"/>
          <w:szCs w:val="23"/>
        </w:rPr>
        <w:t>(</w:t>
      </w:r>
      <w:r>
        <w:rPr>
          <w:rStyle w:val="bp"/>
          <w:rFonts w:ascii="Consolas" w:hAnsi="Consolas" w:cs="Consolas"/>
          <w:color w:val="3465A4"/>
          <w:sz w:val="23"/>
          <w:szCs w:val="23"/>
        </w:rPr>
        <w:t>self</w:t>
      </w:r>
      <w:r>
        <w:rPr>
          <w:rStyle w:val="p"/>
          <w:rFonts w:ascii="Consolas" w:hAnsi="Consolas" w:cs="Consolas"/>
          <w:b/>
          <w:bCs/>
          <w:color w:val="000000"/>
          <w:sz w:val="23"/>
          <w:szCs w:val="23"/>
        </w:rPr>
        <w:t>,</w:t>
      </w:r>
      <w:r>
        <w:rPr>
          <w:rFonts w:ascii="Consolas" w:hAnsi="Consolas" w:cs="Consolas"/>
          <w:color w:val="3E4349"/>
          <w:sz w:val="23"/>
          <w:szCs w:val="23"/>
        </w:rPr>
        <w:t xml:space="preserve"> </w:t>
      </w:r>
      <w:r>
        <w:rPr>
          <w:rStyle w:val="n"/>
          <w:rFonts w:ascii="Consolas" w:hAnsi="Consolas" w:cs="Consolas"/>
          <w:color w:val="000000"/>
          <w:sz w:val="23"/>
          <w:szCs w:val="23"/>
        </w:rPr>
        <w:t>n</w:t>
      </w:r>
      <w:r>
        <w:rPr>
          <w:rStyle w:val="p"/>
          <w:rFonts w:ascii="Consolas" w:hAnsi="Consolas" w:cs="Consolas"/>
          <w:b/>
          <w:bCs/>
          <w:color w:val="000000"/>
          <w:sz w:val="23"/>
          <w:szCs w:val="23"/>
        </w:rPr>
        <w:t>):</w:t>
      </w:r>
    </w:p>
    <w:p w:rsidR="00336D82" w:rsidRDefault="00336D82" w:rsidP="00336D82">
      <w:pPr>
        <w:pStyle w:val="HTMLPreformatted"/>
        <w:shd w:val="clear" w:color="auto" w:fill="EEEEEE"/>
        <w:spacing w:before="225" w:after="225" w:line="312" w:lineRule="atLeast"/>
        <w:ind w:left="-450" w:right="-450"/>
        <w:rPr>
          <w:rFonts w:ascii="Consolas" w:hAnsi="Consolas" w:cs="Consolas"/>
          <w:color w:val="3E4349"/>
          <w:sz w:val="23"/>
          <w:szCs w:val="23"/>
        </w:rPr>
      </w:pPr>
      <w:r>
        <w:rPr>
          <w:rFonts w:ascii="Consolas" w:hAnsi="Consolas" w:cs="Consolas"/>
          <w:color w:val="3E4349"/>
          <w:sz w:val="23"/>
          <w:szCs w:val="23"/>
        </w:rPr>
        <w:t xml:space="preserve">        </w:t>
      </w:r>
      <w:r>
        <w:rPr>
          <w:rStyle w:val="bp"/>
          <w:rFonts w:ascii="Consolas" w:hAnsi="Consolas" w:cs="Consolas"/>
          <w:color w:val="3465A4"/>
          <w:sz w:val="23"/>
          <w:szCs w:val="23"/>
        </w:rPr>
        <w:t>self</w:t>
      </w:r>
      <w:r>
        <w:rPr>
          <w:rStyle w:val="o"/>
          <w:rFonts w:ascii="Consolas" w:hAnsi="Consolas" w:cs="Consolas"/>
          <w:color w:val="582800"/>
          <w:sz w:val="23"/>
          <w:szCs w:val="23"/>
        </w:rPr>
        <w:t>.</w:t>
      </w:r>
      <w:r>
        <w:rPr>
          <w:rStyle w:val="n"/>
          <w:rFonts w:ascii="Consolas" w:hAnsi="Consolas" w:cs="Consolas"/>
          <w:color w:val="000000"/>
          <w:sz w:val="23"/>
          <w:szCs w:val="23"/>
        </w:rPr>
        <w:t>i</w:t>
      </w:r>
      <w:r>
        <w:rPr>
          <w:rFonts w:ascii="Consolas" w:hAnsi="Consolas" w:cs="Consolas"/>
          <w:color w:val="3E4349"/>
          <w:sz w:val="23"/>
          <w:szCs w:val="23"/>
        </w:rPr>
        <w:t xml:space="preserve"> </w:t>
      </w:r>
      <w:r>
        <w:rPr>
          <w:rStyle w:val="o"/>
          <w:rFonts w:ascii="Consolas" w:hAnsi="Consolas" w:cs="Consolas"/>
          <w:color w:val="582800"/>
          <w:sz w:val="23"/>
          <w:szCs w:val="23"/>
        </w:rPr>
        <w:t>=</w:t>
      </w:r>
      <w:r>
        <w:rPr>
          <w:rFonts w:ascii="Consolas" w:hAnsi="Consolas" w:cs="Consolas"/>
          <w:color w:val="3E4349"/>
          <w:sz w:val="23"/>
          <w:szCs w:val="23"/>
        </w:rPr>
        <w:t xml:space="preserve"> </w:t>
      </w:r>
      <w:r>
        <w:rPr>
          <w:rStyle w:val="mi"/>
          <w:rFonts w:ascii="Consolas" w:hAnsi="Consolas" w:cs="Consolas"/>
          <w:color w:val="990000"/>
          <w:sz w:val="23"/>
          <w:szCs w:val="23"/>
        </w:rPr>
        <w:t>0</w:t>
      </w:r>
    </w:p>
    <w:p w:rsidR="00336D82" w:rsidRDefault="00336D82" w:rsidP="00336D82">
      <w:pPr>
        <w:pStyle w:val="HTMLPreformatted"/>
        <w:shd w:val="clear" w:color="auto" w:fill="EEEEEE"/>
        <w:spacing w:before="225" w:after="225" w:line="312" w:lineRule="atLeast"/>
        <w:ind w:left="-450" w:right="-450"/>
        <w:rPr>
          <w:rFonts w:ascii="Consolas" w:hAnsi="Consolas" w:cs="Consolas"/>
          <w:color w:val="3E4349"/>
          <w:sz w:val="23"/>
          <w:szCs w:val="23"/>
        </w:rPr>
      </w:pPr>
      <w:r>
        <w:rPr>
          <w:rFonts w:ascii="Consolas" w:hAnsi="Consolas" w:cs="Consolas"/>
          <w:color w:val="3E4349"/>
          <w:sz w:val="23"/>
          <w:szCs w:val="23"/>
        </w:rPr>
        <w:t xml:space="preserve">        </w:t>
      </w:r>
      <w:r>
        <w:rPr>
          <w:rStyle w:val="bp"/>
          <w:rFonts w:ascii="Consolas" w:hAnsi="Consolas" w:cs="Consolas"/>
          <w:color w:val="3465A4"/>
          <w:sz w:val="23"/>
          <w:szCs w:val="23"/>
        </w:rPr>
        <w:t>self</w:t>
      </w:r>
      <w:r>
        <w:rPr>
          <w:rStyle w:val="o"/>
          <w:rFonts w:ascii="Consolas" w:hAnsi="Consolas" w:cs="Consolas"/>
          <w:color w:val="582800"/>
          <w:sz w:val="23"/>
          <w:szCs w:val="23"/>
        </w:rPr>
        <w:t>.</w:t>
      </w:r>
      <w:r>
        <w:rPr>
          <w:rStyle w:val="n"/>
          <w:rFonts w:ascii="Consolas" w:hAnsi="Consolas" w:cs="Consolas"/>
          <w:color w:val="000000"/>
          <w:sz w:val="23"/>
          <w:szCs w:val="23"/>
        </w:rPr>
        <w:t>n</w:t>
      </w:r>
      <w:r>
        <w:rPr>
          <w:rFonts w:ascii="Consolas" w:hAnsi="Consolas" w:cs="Consolas"/>
          <w:color w:val="3E4349"/>
          <w:sz w:val="23"/>
          <w:szCs w:val="23"/>
        </w:rPr>
        <w:t xml:space="preserve"> </w:t>
      </w:r>
      <w:r>
        <w:rPr>
          <w:rStyle w:val="o"/>
          <w:rFonts w:ascii="Consolas" w:hAnsi="Consolas" w:cs="Consolas"/>
          <w:color w:val="582800"/>
          <w:sz w:val="23"/>
          <w:szCs w:val="23"/>
        </w:rPr>
        <w:t>=</w:t>
      </w:r>
      <w:r>
        <w:rPr>
          <w:rFonts w:ascii="Consolas" w:hAnsi="Consolas" w:cs="Consolas"/>
          <w:color w:val="3E4349"/>
          <w:sz w:val="23"/>
          <w:szCs w:val="23"/>
        </w:rPr>
        <w:t xml:space="preserve"> </w:t>
      </w:r>
      <w:r>
        <w:rPr>
          <w:rStyle w:val="n"/>
          <w:rFonts w:ascii="Consolas" w:hAnsi="Consolas" w:cs="Consolas"/>
          <w:color w:val="000000"/>
          <w:sz w:val="23"/>
          <w:szCs w:val="23"/>
        </w:rPr>
        <w:t>n</w:t>
      </w:r>
    </w:p>
    <w:p w:rsidR="00336D82" w:rsidRDefault="00336D82" w:rsidP="00336D82">
      <w:pPr>
        <w:pStyle w:val="HTMLPreformatted"/>
        <w:shd w:val="clear" w:color="auto" w:fill="EEEEEE"/>
        <w:spacing w:before="225" w:after="225" w:line="312" w:lineRule="atLeast"/>
        <w:ind w:left="-450" w:right="-450"/>
        <w:rPr>
          <w:rFonts w:ascii="Consolas" w:hAnsi="Consolas" w:cs="Consolas"/>
          <w:color w:val="3E4349"/>
          <w:sz w:val="23"/>
          <w:szCs w:val="23"/>
        </w:rPr>
      </w:pPr>
    </w:p>
    <w:p w:rsidR="00336D82" w:rsidRDefault="00336D82" w:rsidP="00336D82">
      <w:pPr>
        <w:pStyle w:val="HTMLPreformatted"/>
        <w:shd w:val="clear" w:color="auto" w:fill="EEEEEE"/>
        <w:spacing w:before="225" w:after="225" w:line="312" w:lineRule="atLeast"/>
        <w:ind w:left="-450" w:right="-450"/>
        <w:rPr>
          <w:rFonts w:ascii="Consolas" w:hAnsi="Consolas" w:cs="Consolas"/>
          <w:color w:val="3E4349"/>
          <w:sz w:val="23"/>
          <w:szCs w:val="23"/>
        </w:rPr>
      </w:pPr>
      <w:r>
        <w:rPr>
          <w:rFonts w:ascii="Consolas" w:hAnsi="Consolas" w:cs="Consolas"/>
          <w:color w:val="3E4349"/>
          <w:sz w:val="23"/>
          <w:szCs w:val="23"/>
        </w:rPr>
        <w:t xml:space="preserve">    </w:t>
      </w:r>
      <w:proofErr w:type="gramStart"/>
      <w:r>
        <w:rPr>
          <w:rStyle w:val="k"/>
          <w:rFonts w:ascii="Consolas" w:hAnsi="Consolas" w:cs="Consolas"/>
          <w:b/>
          <w:bCs/>
          <w:color w:val="004461"/>
          <w:sz w:val="23"/>
          <w:szCs w:val="23"/>
        </w:rPr>
        <w:t>def</w:t>
      </w:r>
      <w:proofErr w:type="gramEnd"/>
      <w:r>
        <w:rPr>
          <w:rFonts w:ascii="Consolas" w:hAnsi="Consolas" w:cs="Consolas"/>
          <w:color w:val="3E4349"/>
          <w:sz w:val="23"/>
          <w:szCs w:val="23"/>
        </w:rPr>
        <w:t xml:space="preserve"> </w:t>
      </w:r>
      <w:r>
        <w:rPr>
          <w:rStyle w:val="nf"/>
          <w:rFonts w:ascii="Consolas" w:hAnsi="Consolas" w:cs="Consolas"/>
          <w:color w:val="000000"/>
          <w:sz w:val="23"/>
          <w:szCs w:val="23"/>
        </w:rPr>
        <w:t>__iter__</w:t>
      </w:r>
      <w:r>
        <w:rPr>
          <w:rStyle w:val="p"/>
          <w:rFonts w:ascii="Consolas" w:hAnsi="Consolas" w:cs="Consolas"/>
          <w:b/>
          <w:bCs/>
          <w:color w:val="000000"/>
          <w:sz w:val="23"/>
          <w:szCs w:val="23"/>
        </w:rPr>
        <w:t>(</w:t>
      </w:r>
      <w:r>
        <w:rPr>
          <w:rStyle w:val="bp"/>
          <w:rFonts w:ascii="Consolas" w:hAnsi="Consolas" w:cs="Consolas"/>
          <w:color w:val="3465A4"/>
          <w:sz w:val="23"/>
          <w:szCs w:val="23"/>
        </w:rPr>
        <w:t>self</w:t>
      </w:r>
      <w:r>
        <w:rPr>
          <w:rStyle w:val="p"/>
          <w:rFonts w:ascii="Consolas" w:hAnsi="Consolas" w:cs="Consolas"/>
          <w:b/>
          <w:bCs/>
          <w:color w:val="000000"/>
          <w:sz w:val="23"/>
          <w:szCs w:val="23"/>
        </w:rPr>
        <w:t>):</w:t>
      </w:r>
    </w:p>
    <w:p w:rsidR="00336D82" w:rsidRDefault="00336D82" w:rsidP="00336D82">
      <w:pPr>
        <w:pStyle w:val="HTMLPreformatted"/>
        <w:shd w:val="clear" w:color="auto" w:fill="EEEEEE"/>
        <w:spacing w:before="225" w:after="225" w:line="312" w:lineRule="atLeast"/>
        <w:ind w:left="-450" w:right="-450"/>
        <w:rPr>
          <w:rFonts w:ascii="Consolas" w:hAnsi="Consolas" w:cs="Consolas"/>
          <w:color w:val="3E4349"/>
          <w:sz w:val="23"/>
          <w:szCs w:val="23"/>
        </w:rPr>
      </w:pPr>
      <w:r>
        <w:rPr>
          <w:rFonts w:ascii="Consolas" w:hAnsi="Consolas" w:cs="Consolas"/>
          <w:color w:val="3E4349"/>
          <w:sz w:val="23"/>
          <w:szCs w:val="23"/>
        </w:rPr>
        <w:t xml:space="preserve">        </w:t>
      </w:r>
      <w:r>
        <w:rPr>
          <w:rStyle w:val="c"/>
          <w:rFonts w:ascii="Consolas" w:hAnsi="Consolas" w:cs="Consolas"/>
          <w:i/>
          <w:iCs/>
          <w:color w:val="8F5902"/>
          <w:sz w:val="23"/>
          <w:szCs w:val="23"/>
        </w:rPr>
        <w:t xml:space="preserve"># Iterators </w:t>
      </w:r>
      <w:proofErr w:type="gramStart"/>
      <w:r>
        <w:rPr>
          <w:rStyle w:val="c"/>
          <w:rFonts w:ascii="Consolas" w:hAnsi="Consolas" w:cs="Consolas"/>
          <w:i/>
          <w:iCs/>
          <w:color w:val="8F5902"/>
          <w:sz w:val="23"/>
          <w:szCs w:val="23"/>
        </w:rPr>
        <w:t>are</w:t>
      </w:r>
      <w:proofErr w:type="gramEnd"/>
      <w:r>
        <w:rPr>
          <w:rStyle w:val="c"/>
          <w:rFonts w:ascii="Consolas" w:hAnsi="Consolas" w:cs="Consolas"/>
          <w:i/>
          <w:iCs/>
          <w:color w:val="8F5902"/>
          <w:sz w:val="23"/>
          <w:szCs w:val="23"/>
        </w:rPr>
        <w:t xml:space="preserve"> iterables too.</w:t>
      </w:r>
    </w:p>
    <w:p w:rsidR="00336D82" w:rsidRDefault="00336D82" w:rsidP="00336D82">
      <w:pPr>
        <w:pStyle w:val="HTMLPreformatted"/>
        <w:shd w:val="clear" w:color="auto" w:fill="EEEEEE"/>
        <w:spacing w:before="225" w:after="225" w:line="312" w:lineRule="atLeast"/>
        <w:ind w:left="-450" w:right="-450"/>
        <w:rPr>
          <w:rFonts w:ascii="Consolas" w:hAnsi="Consolas" w:cs="Consolas"/>
          <w:color w:val="3E4349"/>
          <w:sz w:val="23"/>
          <w:szCs w:val="23"/>
        </w:rPr>
      </w:pPr>
      <w:r>
        <w:rPr>
          <w:rFonts w:ascii="Consolas" w:hAnsi="Consolas" w:cs="Consolas"/>
          <w:color w:val="3E4349"/>
          <w:sz w:val="23"/>
          <w:szCs w:val="23"/>
        </w:rPr>
        <w:t xml:space="preserve">        </w:t>
      </w:r>
      <w:proofErr w:type="gramStart"/>
      <w:r>
        <w:rPr>
          <w:rStyle w:val="c"/>
          <w:rFonts w:ascii="Consolas" w:hAnsi="Consolas" w:cs="Consolas"/>
          <w:i/>
          <w:iCs/>
          <w:color w:val="8F5902"/>
          <w:sz w:val="23"/>
          <w:szCs w:val="23"/>
        </w:rPr>
        <w:t># Adding this functions to make them so.</w:t>
      </w:r>
      <w:proofErr w:type="gramEnd"/>
    </w:p>
    <w:p w:rsidR="00336D82" w:rsidRDefault="00336D82" w:rsidP="00336D82">
      <w:pPr>
        <w:pStyle w:val="HTMLPreformatted"/>
        <w:shd w:val="clear" w:color="auto" w:fill="EEEEEE"/>
        <w:spacing w:before="225" w:after="225" w:line="312" w:lineRule="atLeast"/>
        <w:ind w:left="-450" w:right="-450"/>
        <w:rPr>
          <w:rFonts w:ascii="Consolas" w:hAnsi="Consolas" w:cs="Consolas"/>
          <w:color w:val="3E4349"/>
          <w:sz w:val="23"/>
          <w:szCs w:val="23"/>
        </w:rPr>
      </w:pPr>
      <w:r>
        <w:rPr>
          <w:rFonts w:ascii="Consolas" w:hAnsi="Consolas" w:cs="Consolas"/>
          <w:color w:val="3E4349"/>
          <w:sz w:val="23"/>
          <w:szCs w:val="23"/>
        </w:rPr>
        <w:t xml:space="preserve">        </w:t>
      </w:r>
      <w:proofErr w:type="gramStart"/>
      <w:r>
        <w:rPr>
          <w:rStyle w:val="k"/>
          <w:rFonts w:ascii="Consolas" w:hAnsi="Consolas" w:cs="Consolas"/>
          <w:b/>
          <w:bCs/>
          <w:color w:val="004461"/>
          <w:sz w:val="23"/>
          <w:szCs w:val="23"/>
        </w:rPr>
        <w:t>return</w:t>
      </w:r>
      <w:proofErr w:type="gramEnd"/>
      <w:r>
        <w:rPr>
          <w:rFonts w:ascii="Consolas" w:hAnsi="Consolas" w:cs="Consolas"/>
          <w:color w:val="3E4349"/>
          <w:sz w:val="23"/>
          <w:szCs w:val="23"/>
        </w:rPr>
        <w:t xml:space="preserve"> </w:t>
      </w:r>
      <w:r>
        <w:rPr>
          <w:rStyle w:val="bp"/>
          <w:rFonts w:ascii="Consolas" w:hAnsi="Consolas" w:cs="Consolas"/>
          <w:color w:val="3465A4"/>
          <w:sz w:val="23"/>
          <w:szCs w:val="23"/>
        </w:rPr>
        <w:t>self</w:t>
      </w:r>
    </w:p>
    <w:p w:rsidR="00336D82" w:rsidRDefault="00336D82" w:rsidP="00336D82">
      <w:pPr>
        <w:pStyle w:val="HTMLPreformatted"/>
        <w:shd w:val="clear" w:color="auto" w:fill="EEEEEE"/>
        <w:spacing w:before="225" w:after="225" w:line="312" w:lineRule="atLeast"/>
        <w:ind w:left="-450" w:right="-450"/>
        <w:rPr>
          <w:rFonts w:ascii="Consolas" w:hAnsi="Consolas" w:cs="Consolas"/>
          <w:color w:val="3E4349"/>
          <w:sz w:val="23"/>
          <w:szCs w:val="23"/>
        </w:rPr>
      </w:pPr>
    </w:p>
    <w:p w:rsidR="00336D82" w:rsidRDefault="00336D82" w:rsidP="00336D82">
      <w:pPr>
        <w:pStyle w:val="HTMLPreformatted"/>
        <w:shd w:val="clear" w:color="auto" w:fill="EEEEEE"/>
        <w:spacing w:before="225" w:after="225" w:line="312" w:lineRule="atLeast"/>
        <w:ind w:left="-450" w:right="-450"/>
        <w:rPr>
          <w:rFonts w:ascii="Consolas" w:hAnsi="Consolas" w:cs="Consolas"/>
          <w:color w:val="3E4349"/>
          <w:sz w:val="23"/>
          <w:szCs w:val="23"/>
        </w:rPr>
      </w:pPr>
      <w:r>
        <w:rPr>
          <w:rFonts w:ascii="Consolas" w:hAnsi="Consolas" w:cs="Consolas"/>
          <w:color w:val="3E4349"/>
          <w:sz w:val="23"/>
          <w:szCs w:val="23"/>
        </w:rPr>
        <w:t xml:space="preserve">    </w:t>
      </w:r>
      <w:proofErr w:type="gramStart"/>
      <w:r>
        <w:rPr>
          <w:rStyle w:val="k"/>
          <w:rFonts w:ascii="Consolas" w:hAnsi="Consolas" w:cs="Consolas"/>
          <w:b/>
          <w:bCs/>
          <w:color w:val="004461"/>
          <w:sz w:val="23"/>
          <w:szCs w:val="23"/>
        </w:rPr>
        <w:t>def</w:t>
      </w:r>
      <w:proofErr w:type="gramEnd"/>
      <w:r>
        <w:rPr>
          <w:rFonts w:ascii="Consolas" w:hAnsi="Consolas" w:cs="Consolas"/>
          <w:color w:val="3E4349"/>
          <w:sz w:val="23"/>
          <w:szCs w:val="23"/>
        </w:rPr>
        <w:t xml:space="preserve"> </w:t>
      </w:r>
      <w:r>
        <w:rPr>
          <w:rStyle w:val="nf"/>
          <w:rFonts w:ascii="Consolas" w:hAnsi="Consolas" w:cs="Consolas"/>
          <w:color w:val="000000"/>
          <w:sz w:val="23"/>
          <w:szCs w:val="23"/>
        </w:rPr>
        <w:t>next</w:t>
      </w:r>
      <w:r>
        <w:rPr>
          <w:rStyle w:val="p"/>
          <w:rFonts w:ascii="Consolas" w:hAnsi="Consolas" w:cs="Consolas"/>
          <w:b/>
          <w:bCs/>
          <w:color w:val="000000"/>
          <w:sz w:val="23"/>
          <w:szCs w:val="23"/>
        </w:rPr>
        <w:t>(</w:t>
      </w:r>
      <w:r>
        <w:rPr>
          <w:rStyle w:val="bp"/>
          <w:rFonts w:ascii="Consolas" w:hAnsi="Consolas" w:cs="Consolas"/>
          <w:color w:val="3465A4"/>
          <w:sz w:val="23"/>
          <w:szCs w:val="23"/>
        </w:rPr>
        <w:t>self</w:t>
      </w:r>
      <w:r>
        <w:rPr>
          <w:rStyle w:val="p"/>
          <w:rFonts w:ascii="Consolas" w:hAnsi="Consolas" w:cs="Consolas"/>
          <w:b/>
          <w:bCs/>
          <w:color w:val="000000"/>
          <w:sz w:val="23"/>
          <w:szCs w:val="23"/>
        </w:rPr>
        <w:t>):</w:t>
      </w:r>
    </w:p>
    <w:p w:rsidR="00336D82" w:rsidRDefault="00336D82" w:rsidP="00336D82">
      <w:pPr>
        <w:pStyle w:val="HTMLPreformatted"/>
        <w:shd w:val="clear" w:color="auto" w:fill="EEEEEE"/>
        <w:spacing w:before="225" w:after="225" w:line="312" w:lineRule="atLeast"/>
        <w:ind w:left="-450" w:right="-450"/>
        <w:rPr>
          <w:rFonts w:ascii="Consolas" w:hAnsi="Consolas" w:cs="Consolas"/>
          <w:color w:val="3E4349"/>
          <w:sz w:val="23"/>
          <w:szCs w:val="23"/>
        </w:rPr>
      </w:pPr>
      <w:r>
        <w:rPr>
          <w:rFonts w:ascii="Consolas" w:hAnsi="Consolas" w:cs="Consolas"/>
          <w:color w:val="3E4349"/>
          <w:sz w:val="23"/>
          <w:szCs w:val="23"/>
        </w:rPr>
        <w:t xml:space="preserve">        </w:t>
      </w:r>
      <w:proofErr w:type="gramStart"/>
      <w:r>
        <w:rPr>
          <w:rStyle w:val="k"/>
          <w:rFonts w:ascii="Consolas" w:hAnsi="Consolas" w:cs="Consolas"/>
          <w:b/>
          <w:bCs/>
          <w:color w:val="004461"/>
          <w:sz w:val="23"/>
          <w:szCs w:val="23"/>
        </w:rPr>
        <w:t>if</w:t>
      </w:r>
      <w:proofErr w:type="gramEnd"/>
      <w:r>
        <w:rPr>
          <w:rFonts w:ascii="Consolas" w:hAnsi="Consolas" w:cs="Consolas"/>
          <w:color w:val="3E4349"/>
          <w:sz w:val="23"/>
          <w:szCs w:val="23"/>
        </w:rPr>
        <w:t xml:space="preserve"> </w:t>
      </w:r>
      <w:r>
        <w:rPr>
          <w:rStyle w:val="bp"/>
          <w:rFonts w:ascii="Consolas" w:hAnsi="Consolas" w:cs="Consolas"/>
          <w:color w:val="3465A4"/>
          <w:sz w:val="23"/>
          <w:szCs w:val="23"/>
        </w:rPr>
        <w:t>self</w:t>
      </w:r>
      <w:r>
        <w:rPr>
          <w:rStyle w:val="o"/>
          <w:rFonts w:ascii="Consolas" w:hAnsi="Consolas" w:cs="Consolas"/>
          <w:color w:val="582800"/>
          <w:sz w:val="23"/>
          <w:szCs w:val="23"/>
        </w:rPr>
        <w:t>.</w:t>
      </w:r>
      <w:r>
        <w:rPr>
          <w:rStyle w:val="n"/>
          <w:rFonts w:ascii="Consolas" w:hAnsi="Consolas" w:cs="Consolas"/>
          <w:color w:val="000000"/>
          <w:sz w:val="23"/>
          <w:szCs w:val="23"/>
        </w:rPr>
        <w:t>i</w:t>
      </w:r>
      <w:r>
        <w:rPr>
          <w:rFonts w:ascii="Consolas" w:hAnsi="Consolas" w:cs="Consolas"/>
          <w:color w:val="3E4349"/>
          <w:sz w:val="23"/>
          <w:szCs w:val="23"/>
        </w:rPr>
        <w:t xml:space="preserve"> </w:t>
      </w:r>
      <w:r>
        <w:rPr>
          <w:rStyle w:val="o"/>
          <w:rFonts w:ascii="Consolas" w:hAnsi="Consolas" w:cs="Consolas"/>
          <w:color w:val="582800"/>
          <w:sz w:val="23"/>
          <w:szCs w:val="23"/>
        </w:rPr>
        <w:t>&lt;</w:t>
      </w:r>
      <w:r>
        <w:rPr>
          <w:rFonts w:ascii="Consolas" w:hAnsi="Consolas" w:cs="Consolas"/>
          <w:color w:val="3E4349"/>
          <w:sz w:val="23"/>
          <w:szCs w:val="23"/>
        </w:rPr>
        <w:t xml:space="preserve"> </w:t>
      </w:r>
      <w:r>
        <w:rPr>
          <w:rStyle w:val="bp"/>
          <w:rFonts w:ascii="Consolas" w:hAnsi="Consolas" w:cs="Consolas"/>
          <w:color w:val="3465A4"/>
          <w:sz w:val="23"/>
          <w:szCs w:val="23"/>
        </w:rPr>
        <w:t>self</w:t>
      </w:r>
      <w:r>
        <w:rPr>
          <w:rStyle w:val="o"/>
          <w:rFonts w:ascii="Consolas" w:hAnsi="Consolas" w:cs="Consolas"/>
          <w:color w:val="582800"/>
          <w:sz w:val="23"/>
          <w:szCs w:val="23"/>
        </w:rPr>
        <w:t>.</w:t>
      </w:r>
      <w:r>
        <w:rPr>
          <w:rStyle w:val="n"/>
          <w:rFonts w:ascii="Consolas" w:hAnsi="Consolas" w:cs="Consolas"/>
          <w:color w:val="000000"/>
          <w:sz w:val="23"/>
          <w:szCs w:val="23"/>
        </w:rPr>
        <w:t>n</w:t>
      </w:r>
      <w:r>
        <w:rPr>
          <w:rStyle w:val="p"/>
          <w:rFonts w:ascii="Consolas" w:hAnsi="Consolas" w:cs="Consolas"/>
          <w:b/>
          <w:bCs/>
          <w:color w:val="000000"/>
          <w:sz w:val="23"/>
          <w:szCs w:val="23"/>
        </w:rPr>
        <w:t>:</w:t>
      </w:r>
    </w:p>
    <w:p w:rsidR="00336D82" w:rsidRDefault="00336D82" w:rsidP="00336D82">
      <w:pPr>
        <w:pStyle w:val="HTMLPreformatted"/>
        <w:shd w:val="clear" w:color="auto" w:fill="EEEEEE"/>
        <w:spacing w:before="225" w:after="225" w:line="312" w:lineRule="atLeast"/>
        <w:ind w:left="-450" w:right="-450"/>
        <w:rPr>
          <w:rFonts w:ascii="Consolas" w:hAnsi="Consolas" w:cs="Consolas"/>
          <w:color w:val="3E4349"/>
          <w:sz w:val="23"/>
          <w:szCs w:val="23"/>
        </w:rPr>
      </w:pPr>
      <w:r>
        <w:rPr>
          <w:rFonts w:ascii="Consolas" w:hAnsi="Consolas" w:cs="Consolas"/>
          <w:color w:val="3E4349"/>
          <w:sz w:val="23"/>
          <w:szCs w:val="23"/>
        </w:rPr>
        <w:t xml:space="preserve">            </w:t>
      </w:r>
      <w:r>
        <w:rPr>
          <w:rStyle w:val="n"/>
          <w:rFonts w:ascii="Consolas" w:hAnsi="Consolas" w:cs="Consolas"/>
          <w:color w:val="000000"/>
          <w:sz w:val="23"/>
          <w:szCs w:val="23"/>
        </w:rPr>
        <w:t>i</w:t>
      </w:r>
      <w:r>
        <w:rPr>
          <w:rFonts w:ascii="Consolas" w:hAnsi="Consolas" w:cs="Consolas"/>
          <w:color w:val="3E4349"/>
          <w:sz w:val="23"/>
          <w:szCs w:val="23"/>
        </w:rPr>
        <w:t xml:space="preserve"> </w:t>
      </w:r>
      <w:r>
        <w:rPr>
          <w:rStyle w:val="o"/>
          <w:rFonts w:ascii="Consolas" w:hAnsi="Consolas" w:cs="Consolas"/>
          <w:color w:val="582800"/>
          <w:sz w:val="23"/>
          <w:szCs w:val="23"/>
        </w:rPr>
        <w:t>=</w:t>
      </w:r>
      <w:r>
        <w:rPr>
          <w:rFonts w:ascii="Consolas" w:hAnsi="Consolas" w:cs="Consolas"/>
          <w:color w:val="3E4349"/>
          <w:sz w:val="23"/>
          <w:szCs w:val="23"/>
        </w:rPr>
        <w:t xml:space="preserve"> </w:t>
      </w:r>
      <w:r>
        <w:rPr>
          <w:rStyle w:val="bp"/>
          <w:rFonts w:ascii="Consolas" w:hAnsi="Consolas" w:cs="Consolas"/>
          <w:color w:val="3465A4"/>
          <w:sz w:val="23"/>
          <w:szCs w:val="23"/>
        </w:rPr>
        <w:t>self</w:t>
      </w:r>
      <w:r>
        <w:rPr>
          <w:rStyle w:val="o"/>
          <w:rFonts w:ascii="Consolas" w:hAnsi="Consolas" w:cs="Consolas"/>
          <w:color w:val="582800"/>
          <w:sz w:val="23"/>
          <w:szCs w:val="23"/>
        </w:rPr>
        <w:t>.</w:t>
      </w:r>
      <w:r>
        <w:rPr>
          <w:rStyle w:val="n"/>
          <w:rFonts w:ascii="Consolas" w:hAnsi="Consolas" w:cs="Consolas"/>
          <w:color w:val="000000"/>
          <w:sz w:val="23"/>
          <w:szCs w:val="23"/>
        </w:rPr>
        <w:t>i</w:t>
      </w:r>
    </w:p>
    <w:p w:rsidR="00336D82" w:rsidRDefault="00336D82" w:rsidP="00336D82">
      <w:pPr>
        <w:pStyle w:val="HTMLPreformatted"/>
        <w:shd w:val="clear" w:color="auto" w:fill="EEEEEE"/>
        <w:spacing w:before="225" w:after="225" w:line="312" w:lineRule="atLeast"/>
        <w:ind w:left="-450" w:right="-450"/>
        <w:rPr>
          <w:rFonts w:ascii="Consolas" w:hAnsi="Consolas" w:cs="Consolas"/>
          <w:color w:val="3E4349"/>
          <w:sz w:val="23"/>
          <w:szCs w:val="23"/>
        </w:rPr>
      </w:pPr>
      <w:r>
        <w:rPr>
          <w:rFonts w:ascii="Consolas" w:hAnsi="Consolas" w:cs="Consolas"/>
          <w:color w:val="3E4349"/>
          <w:sz w:val="23"/>
          <w:szCs w:val="23"/>
        </w:rPr>
        <w:t xml:space="preserve">            </w:t>
      </w:r>
      <w:r>
        <w:rPr>
          <w:rStyle w:val="bp"/>
          <w:rFonts w:ascii="Consolas" w:hAnsi="Consolas" w:cs="Consolas"/>
          <w:color w:val="3465A4"/>
          <w:sz w:val="23"/>
          <w:szCs w:val="23"/>
        </w:rPr>
        <w:t>self</w:t>
      </w:r>
      <w:r>
        <w:rPr>
          <w:rStyle w:val="o"/>
          <w:rFonts w:ascii="Consolas" w:hAnsi="Consolas" w:cs="Consolas"/>
          <w:color w:val="582800"/>
          <w:sz w:val="23"/>
          <w:szCs w:val="23"/>
        </w:rPr>
        <w:t>.</w:t>
      </w:r>
      <w:r>
        <w:rPr>
          <w:rStyle w:val="n"/>
          <w:rFonts w:ascii="Consolas" w:hAnsi="Consolas" w:cs="Consolas"/>
          <w:color w:val="000000"/>
          <w:sz w:val="23"/>
          <w:szCs w:val="23"/>
        </w:rPr>
        <w:t>i</w:t>
      </w:r>
      <w:r>
        <w:rPr>
          <w:rFonts w:ascii="Consolas" w:hAnsi="Consolas" w:cs="Consolas"/>
          <w:color w:val="3E4349"/>
          <w:sz w:val="23"/>
          <w:szCs w:val="23"/>
        </w:rPr>
        <w:t xml:space="preserve"> </w:t>
      </w:r>
      <w:r>
        <w:rPr>
          <w:rStyle w:val="o"/>
          <w:rFonts w:ascii="Consolas" w:hAnsi="Consolas" w:cs="Consolas"/>
          <w:color w:val="582800"/>
          <w:sz w:val="23"/>
          <w:szCs w:val="23"/>
        </w:rPr>
        <w:t>+=</w:t>
      </w:r>
      <w:r>
        <w:rPr>
          <w:rFonts w:ascii="Consolas" w:hAnsi="Consolas" w:cs="Consolas"/>
          <w:color w:val="3E4349"/>
          <w:sz w:val="23"/>
          <w:szCs w:val="23"/>
        </w:rPr>
        <w:t xml:space="preserve"> </w:t>
      </w:r>
      <w:r>
        <w:rPr>
          <w:rStyle w:val="mi"/>
          <w:rFonts w:ascii="Consolas" w:hAnsi="Consolas" w:cs="Consolas"/>
          <w:color w:val="990000"/>
          <w:sz w:val="23"/>
          <w:szCs w:val="23"/>
        </w:rPr>
        <w:t>1</w:t>
      </w:r>
    </w:p>
    <w:p w:rsidR="00336D82" w:rsidRDefault="00336D82" w:rsidP="00336D82">
      <w:pPr>
        <w:pStyle w:val="HTMLPreformatted"/>
        <w:shd w:val="clear" w:color="auto" w:fill="EEEEEE"/>
        <w:spacing w:before="225" w:after="225" w:line="312" w:lineRule="atLeast"/>
        <w:ind w:left="-450" w:right="-450"/>
        <w:rPr>
          <w:rFonts w:ascii="Consolas" w:hAnsi="Consolas" w:cs="Consolas"/>
          <w:color w:val="3E4349"/>
          <w:sz w:val="23"/>
          <w:szCs w:val="23"/>
        </w:rPr>
      </w:pPr>
      <w:r>
        <w:rPr>
          <w:rFonts w:ascii="Consolas" w:hAnsi="Consolas" w:cs="Consolas"/>
          <w:color w:val="3E4349"/>
          <w:sz w:val="23"/>
          <w:szCs w:val="23"/>
        </w:rPr>
        <w:t xml:space="preserve">            </w:t>
      </w:r>
      <w:proofErr w:type="gramStart"/>
      <w:r>
        <w:rPr>
          <w:rStyle w:val="k"/>
          <w:rFonts w:ascii="Consolas" w:hAnsi="Consolas" w:cs="Consolas"/>
          <w:b/>
          <w:bCs/>
          <w:color w:val="004461"/>
          <w:sz w:val="23"/>
          <w:szCs w:val="23"/>
        </w:rPr>
        <w:t>return</w:t>
      </w:r>
      <w:proofErr w:type="gramEnd"/>
      <w:r>
        <w:rPr>
          <w:rFonts w:ascii="Consolas" w:hAnsi="Consolas" w:cs="Consolas"/>
          <w:color w:val="3E4349"/>
          <w:sz w:val="23"/>
          <w:szCs w:val="23"/>
        </w:rPr>
        <w:t xml:space="preserve"> </w:t>
      </w:r>
      <w:r>
        <w:rPr>
          <w:rStyle w:val="n"/>
          <w:rFonts w:ascii="Consolas" w:hAnsi="Consolas" w:cs="Consolas"/>
          <w:color w:val="000000"/>
          <w:sz w:val="23"/>
          <w:szCs w:val="23"/>
        </w:rPr>
        <w:t>i</w:t>
      </w:r>
    </w:p>
    <w:p w:rsidR="00336D82" w:rsidRDefault="00336D82" w:rsidP="00336D82">
      <w:pPr>
        <w:pStyle w:val="HTMLPreformatted"/>
        <w:shd w:val="clear" w:color="auto" w:fill="EEEEEE"/>
        <w:spacing w:before="225" w:after="225" w:line="312" w:lineRule="atLeast"/>
        <w:ind w:left="-450" w:right="-450"/>
        <w:rPr>
          <w:rFonts w:ascii="Consolas" w:hAnsi="Consolas" w:cs="Consolas"/>
          <w:color w:val="3E4349"/>
          <w:sz w:val="23"/>
          <w:szCs w:val="23"/>
        </w:rPr>
      </w:pPr>
      <w:r>
        <w:rPr>
          <w:rFonts w:ascii="Consolas" w:hAnsi="Consolas" w:cs="Consolas"/>
          <w:color w:val="3E4349"/>
          <w:sz w:val="23"/>
          <w:szCs w:val="23"/>
        </w:rPr>
        <w:t xml:space="preserve">        </w:t>
      </w:r>
      <w:proofErr w:type="gramStart"/>
      <w:r>
        <w:rPr>
          <w:rStyle w:val="k"/>
          <w:rFonts w:ascii="Consolas" w:hAnsi="Consolas" w:cs="Consolas"/>
          <w:b/>
          <w:bCs/>
          <w:color w:val="004461"/>
          <w:sz w:val="23"/>
          <w:szCs w:val="23"/>
        </w:rPr>
        <w:t>else</w:t>
      </w:r>
      <w:proofErr w:type="gramEnd"/>
      <w:r>
        <w:rPr>
          <w:rStyle w:val="p"/>
          <w:rFonts w:ascii="Consolas" w:hAnsi="Consolas" w:cs="Consolas"/>
          <w:b/>
          <w:bCs/>
          <w:color w:val="000000"/>
          <w:sz w:val="23"/>
          <w:szCs w:val="23"/>
        </w:rPr>
        <w:t>:</w:t>
      </w:r>
    </w:p>
    <w:p w:rsidR="00336D82" w:rsidRDefault="00336D82" w:rsidP="00336D82">
      <w:pPr>
        <w:pStyle w:val="HTMLPreformatted"/>
        <w:shd w:val="clear" w:color="auto" w:fill="EEEEEE"/>
        <w:spacing w:before="225" w:after="225" w:line="312" w:lineRule="atLeast"/>
        <w:ind w:left="-450" w:right="-450"/>
        <w:rPr>
          <w:rFonts w:ascii="Consolas" w:hAnsi="Consolas" w:cs="Consolas"/>
          <w:color w:val="3E4349"/>
          <w:sz w:val="23"/>
          <w:szCs w:val="23"/>
        </w:rPr>
      </w:pPr>
      <w:r>
        <w:rPr>
          <w:rFonts w:ascii="Consolas" w:hAnsi="Consolas" w:cs="Consolas"/>
          <w:color w:val="3E4349"/>
          <w:sz w:val="23"/>
          <w:szCs w:val="23"/>
        </w:rPr>
        <w:t xml:space="preserve">            </w:t>
      </w:r>
      <w:proofErr w:type="gramStart"/>
      <w:r>
        <w:rPr>
          <w:rStyle w:val="k"/>
          <w:rFonts w:ascii="Consolas" w:hAnsi="Consolas" w:cs="Consolas"/>
          <w:b/>
          <w:bCs/>
          <w:color w:val="004461"/>
          <w:sz w:val="23"/>
          <w:szCs w:val="23"/>
        </w:rPr>
        <w:t>raise</w:t>
      </w:r>
      <w:proofErr w:type="gramEnd"/>
      <w:r>
        <w:rPr>
          <w:rFonts w:ascii="Consolas" w:hAnsi="Consolas" w:cs="Consolas"/>
          <w:color w:val="3E4349"/>
          <w:sz w:val="23"/>
          <w:szCs w:val="23"/>
        </w:rPr>
        <w:t xml:space="preserve"> </w:t>
      </w:r>
      <w:r>
        <w:rPr>
          <w:rStyle w:val="ne"/>
          <w:rFonts w:ascii="Consolas" w:hAnsi="Consolas" w:cs="Consolas"/>
          <w:b/>
          <w:bCs/>
          <w:color w:val="CC0000"/>
          <w:sz w:val="23"/>
          <w:szCs w:val="23"/>
        </w:rPr>
        <w:t>StopIteration</w:t>
      </w:r>
      <w:r>
        <w:rPr>
          <w:rStyle w:val="p"/>
          <w:rFonts w:ascii="Consolas" w:hAnsi="Consolas" w:cs="Consolas"/>
          <w:b/>
          <w:bCs/>
          <w:color w:val="000000"/>
          <w:sz w:val="23"/>
          <w:szCs w:val="23"/>
        </w:rPr>
        <w:t>()</w:t>
      </w:r>
    </w:p>
    <w:p w:rsidR="00336D82" w:rsidRDefault="00336D82" w:rsidP="00336D82">
      <w:pPr>
        <w:pStyle w:val="NormalWeb"/>
        <w:shd w:val="clear" w:color="auto" w:fill="FFFFFF"/>
        <w:spacing w:line="336" w:lineRule="atLeast"/>
        <w:rPr>
          <w:rFonts w:ascii="Georgia" w:hAnsi="Georgia"/>
          <w:color w:val="3E4349"/>
          <w:sz w:val="26"/>
          <w:szCs w:val="26"/>
        </w:rPr>
      </w:pPr>
      <w:r>
        <w:rPr>
          <w:rFonts w:ascii="Georgia" w:hAnsi="Georgia"/>
          <w:color w:val="3E4349"/>
          <w:sz w:val="26"/>
          <w:szCs w:val="26"/>
        </w:rPr>
        <w:t>If both iteratable and iterator are the same object, it is consumed in a single iteration.</w:t>
      </w:r>
    </w:p>
    <w:p w:rsidR="00336D82" w:rsidRDefault="00336D82" w:rsidP="00336D82">
      <w:pPr>
        <w:pStyle w:val="HTMLPreformatted"/>
        <w:shd w:val="clear" w:color="auto" w:fill="EEEEEE"/>
        <w:spacing w:before="225" w:after="225" w:line="312" w:lineRule="atLeast"/>
        <w:ind w:left="-450" w:right="-450"/>
        <w:rPr>
          <w:rFonts w:ascii="Consolas" w:hAnsi="Consolas" w:cs="Consolas"/>
          <w:color w:val="3E4349"/>
          <w:sz w:val="23"/>
          <w:szCs w:val="23"/>
        </w:rPr>
      </w:pPr>
      <w:r>
        <w:rPr>
          <w:rStyle w:val="gp"/>
          <w:rFonts w:ascii="Consolas" w:hAnsi="Consolas" w:cs="Consolas"/>
          <w:color w:val="745334"/>
          <w:sz w:val="23"/>
          <w:szCs w:val="23"/>
        </w:rPr>
        <w:t xml:space="preserve">&gt;&gt;&gt; </w:t>
      </w:r>
      <w:r>
        <w:rPr>
          <w:rStyle w:val="n"/>
          <w:rFonts w:ascii="Consolas" w:hAnsi="Consolas" w:cs="Consolas"/>
          <w:color w:val="000000"/>
          <w:sz w:val="23"/>
          <w:szCs w:val="23"/>
        </w:rPr>
        <w:t>y</w:t>
      </w:r>
      <w:r>
        <w:rPr>
          <w:rFonts w:ascii="Consolas" w:hAnsi="Consolas" w:cs="Consolas"/>
          <w:color w:val="3E4349"/>
          <w:sz w:val="23"/>
          <w:szCs w:val="23"/>
        </w:rPr>
        <w:t xml:space="preserve"> </w:t>
      </w:r>
      <w:r>
        <w:rPr>
          <w:rStyle w:val="o"/>
          <w:rFonts w:ascii="Consolas" w:hAnsi="Consolas" w:cs="Consolas"/>
          <w:color w:val="582800"/>
          <w:sz w:val="23"/>
          <w:szCs w:val="23"/>
        </w:rPr>
        <w:t>=</w:t>
      </w:r>
      <w:r>
        <w:rPr>
          <w:rFonts w:ascii="Consolas" w:hAnsi="Consolas" w:cs="Consolas"/>
          <w:color w:val="3E4349"/>
          <w:sz w:val="23"/>
          <w:szCs w:val="23"/>
        </w:rPr>
        <w:t xml:space="preserve"> </w:t>
      </w:r>
      <w:proofErr w:type="gramStart"/>
      <w:r>
        <w:rPr>
          <w:rStyle w:val="n"/>
          <w:rFonts w:ascii="Consolas" w:hAnsi="Consolas" w:cs="Consolas"/>
          <w:color w:val="000000"/>
          <w:sz w:val="23"/>
          <w:szCs w:val="23"/>
        </w:rPr>
        <w:t>yrange</w:t>
      </w:r>
      <w:r>
        <w:rPr>
          <w:rStyle w:val="p"/>
          <w:rFonts w:ascii="Consolas" w:hAnsi="Consolas" w:cs="Consolas"/>
          <w:b/>
          <w:bCs/>
          <w:color w:val="000000"/>
          <w:sz w:val="23"/>
          <w:szCs w:val="23"/>
        </w:rPr>
        <w:t>(</w:t>
      </w:r>
      <w:proofErr w:type="gramEnd"/>
      <w:r>
        <w:rPr>
          <w:rStyle w:val="mi"/>
          <w:rFonts w:ascii="Consolas" w:hAnsi="Consolas" w:cs="Consolas"/>
          <w:color w:val="990000"/>
          <w:sz w:val="23"/>
          <w:szCs w:val="23"/>
        </w:rPr>
        <w:t>5</w:t>
      </w:r>
      <w:r>
        <w:rPr>
          <w:rStyle w:val="p"/>
          <w:rFonts w:ascii="Consolas" w:hAnsi="Consolas" w:cs="Consolas"/>
          <w:b/>
          <w:bCs/>
          <w:color w:val="000000"/>
          <w:sz w:val="23"/>
          <w:szCs w:val="23"/>
        </w:rPr>
        <w:t>)</w:t>
      </w:r>
    </w:p>
    <w:p w:rsidR="00336D82" w:rsidRDefault="00336D82" w:rsidP="00336D82">
      <w:pPr>
        <w:pStyle w:val="HTMLPreformatted"/>
        <w:shd w:val="clear" w:color="auto" w:fill="EEEEEE"/>
        <w:spacing w:before="225" w:after="225" w:line="312" w:lineRule="atLeast"/>
        <w:ind w:left="-450" w:right="-450"/>
        <w:rPr>
          <w:rFonts w:ascii="Consolas" w:hAnsi="Consolas" w:cs="Consolas"/>
          <w:color w:val="3E4349"/>
          <w:sz w:val="23"/>
          <w:szCs w:val="23"/>
        </w:rPr>
      </w:pPr>
      <w:r>
        <w:rPr>
          <w:rStyle w:val="gp"/>
          <w:rFonts w:ascii="Consolas" w:hAnsi="Consolas" w:cs="Consolas"/>
          <w:color w:val="745334"/>
          <w:sz w:val="23"/>
          <w:szCs w:val="23"/>
        </w:rPr>
        <w:t xml:space="preserve">&gt;&gt;&gt; </w:t>
      </w:r>
      <w:r>
        <w:rPr>
          <w:rStyle w:val="nb"/>
          <w:rFonts w:ascii="Consolas" w:hAnsi="Consolas" w:cs="Consolas"/>
          <w:color w:val="004461"/>
          <w:sz w:val="23"/>
          <w:szCs w:val="23"/>
        </w:rPr>
        <w:t>list</w:t>
      </w:r>
      <w:r>
        <w:rPr>
          <w:rStyle w:val="p"/>
          <w:rFonts w:ascii="Consolas" w:hAnsi="Consolas" w:cs="Consolas"/>
          <w:b/>
          <w:bCs/>
          <w:color w:val="000000"/>
          <w:sz w:val="23"/>
          <w:szCs w:val="23"/>
        </w:rPr>
        <w:t>(</w:t>
      </w:r>
      <w:r>
        <w:rPr>
          <w:rStyle w:val="n"/>
          <w:rFonts w:ascii="Consolas" w:hAnsi="Consolas" w:cs="Consolas"/>
          <w:color w:val="000000"/>
          <w:sz w:val="23"/>
          <w:szCs w:val="23"/>
        </w:rPr>
        <w:t>y</w:t>
      </w:r>
      <w:r>
        <w:rPr>
          <w:rStyle w:val="p"/>
          <w:rFonts w:ascii="Consolas" w:hAnsi="Consolas" w:cs="Consolas"/>
          <w:b/>
          <w:bCs/>
          <w:color w:val="000000"/>
          <w:sz w:val="23"/>
          <w:szCs w:val="23"/>
        </w:rPr>
        <w:t>)</w:t>
      </w:r>
    </w:p>
    <w:p w:rsidR="00336D82" w:rsidRDefault="00336D82" w:rsidP="00336D82">
      <w:pPr>
        <w:pStyle w:val="HTMLPreformatted"/>
        <w:shd w:val="clear" w:color="auto" w:fill="EEEEEE"/>
        <w:spacing w:before="225" w:after="225" w:line="312" w:lineRule="atLeast"/>
        <w:ind w:left="-450" w:right="-450"/>
        <w:rPr>
          <w:rFonts w:ascii="Consolas" w:hAnsi="Consolas" w:cs="Consolas"/>
          <w:color w:val="3E4349"/>
          <w:sz w:val="23"/>
          <w:szCs w:val="23"/>
        </w:rPr>
      </w:pPr>
      <w:r>
        <w:rPr>
          <w:rStyle w:val="go"/>
          <w:rFonts w:ascii="Consolas" w:hAnsi="Consolas" w:cs="Consolas"/>
          <w:color w:val="808080"/>
          <w:sz w:val="23"/>
          <w:szCs w:val="23"/>
        </w:rPr>
        <w:t>[0, 1, 2, 3, 4]</w:t>
      </w:r>
    </w:p>
    <w:p w:rsidR="00336D82" w:rsidRDefault="00336D82" w:rsidP="00336D82">
      <w:pPr>
        <w:pStyle w:val="HTMLPreformatted"/>
        <w:shd w:val="clear" w:color="auto" w:fill="EEEEEE"/>
        <w:spacing w:before="225" w:after="225" w:line="312" w:lineRule="atLeast"/>
        <w:ind w:left="-450" w:right="-450"/>
        <w:rPr>
          <w:rFonts w:ascii="Consolas" w:hAnsi="Consolas" w:cs="Consolas"/>
          <w:color w:val="3E4349"/>
          <w:sz w:val="23"/>
          <w:szCs w:val="23"/>
        </w:rPr>
      </w:pPr>
      <w:r>
        <w:rPr>
          <w:rStyle w:val="gp"/>
          <w:rFonts w:ascii="Consolas" w:hAnsi="Consolas" w:cs="Consolas"/>
          <w:color w:val="745334"/>
          <w:sz w:val="23"/>
          <w:szCs w:val="23"/>
        </w:rPr>
        <w:t xml:space="preserve">&gt;&gt;&gt; </w:t>
      </w:r>
      <w:r>
        <w:rPr>
          <w:rStyle w:val="nb"/>
          <w:rFonts w:ascii="Consolas" w:hAnsi="Consolas" w:cs="Consolas"/>
          <w:color w:val="004461"/>
          <w:sz w:val="23"/>
          <w:szCs w:val="23"/>
        </w:rPr>
        <w:t>list</w:t>
      </w:r>
      <w:r>
        <w:rPr>
          <w:rStyle w:val="p"/>
          <w:rFonts w:ascii="Consolas" w:hAnsi="Consolas" w:cs="Consolas"/>
          <w:b/>
          <w:bCs/>
          <w:color w:val="000000"/>
          <w:sz w:val="23"/>
          <w:szCs w:val="23"/>
        </w:rPr>
        <w:t>(</w:t>
      </w:r>
      <w:r>
        <w:rPr>
          <w:rStyle w:val="n"/>
          <w:rFonts w:ascii="Consolas" w:hAnsi="Consolas" w:cs="Consolas"/>
          <w:color w:val="000000"/>
          <w:sz w:val="23"/>
          <w:szCs w:val="23"/>
        </w:rPr>
        <w:t>y</w:t>
      </w:r>
      <w:r>
        <w:rPr>
          <w:rStyle w:val="p"/>
          <w:rFonts w:ascii="Consolas" w:hAnsi="Consolas" w:cs="Consolas"/>
          <w:b/>
          <w:bCs/>
          <w:color w:val="000000"/>
          <w:sz w:val="23"/>
          <w:szCs w:val="23"/>
        </w:rPr>
        <w:t>)</w:t>
      </w:r>
    </w:p>
    <w:p w:rsidR="00336D82" w:rsidRDefault="00336D82" w:rsidP="00336D82">
      <w:pPr>
        <w:pStyle w:val="HTMLPreformatted"/>
        <w:shd w:val="clear" w:color="auto" w:fill="EEEEEE"/>
        <w:spacing w:before="225" w:after="225" w:line="312" w:lineRule="atLeast"/>
        <w:ind w:left="-450" w:right="-450"/>
        <w:rPr>
          <w:rFonts w:ascii="Consolas" w:hAnsi="Consolas" w:cs="Consolas"/>
          <w:color w:val="3E4349"/>
          <w:sz w:val="23"/>
          <w:szCs w:val="23"/>
        </w:rPr>
      </w:pPr>
      <w:r>
        <w:rPr>
          <w:rStyle w:val="go"/>
          <w:rFonts w:ascii="Consolas" w:hAnsi="Consolas" w:cs="Consolas"/>
          <w:color w:val="808080"/>
          <w:sz w:val="23"/>
          <w:szCs w:val="23"/>
        </w:rPr>
        <w:lastRenderedPageBreak/>
        <w:t>[]</w:t>
      </w:r>
    </w:p>
    <w:p w:rsidR="00336D82" w:rsidRDefault="00336D82" w:rsidP="00336D82">
      <w:pPr>
        <w:pStyle w:val="HTMLPreformatted"/>
        <w:shd w:val="clear" w:color="auto" w:fill="EEEEEE"/>
        <w:spacing w:before="225" w:after="225" w:line="312" w:lineRule="atLeast"/>
        <w:ind w:left="-450" w:right="-450"/>
        <w:rPr>
          <w:rFonts w:ascii="Consolas" w:hAnsi="Consolas" w:cs="Consolas"/>
          <w:color w:val="3E4349"/>
          <w:sz w:val="23"/>
          <w:szCs w:val="23"/>
        </w:rPr>
      </w:pPr>
      <w:r>
        <w:rPr>
          <w:rStyle w:val="gp"/>
          <w:rFonts w:ascii="Consolas" w:hAnsi="Consolas" w:cs="Consolas"/>
          <w:color w:val="745334"/>
          <w:sz w:val="23"/>
          <w:szCs w:val="23"/>
        </w:rPr>
        <w:t xml:space="preserve">&gt;&gt;&gt; </w:t>
      </w:r>
      <w:r>
        <w:rPr>
          <w:rStyle w:val="n"/>
          <w:rFonts w:ascii="Consolas" w:hAnsi="Consolas" w:cs="Consolas"/>
          <w:color w:val="000000"/>
          <w:sz w:val="23"/>
          <w:szCs w:val="23"/>
        </w:rPr>
        <w:t>z</w:t>
      </w:r>
      <w:r>
        <w:rPr>
          <w:rFonts w:ascii="Consolas" w:hAnsi="Consolas" w:cs="Consolas"/>
          <w:color w:val="3E4349"/>
          <w:sz w:val="23"/>
          <w:szCs w:val="23"/>
        </w:rPr>
        <w:t xml:space="preserve"> </w:t>
      </w:r>
      <w:r>
        <w:rPr>
          <w:rStyle w:val="o"/>
          <w:rFonts w:ascii="Consolas" w:hAnsi="Consolas" w:cs="Consolas"/>
          <w:color w:val="582800"/>
          <w:sz w:val="23"/>
          <w:szCs w:val="23"/>
        </w:rPr>
        <w:t>=</w:t>
      </w:r>
      <w:r>
        <w:rPr>
          <w:rFonts w:ascii="Consolas" w:hAnsi="Consolas" w:cs="Consolas"/>
          <w:color w:val="3E4349"/>
          <w:sz w:val="23"/>
          <w:szCs w:val="23"/>
        </w:rPr>
        <w:t xml:space="preserve"> </w:t>
      </w:r>
      <w:proofErr w:type="gramStart"/>
      <w:r>
        <w:rPr>
          <w:rStyle w:val="n"/>
          <w:rFonts w:ascii="Consolas" w:hAnsi="Consolas" w:cs="Consolas"/>
          <w:color w:val="000000"/>
          <w:sz w:val="23"/>
          <w:szCs w:val="23"/>
        </w:rPr>
        <w:t>zrange</w:t>
      </w:r>
      <w:r>
        <w:rPr>
          <w:rStyle w:val="p"/>
          <w:rFonts w:ascii="Consolas" w:hAnsi="Consolas" w:cs="Consolas"/>
          <w:b/>
          <w:bCs/>
          <w:color w:val="000000"/>
          <w:sz w:val="23"/>
          <w:szCs w:val="23"/>
        </w:rPr>
        <w:t>(</w:t>
      </w:r>
      <w:proofErr w:type="gramEnd"/>
      <w:r>
        <w:rPr>
          <w:rStyle w:val="mi"/>
          <w:rFonts w:ascii="Consolas" w:hAnsi="Consolas" w:cs="Consolas"/>
          <w:color w:val="990000"/>
          <w:sz w:val="23"/>
          <w:szCs w:val="23"/>
        </w:rPr>
        <w:t>5</w:t>
      </w:r>
      <w:r>
        <w:rPr>
          <w:rStyle w:val="p"/>
          <w:rFonts w:ascii="Consolas" w:hAnsi="Consolas" w:cs="Consolas"/>
          <w:b/>
          <w:bCs/>
          <w:color w:val="000000"/>
          <w:sz w:val="23"/>
          <w:szCs w:val="23"/>
        </w:rPr>
        <w:t>)</w:t>
      </w:r>
    </w:p>
    <w:p w:rsidR="00336D82" w:rsidRDefault="00336D82" w:rsidP="00336D82">
      <w:pPr>
        <w:pStyle w:val="HTMLPreformatted"/>
        <w:shd w:val="clear" w:color="auto" w:fill="EEEEEE"/>
        <w:spacing w:before="225" w:after="225" w:line="312" w:lineRule="atLeast"/>
        <w:ind w:left="-450" w:right="-450"/>
        <w:rPr>
          <w:rFonts w:ascii="Consolas" w:hAnsi="Consolas" w:cs="Consolas"/>
          <w:color w:val="3E4349"/>
          <w:sz w:val="23"/>
          <w:szCs w:val="23"/>
        </w:rPr>
      </w:pPr>
      <w:r>
        <w:rPr>
          <w:rStyle w:val="gp"/>
          <w:rFonts w:ascii="Consolas" w:hAnsi="Consolas" w:cs="Consolas"/>
          <w:color w:val="745334"/>
          <w:sz w:val="23"/>
          <w:szCs w:val="23"/>
        </w:rPr>
        <w:t xml:space="preserve">&gt;&gt;&gt; </w:t>
      </w:r>
      <w:proofErr w:type="gramStart"/>
      <w:r>
        <w:rPr>
          <w:rStyle w:val="nb"/>
          <w:rFonts w:ascii="Consolas" w:hAnsi="Consolas" w:cs="Consolas"/>
          <w:color w:val="004461"/>
          <w:sz w:val="23"/>
          <w:szCs w:val="23"/>
        </w:rPr>
        <w:t>list</w:t>
      </w:r>
      <w:r>
        <w:rPr>
          <w:rStyle w:val="p"/>
          <w:rFonts w:ascii="Consolas" w:hAnsi="Consolas" w:cs="Consolas"/>
          <w:b/>
          <w:bCs/>
          <w:color w:val="000000"/>
          <w:sz w:val="23"/>
          <w:szCs w:val="23"/>
        </w:rPr>
        <w:t>(</w:t>
      </w:r>
      <w:proofErr w:type="gramEnd"/>
      <w:r>
        <w:rPr>
          <w:rStyle w:val="n"/>
          <w:rFonts w:ascii="Consolas" w:hAnsi="Consolas" w:cs="Consolas"/>
          <w:color w:val="000000"/>
          <w:sz w:val="23"/>
          <w:szCs w:val="23"/>
        </w:rPr>
        <w:t>z</w:t>
      </w:r>
      <w:r>
        <w:rPr>
          <w:rStyle w:val="p"/>
          <w:rFonts w:ascii="Consolas" w:hAnsi="Consolas" w:cs="Consolas"/>
          <w:b/>
          <w:bCs/>
          <w:color w:val="000000"/>
          <w:sz w:val="23"/>
          <w:szCs w:val="23"/>
        </w:rPr>
        <w:t>)</w:t>
      </w:r>
    </w:p>
    <w:p w:rsidR="00336D82" w:rsidRDefault="00336D82" w:rsidP="00336D82">
      <w:pPr>
        <w:pStyle w:val="HTMLPreformatted"/>
        <w:shd w:val="clear" w:color="auto" w:fill="EEEEEE"/>
        <w:spacing w:before="225" w:after="225" w:line="312" w:lineRule="atLeast"/>
        <w:ind w:left="-450" w:right="-450"/>
        <w:rPr>
          <w:rFonts w:ascii="Consolas" w:hAnsi="Consolas" w:cs="Consolas"/>
          <w:color w:val="3E4349"/>
          <w:sz w:val="23"/>
          <w:szCs w:val="23"/>
        </w:rPr>
      </w:pPr>
      <w:r>
        <w:rPr>
          <w:rStyle w:val="go"/>
          <w:rFonts w:ascii="Consolas" w:hAnsi="Consolas" w:cs="Consolas"/>
          <w:color w:val="808080"/>
          <w:sz w:val="23"/>
          <w:szCs w:val="23"/>
        </w:rPr>
        <w:t>[0, 1, 2, 3, 4]</w:t>
      </w:r>
    </w:p>
    <w:p w:rsidR="00336D82" w:rsidRDefault="00336D82" w:rsidP="00336D82">
      <w:pPr>
        <w:pStyle w:val="HTMLPreformatted"/>
        <w:shd w:val="clear" w:color="auto" w:fill="EEEEEE"/>
        <w:spacing w:before="225" w:after="225" w:line="312" w:lineRule="atLeast"/>
        <w:ind w:left="-450" w:right="-450"/>
        <w:rPr>
          <w:rFonts w:ascii="Consolas" w:hAnsi="Consolas" w:cs="Consolas"/>
          <w:color w:val="3E4349"/>
          <w:sz w:val="23"/>
          <w:szCs w:val="23"/>
        </w:rPr>
      </w:pPr>
      <w:r>
        <w:rPr>
          <w:rStyle w:val="gp"/>
          <w:rFonts w:ascii="Consolas" w:hAnsi="Consolas" w:cs="Consolas"/>
          <w:color w:val="745334"/>
          <w:sz w:val="23"/>
          <w:szCs w:val="23"/>
        </w:rPr>
        <w:t xml:space="preserve">&gt;&gt;&gt; </w:t>
      </w:r>
      <w:proofErr w:type="gramStart"/>
      <w:r>
        <w:rPr>
          <w:rStyle w:val="nb"/>
          <w:rFonts w:ascii="Consolas" w:hAnsi="Consolas" w:cs="Consolas"/>
          <w:color w:val="004461"/>
          <w:sz w:val="23"/>
          <w:szCs w:val="23"/>
        </w:rPr>
        <w:t>list</w:t>
      </w:r>
      <w:r>
        <w:rPr>
          <w:rStyle w:val="p"/>
          <w:rFonts w:ascii="Consolas" w:hAnsi="Consolas" w:cs="Consolas"/>
          <w:b/>
          <w:bCs/>
          <w:color w:val="000000"/>
          <w:sz w:val="23"/>
          <w:szCs w:val="23"/>
        </w:rPr>
        <w:t>(</w:t>
      </w:r>
      <w:proofErr w:type="gramEnd"/>
      <w:r>
        <w:rPr>
          <w:rStyle w:val="n"/>
          <w:rFonts w:ascii="Consolas" w:hAnsi="Consolas" w:cs="Consolas"/>
          <w:color w:val="000000"/>
          <w:sz w:val="23"/>
          <w:szCs w:val="23"/>
        </w:rPr>
        <w:t>z</w:t>
      </w:r>
      <w:r>
        <w:rPr>
          <w:rStyle w:val="p"/>
          <w:rFonts w:ascii="Consolas" w:hAnsi="Consolas" w:cs="Consolas"/>
          <w:b/>
          <w:bCs/>
          <w:color w:val="000000"/>
          <w:sz w:val="23"/>
          <w:szCs w:val="23"/>
        </w:rPr>
        <w:t>)</w:t>
      </w:r>
    </w:p>
    <w:p w:rsidR="00336D82" w:rsidRDefault="00336D82" w:rsidP="00336D82">
      <w:pPr>
        <w:pStyle w:val="HTMLPreformatted"/>
        <w:shd w:val="clear" w:color="auto" w:fill="EEEEEE"/>
        <w:spacing w:before="225" w:after="225" w:line="312" w:lineRule="atLeast"/>
        <w:ind w:left="-450" w:right="-450"/>
        <w:rPr>
          <w:rFonts w:ascii="Consolas" w:hAnsi="Consolas" w:cs="Consolas"/>
          <w:color w:val="3E4349"/>
          <w:sz w:val="23"/>
          <w:szCs w:val="23"/>
        </w:rPr>
      </w:pPr>
      <w:r>
        <w:rPr>
          <w:rStyle w:val="go"/>
          <w:rFonts w:ascii="Consolas" w:hAnsi="Consolas" w:cs="Consolas"/>
          <w:color w:val="808080"/>
          <w:sz w:val="23"/>
          <w:szCs w:val="23"/>
        </w:rPr>
        <w:t>[0, 1, 2, 3, 4]</w:t>
      </w:r>
    </w:p>
    <w:p w:rsidR="00336D82" w:rsidRDefault="00336D82" w:rsidP="00336D82">
      <w:pPr>
        <w:pStyle w:val="NormalWeb"/>
        <w:shd w:val="clear" w:color="auto" w:fill="FFFFFF"/>
        <w:spacing w:line="336" w:lineRule="atLeast"/>
        <w:rPr>
          <w:rFonts w:ascii="Georgia" w:hAnsi="Georgia"/>
          <w:color w:val="3E4349"/>
          <w:sz w:val="26"/>
          <w:szCs w:val="26"/>
        </w:rPr>
      </w:pPr>
      <w:r>
        <w:rPr>
          <w:rStyle w:val="Strong"/>
          <w:rFonts w:ascii="Georgia" w:hAnsi="Georgia"/>
          <w:color w:val="3E4349"/>
          <w:sz w:val="26"/>
          <w:szCs w:val="26"/>
        </w:rPr>
        <w:t>Problem 1:</w:t>
      </w:r>
      <w:r>
        <w:rPr>
          <w:rStyle w:val="apple-converted-space"/>
          <w:rFonts w:ascii="Georgia" w:eastAsiaTheme="majorEastAsia" w:hAnsi="Georgia"/>
          <w:b/>
          <w:bCs/>
          <w:color w:val="3E4349"/>
          <w:sz w:val="26"/>
          <w:szCs w:val="26"/>
        </w:rPr>
        <w:t> </w:t>
      </w:r>
      <w:r>
        <w:rPr>
          <w:rFonts w:ascii="Georgia" w:hAnsi="Georgia"/>
          <w:color w:val="3E4349"/>
          <w:sz w:val="26"/>
          <w:szCs w:val="26"/>
        </w:rPr>
        <w:t>Write an iterator class</w:t>
      </w:r>
      <w:r>
        <w:rPr>
          <w:rStyle w:val="apple-converted-space"/>
          <w:rFonts w:ascii="Georgia" w:eastAsiaTheme="majorEastAsia" w:hAnsi="Georgia"/>
          <w:color w:val="3E4349"/>
          <w:sz w:val="26"/>
          <w:szCs w:val="26"/>
        </w:rPr>
        <w:t> </w:t>
      </w:r>
      <w:r>
        <w:rPr>
          <w:rStyle w:val="pre"/>
          <w:rFonts w:ascii="Consolas" w:hAnsi="Consolas" w:cs="Consolas"/>
          <w:color w:val="222222"/>
          <w:sz w:val="23"/>
          <w:szCs w:val="23"/>
          <w:shd w:val="clear" w:color="auto" w:fill="ECF0F3"/>
        </w:rPr>
        <w:t>reverse_</w:t>
      </w:r>
      <w:proofErr w:type="gramStart"/>
      <w:r>
        <w:rPr>
          <w:rStyle w:val="pre"/>
          <w:rFonts w:ascii="Consolas" w:hAnsi="Consolas" w:cs="Consolas"/>
          <w:color w:val="222222"/>
          <w:sz w:val="23"/>
          <w:szCs w:val="23"/>
          <w:shd w:val="clear" w:color="auto" w:fill="ECF0F3"/>
        </w:rPr>
        <w:t>iter</w:t>
      </w:r>
      <w:r>
        <w:rPr>
          <w:rFonts w:ascii="Georgia" w:hAnsi="Georgia"/>
          <w:color w:val="3E4349"/>
          <w:sz w:val="26"/>
          <w:szCs w:val="26"/>
        </w:rPr>
        <w:t>, that</w:t>
      </w:r>
      <w:proofErr w:type="gramEnd"/>
      <w:r>
        <w:rPr>
          <w:rFonts w:ascii="Georgia" w:hAnsi="Georgia"/>
          <w:color w:val="3E4349"/>
          <w:sz w:val="26"/>
          <w:szCs w:val="26"/>
        </w:rPr>
        <w:t xml:space="preserve"> takes a list and iterates it from the reverse direction. ::</w:t>
      </w:r>
    </w:p>
    <w:p w:rsidR="00336D82" w:rsidRDefault="00336D82" w:rsidP="00336D82">
      <w:pPr>
        <w:pStyle w:val="HTMLPreformatted"/>
        <w:shd w:val="clear" w:color="auto" w:fill="EEEEEE"/>
        <w:spacing w:before="225" w:after="225" w:line="312" w:lineRule="atLeast"/>
        <w:ind w:left="-450" w:right="-450"/>
        <w:rPr>
          <w:rFonts w:ascii="Consolas" w:hAnsi="Consolas" w:cs="Consolas"/>
          <w:color w:val="3E4349"/>
          <w:sz w:val="23"/>
          <w:szCs w:val="23"/>
        </w:rPr>
      </w:pPr>
      <w:r>
        <w:rPr>
          <w:rStyle w:val="gp"/>
          <w:rFonts w:ascii="Consolas" w:hAnsi="Consolas" w:cs="Consolas"/>
          <w:color w:val="745334"/>
          <w:sz w:val="23"/>
          <w:szCs w:val="23"/>
        </w:rPr>
        <w:t xml:space="preserve">&gt;&gt;&gt; </w:t>
      </w:r>
      <w:proofErr w:type="gramStart"/>
      <w:r>
        <w:rPr>
          <w:rStyle w:val="n"/>
          <w:rFonts w:ascii="Consolas" w:hAnsi="Consolas" w:cs="Consolas"/>
          <w:color w:val="000000"/>
          <w:sz w:val="23"/>
          <w:szCs w:val="23"/>
        </w:rPr>
        <w:t>it</w:t>
      </w:r>
      <w:proofErr w:type="gramEnd"/>
      <w:r>
        <w:rPr>
          <w:rFonts w:ascii="Consolas" w:hAnsi="Consolas" w:cs="Consolas"/>
          <w:color w:val="3E4349"/>
          <w:sz w:val="23"/>
          <w:szCs w:val="23"/>
        </w:rPr>
        <w:t xml:space="preserve"> </w:t>
      </w:r>
      <w:r>
        <w:rPr>
          <w:rStyle w:val="o"/>
          <w:rFonts w:ascii="Consolas" w:hAnsi="Consolas" w:cs="Consolas"/>
          <w:color w:val="582800"/>
          <w:sz w:val="23"/>
          <w:szCs w:val="23"/>
        </w:rPr>
        <w:t>=</w:t>
      </w:r>
      <w:r>
        <w:rPr>
          <w:rFonts w:ascii="Consolas" w:hAnsi="Consolas" w:cs="Consolas"/>
          <w:color w:val="3E4349"/>
          <w:sz w:val="23"/>
          <w:szCs w:val="23"/>
        </w:rPr>
        <w:t xml:space="preserve"> </w:t>
      </w:r>
      <w:r>
        <w:rPr>
          <w:rStyle w:val="n"/>
          <w:rFonts w:ascii="Consolas" w:hAnsi="Consolas" w:cs="Consolas"/>
          <w:color w:val="000000"/>
          <w:sz w:val="23"/>
          <w:szCs w:val="23"/>
        </w:rPr>
        <w:t>reverse_iter</w:t>
      </w:r>
      <w:r>
        <w:rPr>
          <w:rStyle w:val="p"/>
          <w:rFonts w:ascii="Consolas" w:hAnsi="Consolas" w:cs="Consolas"/>
          <w:b/>
          <w:bCs/>
          <w:color w:val="000000"/>
          <w:sz w:val="23"/>
          <w:szCs w:val="23"/>
        </w:rPr>
        <w:t>([</w:t>
      </w:r>
      <w:r>
        <w:rPr>
          <w:rStyle w:val="mi"/>
          <w:rFonts w:ascii="Consolas" w:hAnsi="Consolas" w:cs="Consolas"/>
          <w:color w:val="990000"/>
          <w:sz w:val="23"/>
          <w:szCs w:val="23"/>
        </w:rPr>
        <w:t>1</w:t>
      </w:r>
      <w:r>
        <w:rPr>
          <w:rStyle w:val="p"/>
          <w:rFonts w:ascii="Consolas" w:hAnsi="Consolas" w:cs="Consolas"/>
          <w:b/>
          <w:bCs/>
          <w:color w:val="000000"/>
          <w:sz w:val="23"/>
          <w:szCs w:val="23"/>
        </w:rPr>
        <w:t>,</w:t>
      </w:r>
      <w:r>
        <w:rPr>
          <w:rFonts w:ascii="Consolas" w:hAnsi="Consolas" w:cs="Consolas"/>
          <w:color w:val="3E4349"/>
          <w:sz w:val="23"/>
          <w:szCs w:val="23"/>
        </w:rPr>
        <w:t xml:space="preserve"> </w:t>
      </w:r>
      <w:r>
        <w:rPr>
          <w:rStyle w:val="mi"/>
          <w:rFonts w:ascii="Consolas" w:hAnsi="Consolas" w:cs="Consolas"/>
          <w:color w:val="990000"/>
          <w:sz w:val="23"/>
          <w:szCs w:val="23"/>
        </w:rPr>
        <w:t>2</w:t>
      </w:r>
      <w:r>
        <w:rPr>
          <w:rStyle w:val="p"/>
          <w:rFonts w:ascii="Consolas" w:hAnsi="Consolas" w:cs="Consolas"/>
          <w:b/>
          <w:bCs/>
          <w:color w:val="000000"/>
          <w:sz w:val="23"/>
          <w:szCs w:val="23"/>
        </w:rPr>
        <w:t>,</w:t>
      </w:r>
      <w:r>
        <w:rPr>
          <w:rFonts w:ascii="Consolas" w:hAnsi="Consolas" w:cs="Consolas"/>
          <w:color w:val="3E4349"/>
          <w:sz w:val="23"/>
          <w:szCs w:val="23"/>
        </w:rPr>
        <w:t xml:space="preserve"> </w:t>
      </w:r>
      <w:r>
        <w:rPr>
          <w:rStyle w:val="mi"/>
          <w:rFonts w:ascii="Consolas" w:hAnsi="Consolas" w:cs="Consolas"/>
          <w:color w:val="990000"/>
          <w:sz w:val="23"/>
          <w:szCs w:val="23"/>
        </w:rPr>
        <w:t>3</w:t>
      </w:r>
      <w:r>
        <w:rPr>
          <w:rStyle w:val="p"/>
          <w:rFonts w:ascii="Consolas" w:hAnsi="Consolas" w:cs="Consolas"/>
          <w:b/>
          <w:bCs/>
          <w:color w:val="000000"/>
          <w:sz w:val="23"/>
          <w:szCs w:val="23"/>
        </w:rPr>
        <w:t>,</w:t>
      </w:r>
      <w:r>
        <w:rPr>
          <w:rFonts w:ascii="Consolas" w:hAnsi="Consolas" w:cs="Consolas"/>
          <w:color w:val="3E4349"/>
          <w:sz w:val="23"/>
          <w:szCs w:val="23"/>
        </w:rPr>
        <w:t xml:space="preserve"> </w:t>
      </w:r>
      <w:r>
        <w:rPr>
          <w:rStyle w:val="mi"/>
          <w:rFonts w:ascii="Consolas" w:hAnsi="Consolas" w:cs="Consolas"/>
          <w:color w:val="990000"/>
          <w:sz w:val="23"/>
          <w:szCs w:val="23"/>
        </w:rPr>
        <w:t>4</w:t>
      </w:r>
      <w:r>
        <w:rPr>
          <w:rStyle w:val="p"/>
          <w:rFonts w:ascii="Consolas" w:hAnsi="Consolas" w:cs="Consolas"/>
          <w:b/>
          <w:bCs/>
          <w:color w:val="000000"/>
          <w:sz w:val="23"/>
          <w:szCs w:val="23"/>
        </w:rPr>
        <w:t>])</w:t>
      </w:r>
    </w:p>
    <w:p w:rsidR="00336D82" w:rsidRDefault="00336D82" w:rsidP="00336D82">
      <w:pPr>
        <w:pStyle w:val="HTMLPreformatted"/>
        <w:shd w:val="clear" w:color="auto" w:fill="EEEEEE"/>
        <w:spacing w:before="225" w:after="225" w:line="312" w:lineRule="atLeast"/>
        <w:ind w:left="-450" w:right="-450"/>
        <w:rPr>
          <w:rFonts w:ascii="Consolas" w:hAnsi="Consolas" w:cs="Consolas"/>
          <w:color w:val="3E4349"/>
          <w:sz w:val="23"/>
          <w:szCs w:val="23"/>
        </w:rPr>
      </w:pPr>
      <w:r>
        <w:rPr>
          <w:rStyle w:val="gp"/>
          <w:rFonts w:ascii="Consolas" w:hAnsi="Consolas" w:cs="Consolas"/>
          <w:color w:val="745334"/>
          <w:sz w:val="23"/>
          <w:szCs w:val="23"/>
        </w:rPr>
        <w:t xml:space="preserve">&gt;&gt;&gt; </w:t>
      </w:r>
      <w:proofErr w:type="gramStart"/>
      <w:r>
        <w:rPr>
          <w:rStyle w:val="n"/>
          <w:rFonts w:ascii="Consolas" w:hAnsi="Consolas" w:cs="Consolas"/>
          <w:color w:val="000000"/>
          <w:sz w:val="23"/>
          <w:szCs w:val="23"/>
        </w:rPr>
        <w:t>it</w:t>
      </w:r>
      <w:r>
        <w:rPr>
          <w:rStyle w:val="o"/>
          <w:rFonts w:ascii="Consolas" w:hAnsi="Consolas" w:cs="Consolas"/>
          <w:color w:val="582800"/>
          <w:sz w:val="23"/>
          <w:szCs w:val="23"/>
        </w:rPr>
        <w:t>.</w:t>
      </w:r>
      <w:r>
        <w:rPr>
          <w:rStyle w:val="n"/>
          <w:rFonts w:ascii="Consolas" w:hAnsi="Consolas" w:cs="Consolas"/>
          <w:color w:val="000000"/>
          <w:sz w:val="23"/>
          <w:szCs w:val="23"/>
        </w:rPr>
        <w:t>next</w:t>
      </w:r>
      <w:r>
        <w:rPr>
          <w:rStyle w:val="p"/>
          <w:rFonts w:ascii="Consolas" w:hAnsi="Consolas" w:cs="Consolas"/>
          <w:b/>
          <w:bCs/>
          <w:color w:val="000000"/>
          <w:sz w:val="23"/>
          <w:szCs w:val="23"/>
        </w:rPr>
        <w:t>()</w:t>
      </w:r>
      <w:proofErr w:type="gramEnd"/>
    </w:p>
    <w:p w:rsidR="00336D82" w:rsidRDefault="00336D82" w:rsidP="00336D82">
      <w:pPr>
        <w:pStyle w:val="HTMLPreformatted"/>
        <w:shd w:val="clear" w:color="auto" w:fill="EEEEEE"/>
        <w:spacing w:before="225" w:after="225" w:line="312" w:lineRule="atLeast"/>
        <w:ind w:left="-450" w:right="-450"/>
        <w:rPr>
          <w:rFonts w:ascii="Consolas" w:hAnsi="Consolas" w:cs="Consolas"/>
          <w:color w:val="3E4349"/>
          <w:sz w:val="23"/>
          <w:szCs w:val="23"/>
        </w:rPr>
      </w:pPr>
      <w:r>
        <w:rPr>
          <w:rStyle w:val="go"/>
          <w:rFonts w:ascii="Consolas" w:hAnsi="Consolas" w:cs="Consolas"/>
          <w:color w:val="808080"/>
          <w:sz w:val="23"/>
          <w:szCs w:val="23"/>
        </w:rPr>
        <w:t>4</w:t>
      </w:r>
    </w:p>
    <w:p w:rsidR="00336D82" w:rsidRDefault="00336D82" w:rsidP="00336D82">
      <w:pPr>
        <w:pStyle w:val="HTMLPreformatted"/>
        <w:shd w:val="clear" w:color="auto" w:fill="EEEEEE"/>
        <w:spacing w:before="225" w:after="225" w:line="312" w:lineRule="atLeast"/>
        <w:ind w:left="-450" w:right="-450"/>
        <w:rPr>
          <w:rFonts w:ascii="Consolas" w:hAnsi="Consolas" w:cs="Consolas"/>
          <w:color w:val="3E4349"/>
          <w:sz w:val="23"/>
          <w:szCs w:val="23"/>
        </w:rPr>
      </w:pPr>
      <w:r>
        <w:rPr>
          <w:rStyle w:val="gp"/>
          <w:rFonts w:ascii="Consolas" w:hAnsi="Consolas" w:cs="Consolas"/>
          <w:color w:val="745334"/>
          <w:sz w:val="23"/>
          <w:szCs w:val="23"/>
        </w:rPr>
        <w:t xml:space="preserve">&gt;&gt;&gt; </w:t>
      </w:r>
      <w:proofErr w:type="gramStart"/>
      <w:r>
        <w:rPr>
          <w:rStyle w:val="n"/>
          <w:rFonts w:ascii="Consolas" w:hAnsi="Consolas" w:cs="Consolas"/>
          <w:color w:val="000000"/>
          <w:sz w:val="23"/>
          <w:szCs w:val="23"/>
        </w:rPr>
        <w:t>it</w:t>
      </w:r>
      <w:r>
        <w:rPr>
          <w:rStyle w:val="o"/>
          <w:rFonts w:ascii="Consolas" w:hAnsi="Consolas" w:cs="Consolas"/>
          <w:color w:val="582800"/>
          <w:sz w:val="23"/>
          <w:szCs w:val="23"/>
        </w:rPr>
        <w:t>.</w:t>
      </w:r>
      <w:r>
        <w:rPr>
          <w:rStyle w:val="n"/>
          <w:rFonts w:ascii="Consolas" w:hAnsi="Consolas" w:cs="Consolas"/>
          <w:color w:val="000000"/>
          <w:sz w:val="23"/>
          <w:szCs w:val="23"/>
        </w:rPr>
        <w:t>next</w:t>
      </w:r>
      <w:r>
        <w:rPr>
          <w:rStyle w:val="p"/>
          <w:rFonts w:ascii="Consolas" w:hAnsi="Consolas" w:cs="Consolas"/>
          <w:b/>
          <w:bCs/>
          <w:color w:val="000000"/>
          <w:sz w:val="23"/>
          <w:szCs w:val="23"/>
        </w:rPr>
        <w:t>()</w:t>
      </w:r>
      <w:proofErr w:type="gramEnd"/>
    </w:p>
    <w:p w:rsidR="00336D82" w:rsidRDefault="00336D82" w:rsidP="00336D82">
      <w:pPr>
        <w:pStyle w:val="HTMLPreformatted"/>
        <w:shd w:val="clear" w:color="auto" w:fill="EEEEEE"/>
        <w:spacing w:before="225" w:after="225" w:line="312" w:lineRule="atLeast"/>
        <w:ind w:left="-450" w:right="-450"/>
        <w:rPr>
          <w:rFonts w:ascii="Consolas" w:hAnsi="Consolas" w:cs="Consolas"/>
          <w:color w:val="3E4349"/>
          <w:sz w:val="23"/>
          <w:szCs w:val="23"/>
        </w:rPr>
      </w:pPr>
      <w:r>
        <w:rPr>
          <w:rStyle w:val="go"/>
          <w:rFonts w:ascii="Consolas" w:hAnsi="Consolas" w:cs="Consolas"/>
          <w:color w:val="808080"/>
          <w:sz w:val="23"/>
          <w:szCs w:val="23"/>
        </w:rPr>
        <w:t>3</w:t>
      </w:r>
    </w:p>
    <w:p w:rsidR="00336D82" w:rsidRDefault="00336D82" w:rsidP="00336D82">
      <w:pPr>
        <w:pStyle w:val="HTMLPreformatted"/>
        <w:shd w:val="clear" w:color="auto" w:fill="EEEEEE"/>
        <w:spacing w:before="225" w:after="225" w:line="312" w:lineRule="atLeast"/>
        <w:ind w:left="-450" w:right="-450"/>
        <w:rPr>
          <w:rFonts w:ascii="Consolas" w:hAnsi="Consolas" w:cs="Consolas"/>
          <w:color w:val="3E4349"/>
          <w:sz w:val="23"/>
          <w:szCs w:val="23"/>
        </w:rPr>
      </w:pPr>
      <w:r>
        <w:rPr>
          <w:rStyle w:val="gp"/>
          <w:rFonts w:ascii="Consolas" w:hAnsi="Consolas" w:cs="Consolas"/>
          <w:color w:val="745334"/>
          <w:sz w:val="23"/>
          <w:szCs w:val="23"/>
        </w:rPr>
        <w:t xml:space="preserve">&gt;&gt;&gt; </w:t>
      </w:r>
      <w:proofErr w:type="gramStart"/>
      <w:r>
        <w:rPr>
          <w:rStyle w:val="n"/>
          <w:rFonts w:ascii="Consolas" w:hAnsi="Consolas" w:cs="Consolas"/>
          <w:color w:val="000000"/>
          <w:sz w:val="23"/>
          <w:szCs w:val="23"/>
        </w:rPr>
        <w:t>it</w:t>
      </w:r>
      <w:r>
        <w:rPr>
          <w:rStyle w:val="o"/>
          <w:rFonts w:ascii="Consolas" w:hAnsi="Consolas" w:cs="Consolas"/>
          <w:color w:val="582800"/>
          <w:sz w:val="23"/>
          <w:szCs w:val="23"/>
        </w:rPr>
        <w:t>.</w:t>
      </w:r>
      <w:r>
        <w:rPr>
          <w:rStyle w:val="n"/>
          <w:rFonts w:ascii="Consolas" w:hAnsi="Consolas" w:cs="Consolas"/>
          <w:color w:val="000000"/>
          <w:sz w:val="23"/>
          <w:szCs w:val="23"/>
        </w:rPr>
        <w:t>next</w:t>
      </w:r>
      <w:r>
        <w:rPr>
          <w:rStyle w:val="p"/>
          <w:rFonts w:ascii="Consolas" w:hAnsi="Consolas" w:cs="Consolas"/>
          <w:b/>
          <w:bCs/>
          <w:color w:val="000000"/>
          <w:sz w:val="23"/>
          <w:szCs w:val="23"/>
        </w:rPr>
        <w:t>()</w:t>
      </w:r>
      <w:proofErr w:type="gramEnd"/>
    </w:p>
    <w:p w:rsidR="00336D82" w:rsidRDefault="00336D82" w:rsidP="00336D82">
      <w:pPr>
        <w:pStyle w:val="HTMLPreformatted"/>
        <w:shd w:val="clear" w:color="auto" w:fill="EEEEEE"/>
        <w:spacing w:before="225" w:after="225" w:line="312" w:lineRule="atLeast"/>
        <w:ind w:left="-450" w:right="-450"/>
        <w:rPr>
          <w:rFonts w:ascii="Consolas" w:hAnsi="Consolas" w:cs="Consolas"/>
          <w:color w:val="3E4349"/>
          <w:sz w:val="23"/>
          <w:szCs w:val="23"/>
        </w:rPr>
      </w:pPr>
      <w:r>
        <w:rPr>
          <w:rStyle w:val="go"/>
          <w:rFonts w:ascii="Consolas" w:hAnsi="Consolas" w:cs="Consolas"/>
          <w:color w:val="808080"/>
          <w:sz w:val="23"/>
          <w:szCs w:val="23"/>
        </w:rPr>
        <w:t>2</w:t>
      </w:r>
    </w:p>
    <w:p w:rsidR="00336D82" w:rsidRDefault="00336D82" w:rsidP="00336D82">
      <w:pPr>
        <w:pStyle w:val="HTMLPreformatted"/>
        <w:shd w:val="clear" w:color="auto" w:fill="EEEEEE"/>
        <w:spacing w:before="225" w:after="225" w:line="312" w:lineRule="atLeast"/>
        <w:ind w:left="-450" w:right="-450"/>
        <w:rPr>
          <w:rFonts w:ascii="Consolas" w:hAnsi="Consolas" w:cs="Consolas"/>
          <w:color w:val="3E4349"/>
          <w:sz w:val="23"/>
          <w:szCs w:val="23"/>
        </w:rPr>
      </w:pPr>
      <w:r>
        <w:rPr>
          <w:rStyle w:val="gp"/>
          <w:rFonts w:ascii="Consolas" w:hAnsi="Consolas" w:cs="Consolas"/>
          <w:color w:val="745334"/>
          <w:sz w:val="23"/>
          <w:szCs w:val="23"/>
        </w:rPr>
        <w:t xml:space="preserve">&gt;&gt;&gt; </w:t>
      </w:r>
      <w:proofErr w:type="gramStart"/>
      <w:r>
        <w:rPr>
          <w:rStyle w:val="n"/>
          <w:rFonts w:ascii="Consolas" w:hAnsi="Consolas" w:cs="Consolas"/>
          <w:color w:val="000000"/>
          <w:sz w:val="23"/>
          <w:szCs w:val="23"/>
        </w:rPr>
        <w:t>it</w:t>
      </w:r>
      <w:r>
        <w:rPr>
          <w:rStyle w:val="o"/>
          <w:rFonts w:ascii="Consolas" w:hAnsi="Consolas" w:cs="Consolas"/>
          <w:color w:val="582800"/>
          <w:sz w:val="23"/>
          <w:szCs w:val="23"/>
        </w:rPr>
        <w:t>.</w:t>
      </w:r>
      <w:r>
        <w:rPr>
          <w:rStyle w:val="n"/>
          <w:rFonts w:ascii="Consolas" w:hAnsi="Consolas" w:cs="Consolas"/>
          <w:color w:val="000000"/>
          <w:sz w:val="23"/>
          <w:szCs w:val="23"/>
        </w:rPr>
        <w:t>next</w:t>
      </w:r>
      <w:r>
        <w:rPr>
          <w:rStyle w:val="p"/>
          <w:rFonts w:ascii="Consolas" w:hAnsi="Consolas" w:cs="Consolas"/>
          <w:b/>
          <w:bCs/>
          <w:color w:val="000000"/>
          <w:sz w:val="23"/>
          <w:szCs w:val="23"/>
        </w:rPr>
        <w:t>()</w:t>
      </w:r>
      <w:proofErr w:type="gramEnd"/>
    </w:p>
    <w:p w:rsidR="00336D82" w:rsidRDefault="00336D82" w:rsidP="00336D82">
      <w:pPr>
        <w:pStyle w:val="HTMLPreformatted"/>
        <w:shd w:val="clear" w:color="auto" w:fill="EEEEEE"/>
        <w:spacing w:before="225" w:after="225" w:line="312" w:lineRule="atLeast"/>
        <w:ind w:left="-450" w:right="-450"/>
        <w:rPr>
          <w:rFonts w:ascii="Consolas" w:hAnsi="Consolas" w:cs="Consolas"/>
          <w:color w:val="3E4349"/>
          <w:sz w:val="23"/>
          <w:szCs w:val="23"/>
        </w:rPr>
      </w:pPr>
      <w:r>
        <w:rPr>
          <w:rStyle w:val="go"/>
          <w:rFonts w:ascii="Consolas" w:hAnsi="Consolas" w:cs="Consolas"/>
          <w:color w:val="808080"/>
          <w:sz w:val="23"/>
          <w:szCs w:val="23"/>
        </w:rPr>
        <w:t>1</w:t>
      </w:r>
    </w:p>
    <w:p w:rsidR="00336D82" w:rsidRDefault="00336D82" w:rsidP="00336D82">
      <w:pPr>
        <w:pStyle w:val="HTMLPreformatted"/>
        <w:shd w:val="clear" w:color="auto" w:fill="EEEEEE"/>
        <w:spacing w:before="225" w:after="225" w:line="312" w:lineRule="atLeast"/>
        <w:ind w:left="-450" w:right="-450"/>
        <w:rPr>
          <w:rFonts w:ascii="Consolas" w:hAnsi="Consolas" w:cs="Consolas"/>
          <w:color w:val="3E4349"/>
          <w:sz w:val="23"/>
          <w:szCs w:val="23"/>
        </w:rPr>
      </w:pPr>
      <w:r>
        <w:rPr>
          <w:rStyle w:val="gp"/>
          <w:rFonts w:ascii="Consolas" w:hAnsi="Consolas" w:cs="Consolas"/>
          <w:color w:val="745334"/>
          <w:sz w:val="23"/>
          <w:szCs w:val="23"/>
        </w:rPr>
        <w:t xml:space="preserve">&gt;&gt;&gt; </w:t>
      </w:r>
      <w:proofErr w:type="gramStart"/>
      <w:r>
        <w:rPr>
          <w:rStyle w:val="n"/>
          <w:rFonts w:ascii="Consolas" w:hAnsi="Consolas" w:cs="Consolas"/>
          <w:color w:val="000000"/>
          <w:sz w:val="23"/>
          <w:szCs w:val="23"/>
        </w:rPr>
        <w:t>it</w:t>
      </w:r>
      <w:r>
        <w:rPr>
          <w:rStyle w:val="o"/>
          <w:rFonts w:ascii="Consolas" w:hAnsi="Consolas" w:cs="Consolas"/>
          <w:color w:val="582800"/>
          <w:sz w:val="23"/>
          <w:szCs w:val="23"/>
        </w:rPr>
        <w:t>.</w:t>
      </w:r>
      <w:r>
        <w:rPr>
          <w:rStyle w:val="n"/>
          <w:rFonts w:ascii="Consolas" w:hAnsi="Consolas" w:cs="Consolas"/>
          <w:color w:val="000000"/>
          <w:sz w:val="23"/>
          <w:szCs w:val="23"/>
        </w:rPr>
        <w:t>next</w:t>
      </w:r>
      <w:r>
        <w:rPr>
          <w:rStyle w:val="p"/>
          <w:rFonts w:ascii="Consolas" w:hAnsi="Consolas" w:cs="Consolas"/>
          <w:b/>
          <w:bCs/>
          <w:color w:val="000000"/>
          <w:sz w:val="23"/>
          <w:szCs w:val="23"/>
        </w:rPr>
        <w:t>()</w:t>
      </w:r>
      <w:proofErr w:type="gramEnd"/>
    </w:p>
    <w:p w:rsidR="00336D82" w:rsidRDefault="00336D82" w:rsidP="00336D82">
      <w:pPr>
        <w:pStyle w:val="HTMLPreformatted"/>
        <w:shd w:val="clear" w:color="auto" w:fill="EEEEEE"/>
        <w:spacing w:before="225" w:after="225" w:line="312" w:lineRule="atLeast"/>
        <w:ind w:left="-450" w:right="-450"/>
        <w:rPr>
          <w:rFonts w:ascii="Consolas" w:hAnsi="Consolas" w:cs="Consolas"/>
          <w:color w:val="3E4349"/>
          <w:sz w:val="23"/>
          <w:szCs w:val="23"/>
        </w:rPr>
      </w:pPr>
      <w:r>
        <w:rPr>
          <w:rStyle w:val="gt"/>
          <w:rFonts w:ascii="Consolas" w:hAnsi="Consolas" w:cs="Consolas"/>
          <w:b/>
          <w:bCs/>
          <w:color w:val="A40000"/>
          <w:sz w:val="23"/>
          <w:szCs w:val="23"/>
        </w:rPr>
        <w:t>Traceback (most recent call last):</w:t>
      </w:r>
    </w:p>
    <w:p w:rsidR="00336D82" w:rsidRDefault="00336D82" w:rsidP="00336D82">
      <w:pPr>
        <w:pStyle w:val="HTMLPreformatted"/>
        <w:shd w:val="clear" w:color="auto" w:fill="EEEEEE"/>
        <w:spacing w:before="225" w:after="225" w:line="312" w:lineRule="atLeast"/>
        <w:ind w:left="-450" w:right="-450"/>
        <w:rPr>
          <w:rFonts w:ascii="Consolas" w:hAnsi="Consolas" w:cs="Consolas"/>
          <w:color w:val="3E4349"/>
          <w:sz w:val="23"/>
          <w:szCs w:val="23"/>
        </w:rPr>
      </w:pPr>
      <w:r>
        <w:rPr>
          <w:rFonts w:ascii="Consolas" w:hAnsi="Consolas" w:cs="Consolas"/>
          <w:color w:val="3E4349"/>
          <w:sz w:val="23"/>
          <w:szCs w:val="23"/>
        </w:rPr>
        <w:t xml:space="preserve">  File </w:t>
      </w:r>
      <w:r>
        <w:rPr>
          <w:rStyle w:val="nb"/>
          <w:rFonts w:ascii="Consolas" w:hAnsi="Consolas" w:cs="Consolas"/>
          <w:color w:val="004461"/>
          <w:sz w:val="23"/>
          <w:szCs w:val="23"/>
        </w:rPr>
        <w:t>"&lt;stdin&gt;"</w:t>
      </w:r>
      <w:r>
        <w:rPr>
          <w:rFonts w:ascii="Consolas" w:hAnsi="Consolas" w:cs="Consolas"/>
          <w:color w:val="3E4349"/>
          <w:sz w:val="23"/>
          <w:szCs w:val="23"/>
        </w:rPr>
        <w:t xml:space="preserve">, line </w:t>
      </w:r>
      <w:r>
        <w:rPr>
          <w:rStyle w:val="m"/>
          <w:rFonts w:ascii="Consolas" w:hAnsi="Consolas" w:cs="Consolas"/>
          <w:color w:val="990000"/>
          <w:sz w:val="23"/>
          <w:szCs w:val="23"/>
        </w:rPr>
        <w:t>1</w:t>
      </w:r>
      <w:r>
        <w:rPr>
          <w:rFonts w:ascii="Consolas" w:hAnsi="Consolas" w:cs="Consolas"/>
          <w:color w:val="3E4349"/>
          <w:sz w:val="23"/>
          <w:szCs w:val="23"/>
        </w:rPr>
        <w:t xml:space="preserve">, in </w:t>
      </w:r>
      <w:r>
        <w:rPr>
          <w:rStyle w:val="n"/>
          <w:rFonts w:ascii="Consolas" w:hAnsi="Consolas" w:cs="Consolas"/>
          <w:color w:val="000000"/>
          <w:sz w:val="23"/>
          <w:szCs w:val="23"/>
        </w:rPr>
        <w:t>&lt;module&gt;</w:t>
      </w:r>
    </w:p>
    <w:p w:rsidR="00336D82" w:rsidRDefault="00336D82" w:rsidP="00336D82">
      <w:pPr>
        <w:pStyle w:val="HTMLPreformatted"/>
        <w:shd w:val="clear" w:color="auto" w:fill="EEEEEE"/>
        <w:spacing w:before="225" w:after="225" w:line="312" w:lineRule="atLeast"/>
        <w:ind w:left="-450" w:right="-450"/>
        <w:rPr>
          <w:rFonts w:ascii="Consolas" w:hAnsi="Consolas" w:cs="Consolas"/>
          <w:color w:val="3E4349"/>
          <w:sz w:val="23"/>
          <w:szCs w:val="23"/>
        </w:rPr>
      </w:pPr>
      <w:r>
        <w:rPr>
          <w:rStyle w:val="gr"/>
          <w:rFonts w:ascii="Consolas" w:hAnsi="Consolas" w:cs="Consolas"/>
          <w:color w:val="EF2929"/>
          <w:sz w:val="23"/>
          <w:szCs w:val="23"/>
        </w:rPr>
        <w:t>StopIteration</w:t>
      </w:r>
    </w:p>
    <w:p w:rsidR="00336D82" w:rsidRDefault="00336D82" w:rsidP="00336D82">
      <w:pPr>
        <w:pStyle w:val="Heading2"/>
        <w:shd w:val="clear" w:color="auto" w:fill="FFFFFF"/>
        <w:spacing w:before="450" w:after="150"/>
        <w:rPr>
          <w:rFonts w:ascii="Garamond" w:hAnsi="Garamond"/>
          <w:b w:val="0"/>
          <w:bCs w:val="0"/>
          <w:color w:val="3E4349"/>
          <w:sz w:val="47"/>
          <w:szCs w:val="47"/>
        </w:rPr>
      </w:pPr>
      <w:r>
        <w:rPr>
          <w:rFonts w:ascii="Garamond" w:hAnsi="Garamond"/>
          <w:b w:val="0"/>
          <w:bCs w:val="0"/>
          <w:color w:val="3E4349"/>
          <w:sz w:val="47"/>
          <w:szCs w:val="47"/>
        </w:rPr>
        <w:t>5.2. Generators</w:t>
      </w:r>
    </w:p>
    <w:p w:rsidR="00336D82" w:rsidRDefault="00336D82" w:rsidP="00336D82">
      <w:pPr>
        <w:pStyle w:val="NormalWeb"/>
        <w:shd w:val="clear" w:color="auto" w:fill="FFFFFF"/>
        <w:spacing w:line="336" w:lineRule="atLeast"/>
        <w:rPr>
          <w:rFonts w:ascii="Georgia" w:hAnsi="Georgia"/>
          <w:color w:val="3E4349"/>
          <w:sz w:val="26"/>
          <w:szCs w:val="26"/>
        </w:rPr>
      </w:pPr>
      <w:proofErr w:type="gramStart"/>
      <w:r>
        <w:rPr>
          <w:rFonts w:ascii="Georgia" w:hAnsi="Georgia"/>
          <w:color w:val="3E4349"/>
          <w:sz w:val="26"/>
          <w:szCs w:val="26"/>
        </w:rPr>
        <w:t>Generators simplifies</w:t>
      </w:r>
      <w:proofErr w:type="gramEnd"/>
      <w:r>
        <w:rPr>
          <w:rFonts w:ascii="Georgia" w:hAnsi="Georgia"/>
          <w:color w:val="3E4349"/>
          <w:sz w:val="26"/>
          <w:szCs w:val="26"/>
        </w:rPr>
        <w:t xml:space="preserve"> creation of iterators. A generator is a function that produces a sequence of results instead of a single value.</w:t>
      </w:r>
    </w:p>
    <w:p w:rsidR="00336D82" w:rsidRDefault="00336D82" w:rsidP="00336D82">
      <w:pPr>
        <w:pStyle w:val="HTMLPreformatted"/>
        <w:shd w:val="clear" w:color="auto" w:fill="EEEEEE"/>
        <w:spacing w:before="225" w:after="225" w:line="312" w:lineRule="atLeast"/>
        <w:ind w:left="-450" w:right="-450"/>
        <w:rPr>
          <w:rFonts w:ascii="Consolas" w:hAnsi="Consolas" w:cs="Consolas"/>
          <w:color w:val="3E4349"/>
          <w:sz w:val="23"/>
          <w:szCs w:val="23"/>
        </w:rPr>
      </w:pPr>
      <w:proofErr w:type="gramStart"/>
      <w:r>
        <w:rPr>
          <w:rStyle w:val="k"/>
          <w:rFonts w:ascii="Consolas" w:hAnsi="Consolas" w:cs="Consolas"/>
          <w:b/>
          <w:bCs/>
          <w:color w:val="004461"/>
          <w:sz w:val="23"/>
          <w:szCs w:val="23"/>
        </w:rPr>
        <w:lastRenderedPageBreak/>
        <w:t>def</w:t>
      </w:r>
      <w:proofErr w:type="gramEnd"/>
      <w:r>
        <w:rPr>
          <w:rFonts w:ascii="Consolas" w:hAnsi="Consolas" w:cs="Consolas"/>
          <w:color w:val="3E4349"/>
          <w:sz w:val="23"/>
          <w:szCs w:val="23"/>
        </w:rPr>
        <w:t xml:space="preserve"> </w:t>
      </w:r>
      <w:r>
        <w:rPr>
          <w:rStyle w:val="nf"/>
          <w:rFonts w:ascii="Consolas" w:hAnsi="Consolas" w:cs="Consolas"/>
          <w:color w:val="000000"/>
          <w:sz w:val="23"/>
          <w:szCs w:val="23"/>
        </w:rPr>
        <w:t>yrange</w:t>
      </w:r>
      <w:r>
        <w:rPr>
          <w:rStyle w:val="p"/>
          <w:rFonts w:ascii="Consolas" w:hAnsi="Consolas" w:cs="Consolas"/>
          <w:b/>
          <w:bCs/>
          <w:color w:val="000000"/>
          <w:sz w:val="23"/>
          <w:szCs w:val="23"/>
        </w:rPr>
        <w:t>(</w:t>
      </w:r>
      <w:r>
        <w:rPr>
          <w:rStyle w:val="n"/>
          <w:rFonts w:ascii="Consolas" w:hAnsi="Consolas" w:cs="Consolas"/>
          <w:color w:val="000000"/>
          <w:sz w:val="23"/>
          <w:szCs w:val="23"/>
        </w:rPr>
        <w:t>n</w:t>
      </w:r>
      <w:r>
        <w:rPr>
          <w:rStyle w:val="p"/>
          <w:rFonts w:ascii="Consolas" w:hAnsi="Consolas" w:cs="Consolas"/>
          <w:b/>
          <w:bCs/>
          <w:color w:val="000000"/>
          <w:sz w:val="23"/>
          <w:szCs w:val="23"/>
        </w:rPr>
        <w:t>):</w:t>
      </w:r>
    </w:p>
    <w:p w:rsidR="00336D82" w:rsidRDefault="00336D82" w:rsidP="00336D82">
      <w:pPr>
        <w:pStyle w:val="HTMLPreformatted"/>
        <w:shd w:val="clear" w:color="auto" w:fill="EEEEEE"/>
        <w:spacing w:before="225" w:after="225" w:line="312" w:lineRule="atLeast"/>
        <w:ind w:left="-450" w:right="-450"/>
        <w:rPr>
          <w:rFonts w:ascii="Consolas" w:hAnsi="Consolas" w:cs="Consolas"/>
          <w:color w:val="3E4349"/>
          <w:sz w:val="23"/>
          <w:szCs w:val="23"/>
        </w:rPr>
      </w:pPr>
      <w:r>
        <w:rPr>
          <w:rFonts w:ascii="Consolas" w:hAnsi="Consolas" w:cs="Consolas"/>
          <w:color w:val="3E4349"/>
          <w:sz w:val="23"/>
          <w:szCs w:val="23"/>
        </w:rPr>
        <w:t xml:space="preserve">    </w:t>
      </w:r>
      <w:r>
        <w:rPr>
          <w:rStyle w:val="n"/>
          <w:rFonts w:ascii="Consolas" w:hAnsi="Consolas" w:cs="Consolas"/>
          <w:color w:val="000000"/>
          <w:sz w:val="23"/>
          <w:szCs w:val="23"/>
        </w:rPr>
        <w:t>i</w:t>
      </w:r>
      <w:r>
        <w:rPr>
          <w:rFonts w:ascii="Consolas" w:hAnsi="Consolas" w:cs="Consolas"/>
          <w:color w:val="3E4349"/>
          <w:sz w:val="23"/>
          <w:szCs w:val="23"/>
        </w:rPr>
        <w:t xml:space="preserve"> </w:t>
      </w:r>
      <w:r>
        <w:rPr>
          <w:rStyle w:val="o"/>
          <w:rFonts w:ascii="Consolas" w:hAnsi="Consolas" w:cs="Consolas"/>
          <w:color w:val="582800"/>
          <w:sz w:val="23"/>
          <w:szCs w:val="23"/>
        </w:rPr>
        <w:t>=</w:t>
      </w:r>
      <w:r>
        <w:rPr>
          <w:rFonts w:ascii="Consolas" w:hAnsi="Consolas" w:cs="Consolas"/>
          <w:color w:val="3E4349"/>
          <w:sz w:val="23"/>
          <w:szCs w:val="23"/>
        </w:rPr>
        <w:t xml:space="preserve"> </w:t>
      </w:r>
      <w:r>
        <w:rPr>
          <w:rStyle w:val="mi"/>
          <w:rFonts w:ascii="Consolas" w:hAnsi="Consolas" w:cs="Consolas"/>
          <w:color w:val="990000"/>
          <w:sz w:val="23"/>
          <w:szCs w:val="23"/>
        </w:rPr>
        <w:t>0</w:t>
      </w:r>
    </w:p>
    <w:p w:rsidR="00336D82" w:rsidRDefault="00336D82" w:rsidP="00336D82">
      <w:pPr>
        <w:pStyle w:val="HTMLPreformatted"/>
        <w:shd w:val="clear" w:color="auto" w:fill="EEEEEE"/>
        <w:spacing w:before="225" w:after="225" w:line="312" w:lineRule="atLeast"/>
        <w:ind w:left="-450" w:right="-450"/>
        <w:rPr>
          <w:rFonts w:ascii="Consolas" w:hAnsi="Consolas" w:cs="Consolas"/>
          <w:color w:val="3E4349"/>
          <w:sz w:val="23"/>
          <w:szCs w:val="23"/>
        </w:rPr>
      </w:pPr>
      <w:r>
        <w:rPr>
          <w:rFonts w:ascii="Consolas" w:hAnsi="Consolas" w:cs="Consolas"/>
          <w:color w:val="3E4349"/>
          <w:sz w:val="23"/>
          <w:szCs w:val="23"/>
        </w:rPr>
        <w:t xml:space="preserve">    </w:t>
      </w:r>
      <w:proofErr w:type="gramStart"/>
      <w:r>
        <w:rPr>
          <w:rStyle w:val="k"/>
          <w:rFonts w:ascii="Consolas" w:hAnsi="Consolas" w:cs="Consolas"/>
          <w:b/>
          <w:bCs/>
          <w:color w:val="004461"/>
          <w:sz w:val="23"/>
          <w:szCs w:val="23"/>
        </w:rPr>
        <w:t>while</w:t>
      </w:r>
      <w:proofErr w:type="gramEnd"/>
      <w:r>
        <w:rPr>
          <w:rFonts w:ascii="Consolas" w:hAnsi="Consolas" w:cs="Consolas"/>
          <w:color w:val="3E4349"/>
          <w:sz w:val="23"/>
          <w:szCs w:val="23"/>
        </w:rPr>
        <w:t xml:space="preserve"> </w:t>
      </w:r>
      <w:r>
        <w:rPr>
          <w:rStyle w:val="n"/>
          <w:rFonts w:ascii="Consolas" w:hAnsi="Consolas" w:cs="Consolas"/>
          <w:color w:val="000000"/>
          <w:sz w:val="23"/>
          <w:szCs w:val="23"/>
        </w:rPr>
        <w:t>i</w:t>
      </w:r>
      <w:r>
        <w:rPr>
          <w:rFonts w:ascii="Consolas" w:hAnsi="Consolas" w:cs="Consolas"/>
          <w:color w:val="3E4349"/>
          <w:sz w:val="23"/>
          <w:szCs w:val="23"/>
        </w:rPr>
        <w:t xml:space="preserve"> </w:t>
      </w:r>
      <w:r>
        <w:rPr>
          <w:rStyle w:val="o"/>
          <w:rFonts w:ascii="Consolas" w:hAnsi="Consolas" w:cs="Consolas"/>
          <w:color w:val="582800"/>
          <w:sz w:val="23"/>
          <w:szCs w:val="23"/>
        </w:rPr>
        <w:t>&lt;</w:t>
      </w:r>
      <w:r>
        <w:rPr>
          <w:rFonts w:ascii="Consolas" w:hAnsi="Consolas" w:cs="Consolas"/>
          <w:color w:val="3E4349"/>
          <w:sz w:val="23"/>
          <w:szCs w:val="23"/>
        </w:rPr>
        <w:t xml:space="preserve"> </w:t>
      </w:r>
      <w:r>
        <w:rPr>
          <w:rStyle w:val="n"/>
          <w:rFonts w:ascii="Consolas" w:hAnsi="Consolas" w:cs="Consolas"/>
          <w:color w:val="000000"/>
          <w:sz w:val="23"/>
          <w:szCs w:val="23"/>
        </w:rPr>
        <w:t>n</w:t>
      </w:r>
      <w:r>
        <w:rPr>
          <w:rStyle w:val="p"/>
          <w:rFonts w:ascii="Consolas" w:hAnsi="Consolas" w:cs="Consolas"/>
          <w:b/>
          <w:bCs/>
          <w:color w:val="000000"/>
          <w:sz w:val="23"/>
          <w:szCs w:val="23"/>
        </w:rPr>
        <w:t>:</w:t>
      </w:r>
    </w:p>
    <w:p w:rsidR="00336D82" w:rsidRDefault="00336D82" w:rsidP="00336D82">
      <w:pPr>
        <w:pStyle w:val="HTMLPreformatted"/>
        <w:shd w:val="clear" w:color="auto" w:fill="EEEEEE"/>
        <w:spacing w:before="225" w:after="225" w:line="312" w:lineRule="atLeast"/>
        <w:ind w:left="-450" w:right="-450"/>
        <w:rPr>
          <w:rFonts w:ascii="Consolas" w:hAnsi="Consolas" w:cs="Consolas"/>
          <w:color w:val="3E4349"/>
          <w:sz w:val="23"/>
          <w:szCs w:val="23"/>
        </w:rPr>
      </w:pPr>
      <w:r>
        <w:rPr>
          <w:rFonts w:ascii="Consolas" w:hAnsi="Consolas" w:cs="Consolas"/>
          <w:color w:val="3E4349"/>
          <w:sz w:val="23"/>
          <w:szCs w:val="23"/>
        </w:rPr>
        <w:t xml:space="preserve">        </w:t>
      </w:r>
      <w:proofErr w:type="gramStart"/>
      <w:r>
        <w:rPr>
          <w:rStyle w:val="k"/>
          <w:rFonts w:ascii="Consolas" w:hAnsi="Consolas" w:cs="Consolas"/>
          <w:b/>
          <w:bCs/>
          <w:color w:val="004461"/>
          <w:sz w:val="23"/>
          <w:szCs w:val="23"/>
        </w:rPr>
        <w:t>yield</w:t>
      </w:r>
      <w:proofErr w:type="gramEnd"/>
      <w:r>
        <w:rPr>
          <w:rFonts w:ascii="Consolas" w:hAnsi="Consolas" w:cs="Consolas"/>
          <w:color w:val="3E4349"/>
          <w:sz w:val="23"/>
          <w:szCs w:val="23"/>
        </w:rPr>
        <w:t xml:space="preserve"> </w:t>
      </w:r>
      <w:r>
        <w:rPr>
          <w:rStyle w:val="n"/>
          <w:rFonts w:ascii="Consolas" w:hAnsi="Consolas" w:cs="Consolas"/>
          <w:color w:val="000000"/>
          <w:sz w:val="23"/>
          <w:szCs w:val="23"/>
        </w:rPr>
        <w:t>i</w:t>
      </w:r>
    </w:p>
    <w:p w:rsidR="00336D82" w:rsidRDefault="00336D82" w:rsidP="00336D82">
      <w:pPr>
        <w:pStyle w:val="HTMLPreformatted"/>
        <w:shd w:val="clear" w:color="auto" w:fill="EEEEEE"/>
        <w:spacing w:before="225" w:after="225" w:line="312" w:lineRule="atLeast"/>
        <w:ind w:left="-450" w:right="-450"/>
        <w:rPr>
          <w:rFonts w:ascii="Consolas" w:hAnsi="Consolas" w:cs="Consolas"/>
          <w:color w:val="3E4349"/>
          <w:sz w:val="23"/>
          <w:szCs w:val="23"/>
        </w:rPr>
      </w:pPr>
      <w:r>
        <w:rPr>
          <w:rFonts w:ascii="Consolas" w:hAnsi="Consolas" w:cs="Consolas"/>
          <w:color w:val="3E4349"/>
          <w:sz w:val="23"/>
          <w:szCs w:val="23"/>
        </w:rPr>
        <w:t xml:space="preserve">        </w:t>
      </w:r>
      <w:r>
        <w:rPr>
          <w:rStyle w:val="n"/>
          <w:rFonts w:ascii="Consolas" w:hAnsi="Consolas" w:cs="Consolas"/>
          <w:color w:val="000000"/>
          <w:sz w:val="23"/>
          <w:szCs w:val="23"/>
        </w:rPr>
        <w:t>i</w:t>
      </w:r>
      <w:r>
        <w:rPr>
          <w:rFonts w:ascii="Consolas" w:hAnsi="Consolas" w:cs="Consolas"/>
          <w:color w:val="3E4349"/>
          <w:sz w:val="23"/>
          <w:szCs w:val="23"/>
        </w:rPr>
        <w:t xml:space="preserve"> </w:t>
      </w:r>
      <w:r>
        <w:rPr>
          <w:rStyle w:val="o"/>
          <w:rFonts w:ascii="Consolas" w:hAnsi="Consolas" w:cs="Consolas"/>
          <w:color w:val="582800"/>
          <w:sz w:val="23"/>
          <w:szCs w:val="23"/>
        </w:rPr>
        <w:t>+=</w:t>
      </w:r>
      <w:r>
        <w:rPr>
          <w:rFonts w:ascii="Consolas" w:hAnsi="Consolas" w:cs="Consolas"/>
          <w:color w:val="3E4349"/>
          <w:sz w:val="23"/>
          <w:szCs w:val="23"/>
        </w:rPr>
        <w:t xml:space="preserve"> </w:t>
      </w:r>
      <w:r>
        <w:rPr>
          <w:rStyle w:val="mi"/>
          <w:rFonts w:ascii="Consolas" w:hAnsi="Consolas" w:cs="Consolas"/>
          <w:color w:val="990000"/>
          <w:sz w:val="23"/>
          <w:szCs w:val="23"/>
        </w:rPr>
        <w:t>1</w:t>
      </w:r>
    </w:p>
    <w:p w:rsidR="00336D82" w:rsidRDefault="00336D82" w:rsidP="00336D82">
      <w:pPr>
        <w:pStyle w:val="NormalWeb"/>
        <w:shd w:val="clear" w:color="auto" w:fill="FFFFFF"/>
        <w:spacing w:line="336" w:lineRule="atLeast"/>
        <w:rPr>
          <w:rFonts w:ascii="Georgia" w:hAnsi="Georgia"/>
          <w:color w:val="3E4349"/>
          <w:sz w:val="26"/>
          <w:szCs w:val="26"/>
        </w:rPr>
      </w:pPr>
      <w:r>
        <w:rPr>
          <w:rFonts w:ascii="Georgia" w:hAnsi="Georgia"/>
          <w:color w:val="3E4349"/>
          <w:sz w:val="26"/>
          <w:szCs w:val="26"/>
        </w:rPr>
        <w:t>Each time the</w:t>
      </w:r>
      <w:r>
        <w:rPr>
          <w:rStyle w:val="apple-converted-space"/>
          <w:rFonts w:ascii="Georgia" w:eastAsiaTheme="majorEastAsia" w:hAnsi="Georgia"/>
          <w:color w:val="3E4349"/>
          <w:sz w:val="26"/>
          <w:szCs w:val="26"/>
        </w:rPr>
        <w:t> </w:t>
      </w:r>
      <w:r>
        <w:rPr>
          <w:rStyle w:val="pre"/>
          <w:rFonts w:ascii="Consolas" w:hAnsi="Consolas" w:cs="Consolas"/>
          <w:color w:val="222222"/>
          <w:sz w:val="23"/>
          <w:szCs w:val="23"/>
          <w:shd w:val="clear" w:color="auto" w:fill="ECF0F3"/>
        </w:rPr>
        <w:t>yield</w:t>
      </w:r>
      <w:r>
        <w:rPr>
          <w:rStyle w:val="apple-converted-space"/>
          <w:rFonts w:ascii="Georgia" w:eastAsiaTheme="majorEastAsia" w:hAnsi="Georgia"/>
          <w:color w:val="3E4349"/>
          <w:sz w:val="26"/>
          <w:szCs w:val="26"/>
        </w:rPr>
        <w:t> </w:t>
      </w:r>
      <w:r>
        <w:rPr>
          <w:rFonts w:ascii="Georgia" w:hAnsi="Georgia"/>
          <w:color w:val="3E4349"/>
          <w:sz w:val="26"/>
          <w:szCs w:val="26"/>
        </w:rPr>
        <w:t>statement is executed the function generates a new value.</w:t>
      </w:r>
    </w:p>
    <w:p w:rsidR="00336D82" w:rsidRDefault="00336D82" w:rsidP="00336D82">
      <w:pPr>
        <w:pStyle w:val="HTMLPreformatted"/>
        <w:shd w:val="clear" w:color="auto" w:fill="EEEEEE"/>
        <w:spacing w:before="225" w:after="225" w:line="312" w:lineRule="atLeast"/>
        <w:ind w:left="-450" w:right="-450"/>
        <w:rPr>
          <w:rFonts w:ascii="Consolas" w:hAnsi="Consolas" w:cs="Consolas"/>
          <w:color w:val="3E4349"/>
          <w:sz w:val="23"/>
          <w:szCs w:val="23"/>
        </w:rPr>
      </w:pPr>
      <w:r>
        <w:rPr>
          <w:rStyle w:val="gp"/>
          <w:rFonts w:ascii="Consolas" w:hAnsi="Consolas" w:cs="Consolas"/>
          <w:color w:val="745334"/>
          <w:sz w:val="23"/>
          <w:szCs w:val="23"/>
        </w:rPr>
        <w:t xml:space="preserve">&gt;&gt;&gt; </w:t>
      </w:r>
      <w:r>
        <w:rPr>
          <w:rStyle w:val="n"/>
          <w:rFonts w:ascii="Consolas" w:hAnsi="Consolas" w:cs="Consolas"/>
          <w:color w:val="000000"/>
          <w:sz w:val="23"/>
          <w:szCs w:val="23"/>
        </w:rPr>
        <w:t>y</w:t>
      </w:r>
      <w:r>
        <w:rPr>
          <w:rFonts w:ascii="Consolas" w:hAnsi="Consolas" w:cs="Consolas"/>
          <w:color w:val="3E4349"/>
          <w:sz w:val="23"/>
          <w:szCs w:val="23"/>
        </w:rPr>
        <w:t xml:space="preserve"> </w:t>
      </w:r>
      <w:r>
        <w:rPr>
          <w:rStyle w:val="o"/>
          <w:rFonts w:ascii="Consolas" w:hAnsi="Consolas" w:cs="Consolas"/>
          <w:color w:val="582800"/>
          <w:sz w:val="23"/>
          <w:szCs w:val="23"/>
        </w:rPr>
        <w:t>=</w:t>
      </w:r>
      <w:r>
        <w:rPr>
          <w:rFonts w:ascii="Consolas" w:hAnsi="Consolas" w:cs="Consolas"/>
          <w:color w:val="3E4349"/>
          <w:sz w:val="23"/>
          <w:szCs w:val="23"/>
        </w:rPr>
        <w:t xml:space="preserve"> </w:t>
      </w:r>
      <w:proofErr w:type="gramStart"/>
      <w:r>
        <w:rPr>
          <w:rStyle w:val="n"/>
          <w:rFonts w:ascii="Consolas" w:hAnsi="Consolas" w:cs="Consolas"/>
          <w:color w:val="000000"/>
          <w:sz w:val="23"/>
          <w:szCs w:val="23"/>
        </w:rPr>
        <w:t>yrange</w:t>
      </w:r>
      <w:r>
        <w:rPr>
          <w:rStyle w:val="p"/>
          <w:rFonts w:ascii="Consolas" w:hAnsi="Consolas" w:cs="Consolas"/>
          <w:b/>
          <w:bCs/>
          <w:color w:val="000000"/>
          <w:sz w:val="23"/>
          <w:szCs w:val="23"/>
        </w:rPr>
        <w:t>(</w:t>
      </w:r>
      <w:proofErr w:type="gramEnd"/>
      <w:r>
        <w:rPr>
          <w:rStyle w:val="mi"/>
          <w:rFonts w:ascii="Consolas" w:hAnsi="Consolas" w:cs="Consolas"/>
          <w:color w:val="990000"/>
          <w:sz w:val="23"/>
          <w:szCs w:val="23"/>
        </w:rPr>
        <w:t>3</w:t>
      </w:r>
      <w:r>
        <w:rPr>
          <w:rStyle w:val="p"/>
          <w:rFonts w:ascii="Consolas" w:hAnsi="Consolas" w:cs="Consolas"/>
          <w:b/>
          <w:bCs/>
          <w:color w:val="000000"/>
          <w:sz w:val="23"/>
          <w:szCs w:val="23"/>
        </w:rPr>
        <w:t>)</w:t>
      </w:r>
    </w:p>
    <w:p w:rsidR="00336D82" w:rsidRDefault="00336D82" w:rsidP="00336D82">
      <w:pPr>
        <w:pStyle w:val="HTMLPreformatted"/>
        <w:shd w:val="clear" w:color="auto" w:fill="EEEEEE"/>
        <w:spacing w:before="225" w:after="225" w:line="312" w:lineRule="atLeast"/>
        <w:ind w:left="-450" w:right="-450"/>
        <w:rPr>
          <w:rFonts w:ascii="Consolas" w:hAnsi="Consolas" w:cs="Consolas"/>
          <w:color w:val="3E4349"/>
          <w:sz w:val="23"/>
          <w:szCs w:val="23"/>
        </w:rPr>
      </w:pPr>
      <w:r>
        <w:rPr>
          <w:rStyle w:val="gp"/>
          <w:rFonts w:ascii="Consolas" w:hAnsi="Consolas" w:cs="Consolas"/>
          <w:color w:val="745334"/>
          <w:sz w:val="23"/>
          <w:szCs w:val="23"/>
        </w:rPr>
        <w:t xml:space="preserve">&gt;&gt;&gt; </w:t>
      </w:r>
      <w:proofErr w:type="gramStart"/>
      <w:r>
        <w:rPr>
          <w:rStyle w:val="n"/>
          <w:rFonts w:ascii="Consolas" w:hAnsi="Consolas" w:cs="Consolas"/>
          <w:color w:val="000000"/>
          <w:sz w:val="23"/>
          <w:szCs w:val="23"/>
        </w:rPr>
        <w:t>y</w:t>
      </w:r>
      <w:proofErr w:type="gramEnd"/>
    </w:p>
    <w:p w:rsidR="00336D82" w:rsidRDefault="00336D82" w:rsidP="00336D82">
      <w:pPr>
        <w:pStyle w:val="HTMLPreformatted"/>
        <w:shd w:val="clear" w:color="auto" w:fill="EEEEEE"/>
        <w:spacing w:before="225" w:after="225" w:line="312" w:lineRule="atLeast"/>
        <w:ind w:left="-450" w:right="-450"/>
        <w:rPr>
          <w:rFonts w:ascii="Consolas" w:hAnsi="Consolas" w:cs="Consolas"/>
          <w:color w:val="3E4349"/>
          <w:sz w:val="23"/>
          <w:szCs w:val="23"/>
        </w:rPr>
      </w:pPr>
      <w:r>
        <w:rPr>
          <w:rStyle w:val="go"/>
          <w:rFonts w:ascii="Consolas" w:hAnsi="Consolas" w:cs="Consolas"/>
          <w:color w:val="808080"/>
          <w:sz w:val="23"/>
          <w:szCs w:val="23"/>
        </w:rPr>
        <w:t>&lt;</w:t>
      </w:r>
      <w:proofErr w:type="gramStart"/>
      <w:r>
        <w:rPr>
          <w:rStyle w:val="go"/>
          <w:rFonts w:ascii="Consolas" w:hAnsi="Consolas" w:cs="Consolas"/>
          <w:color w:val="808080"/>
          <w:sz w:val="23"/>
          <w:szCs w:val="23"/>
        </w:rPr>
        <w:t>generator</w:t>
      </w:r>
      <w:proofErr w:type="gramEnd"/>
      <w:r>
        <w:rPr>
          <w:rStyle w:val="go"/>
          <w:rFonts w:ascii="Consolas" w:hAnsi="Consolas" w:cs="Consolas"/>
          <w:color w:val="808080"/>
          <w:sz w:val="23"/>
          <w:szCs w:val="23"/>
        </w:rPr>
        <w:t xml:space="preserve"> object yrange at 0x401f30&gt;</w:t>
      </w:r>
    </w:p>
    <w:p w:rsidR="00336D82" w:rsidRDefault="00336D82" w:rsidP="00336D82">
      <w:pPr>
        <w:pStyle w:val="HTMLPreformatted"/>
        <w:shd w:val="clear" w:color="auto" w:fill="EEEEEE"/>
        <w:spacing w:before="225" w:after="225" w:line="312" w:lineRule="atLeast"/>
        <w:ind w:left="-450" w:right="-450"/>
        <w:rPr>
          <w:rFonts w:ascii="Consolas" w:hAnsi="Consolas" w:cs="Consolas"/>
          <w:color w:val="3E4349"/>
          <w:sz w:val="23"/>
          <w:szCs w:val="23"/>
        </w:rPr>
      </w:pPr>
      <w:r>
        <w:rPr>
          <w:rStyle w:val="gp"/>
          <w:rFonts w:ascii="Consolas" w:hAnsi="Consolas" w:cs="Consolas"/>
          <w:color w:val="745334"/>
          <w:sz w:val="23"/>
          <w:szCs w:val="23"/>
        </w:rPr>
        <w:t xml:space="preserve">&gt;&gt;&gt; </w:t>
      </w:r>
      <w:proofErr w:type="gramStart"/>
      <w:r>
        <w:rPr>
          <w:rStyle w:val="n"/>
          <w:rFonts w:ascii="Consolas" w:hAnsi="Consolas" w:cs="Consolas"/>
          <w:color w:val="000000"/>
          <w:sz w:val="23"/>
          <w:szCs w:val="23"/>
        </w:rPr>
        <w:t>y</w:t>
      </w:r>
      <w:r>
        <w:rPr>
          <w:rStyle w:val="o"/>
          <w:rFonts w:ascii="Consolas" w:hAnsi="Consolas" w:cs="Consolas"/>
          <w:color w:val="582800"/>
          <w:sz w:val="23"/>
          <w:szCs w:val="23"/>
        </w:rPr>
        <w:t>.</w:t>
      </w:r>
      <w:r>
        <w:rPr>
          <w:rStyle w:val="n"/>
          <w:rFonts w:ascii="Consolas" w:hAnsi="Consolas" w:cs="Consolas"/>
          <w:color w:val="000000"/>
          <w:sz w:val="23"/>
          <w:szCs w:val="23"/>
        </w:rPr>
        <w:t>next</w:t>
      </w:r>
      <w:r>
        <w:rPr>
          <w:rStyle w:val="p"/>
          <w:rFonts w:ascii="Consolas" w:hAnsi="Consolas" w:cs="Consolas"/>
          <w:b/>
          <w:bCs/>
          <w:color w:val="000000"/>
          <w:sz w:val="23"/>
          <w:szCs w:val="23"/>
        </w:rPr>
        <w:t>()</w:t>
      </w:r>
      <w:proofErr w:type="gramEnd"/>
    </w:p>
    <w:p w:rsidR="00336D82" w:rsidRDefault="00336D82" w:rsidP="00336D82">
      <w:pPr>
        <w:pStyle w:val="HTMLPreformatted"/>
        <w:shd w:val="clear" w:color="auto" w:fill="EEEEEE"/>
        <w:spacing w:before="225" w:after="225" w:line="312" w:lineRule="atLeast"/>
        <w:ind w:left="-450" w:right="-450"/>
        <w:rPr>
          <w:rFonts w:ascii="Consolas" w:hAnsi="Consolas" w:cs="Consolas"/>
          <w:color w:val="3E4349"/>
          <w:sz w:val="23"/>
          <w:szCs w:val="23"/>
        </w:rPr>
      </w:pPr>
      <w:r>
        <w:rPr>
          <w:rStyle w:val="go"/>
          <w:rFonts w:ascii="Consolas" w:hAnsi="Consolas" w:cs="Consolas"/>
          <w:color w:val="808080"/>
          <w:sz w:val="23"/>
          <w:szCs w:val="23"/>
        </w:rPr>
        <w:t>0</w:t>
      </w:r>
    </w:p>
    <w:p w:rsidR="00336D82" w:rsidRDefault="00336D82" w:rsidP="00336D82">
      <w:pPr>
        <w:pStyle w:val="HTMLPreformatted"/>
        <w:shd w:val="clear" w:color="auto" w:fill="EEEEEE"/>
        <w:spacing w:before="225" w:after="225" w:line="312" w:lineRule="atLeast"/>
        <w:ind w:left="-450" w:right="-450"/>
        <w:rPr>
          <w:rFonts w:ascii="Consolas" w:hAnsi="Consolas" w:cs="Consolas"/>
          <w:color w:val="3E4349"/>
          <w:sz w:val="23"/>
          <w:szCs w:val="23"/>
        </w:rPr>
      </w:pPr>
      <w:r>
        <w:rPr>
          <w:rStyle w:val="gp"/>
          <w:rFonts w:ascii="Consolas" w:hAnsi="Consolas" w:cs="Consolas"/>
          <w:color w:val="745334"/>
          <w:sz w:val="23"/>
          <w:szCs w:val="23"/>
        </w:rPr>
        <w:t xml:space="preserve">&gt;&gt;&gt; </w:t>
      </w:r>
      <w:proofErr w:type="gramStart"/>
      <w:r>
        <w:rPr>
          <w:rStyle w:val="n"/>
          <w:rFonts w:ascii="Consolas" w:hAnsi="Consolas" w:cs="Consolas"/>
          <w:color w:val="000000"/>
          <w:sz w:val="23"/>
          <w:szCs w:val="23"/>
        </w:rPr>
        <w:t>y</w:t>
      </w:r>
      <w:r>
        <w:rPr>
          <w:rStyle w:val="o"/>
          <w:rFonts w:ascii="Consolas" w:hAnsi="Consolas" w:cs="Consolas"/>
          <w:color w:val="582800"/>
          <w:sz w:val="23"/>
          <w:szCs w:val="23"/>
        </w:rPr>
        <w:t>.</w:t>
      </w:r>
      <w:r>
        <w:rPr>
          <w:rStyle w:val="n"/>
          <w:rFonts w:ascii="Consolas" w:hAnsi="Consolas" w:cs="Consolas"/>
          <w:color w:val="000000"/>
          <w:sz w:val="23"/>
          <w:szCs w:val="23"/>
        </w:rPr>
        <w:t>next</w:t>
      </w:r>
      <w:r>
        <w:rPr>
          <w:rStyle w:val="p"/>
          <w:rFonts w:ascii="Consolas" w:hAnsi="Consolas" w:cs="Consolas"/>
          <w:b/>
          <w:bCs/>
          <w:color w:val="000000"/>
          <w:sz w:val="23"/>
          <w:szCs w:val="23"/>
        </w:rPr>
        <w:t>()</w:t>
      </w:r>
      <w:proofErr w:type="gramEnd"/>
    </w:p>
    <w:p w:rsidR="00336D82" w:rsidRDefault="00336D82" w:rsidP="00336D82">
      <w:pPr>
        <w:pStyle w:val="HTMLPreformatted"/>
        <w:shd w:val="clear" w:color="auto" w:fill="EEEEEE"/>
        <w:spacing w:before="225" w:after="225" w:line="312" w:lineRule="atLeast"/>
        <w:ind w:left="-450" w:right="-450"/>
        <w:rPr>
          <w:rFonts w:ascii="Consolas" w:hAnsi="Consolas" w:cs="Consolas"/>
          <w:color w:val="3E4349"/>
          <w:sz w:val="23"/>
          <w:szCs w:val="23"/>
        </w:rPr>
      </w:pPr>
      <w:r>
        <w:rPr>
          <w:rStyle w:val="go"/>
          <w:rFonts w:ascii="Consolas" w:hAnsi="Consolas" w:cs="Consolas"/>
          <w:color w:val="808080"/>
          <w:sz w:val="23"/>
          <w:szCs w:val="23"/>
        </w:rPr>
        <w:t>1</w:t>
      </w:r>
    </w:p>
    <w:p w:rsidR="00336D82" w:rsidRDefault="00336D82" w:rsidP="00336D82">
      <w:pPr>
        <w:pStyle w:val="HTMLPreformatted"/>
        <w:shd w:val="clear" w:color="auto" w:fill="EEEEEE"/>
        <w:spacing w:before="225" w:after="225" w:line="312" w:lineRule="atLeast"/>
        <w:ind w:left="-450" w:right="-450"/>
        <w:rPr>
          <w:rFonts w:ascii="Consolas" w:hAnsi="Consolas" w:cs="Consolas"/>
          <w:color w:val="3E4349"/>
          <w:sz w:val="23"/>
          <w:szCs w:val="23"/>
        </w:rPr>
      </w:pPr>
      <w:r>
        <w:rPr>
          <w:rStyle w:val="gp"/>
          <w:rFonts w:ascii="Consolas" w:hAnsi="Consolas" w:cs="Consolas"/>
          <w:color w:val="745334"/>
          <w:sz w:val="23"/>
          <w:szCs w:val="23"/>
        </w:rPr>
        <w:t xml:space="preserve">&gt;&gt;&gt; </w:t>
      </w:r>
      <w:proofErr w:type="gramStart"/>
      <w:r>
        <w:rPr>
          <w:rStyle w:val="n"/>
          <w:rFonts w:ascii="Consolas" w:hAnsi="Consolas" w:cs="Consolas"/>
          <w:color w:val="000000"/>
          <w:sz w:val="23"/>
          <w:szCs w:val="23"/>
        </w:rPr>
        <w:t>y</w:t>
      </w:r>
      <w:r>
        <w:rPr>
          <w:rStyle w:val="o"/>
          <w:rFonts w:ascii="Consolas" w:hAnsi="Consolas" w:cs="Consolas"/>
          <w:color w:val="582800"/>
          <w:sz w:val="23"/>
          <w:szCs w:val="23"/>
        </w:rPr>
        <w:t>.</w:t>
      </w:r>
      <w:r>
        <w:rPr>
          <w:rStyle w:val="n"/>
          <w:rFonts w:ascii="Consolas" w:hAnsi="Consolas" w:cs="Consolas"/>
          <w:color w:val="000000"/>
          <w:sz w:val="23"/>
          <w:szCs w:val="23"/>
        </w:rPr>
        <w:t>next</w:t>
      </w:r>
      <w:r>
        <w:rPr>
          <w:rStyle w:val="p"/>
          <w:rFonts w:ascii="Consolas" w:hAnsi="Consolas" w:cs="Consolas"/>
          <w:b/>
          <w:bCs/>
          <w:color w:val="000000"/>
          <w:sz w:val="23"/>
          <w:szCs w:val="23"/>
        </w:rPr>
        <w:t>()</w:t>
      </w:r>
      <w:proofErr w:type="gramEnd"/>
    </w:p>
    <w:p w:rsidR="00336D82" w:rsidRDefault="00336D82" w:rsidP="00336D82">
      <w:pPr>
        <w:pStyle w:val="HTMLPreformatted"/>
        <w:shd w:val="clear" w:color="auto" w:fill="EEEEEE"/>
        <w:spacing w:before="225" w:after="225" w:line="312" w:lineRule="atLeast"/>
        <w:ind w:left="-450" w:right="-450"/>
        <w:rPr>
          <w:rFonts w:ascii="Consolas" w:hAnsi="Consolas" w:cs="Consolas"/>
          <w:color w:val="3E4349"/>
          <w:sz w:val="23"/>
          <w:szCs w:val="23"/>
        </w:rPr>
      </w:pPr>
      <w:r>
        <w:rPr>
          <w:rStyle w:val="go"/>
          <w:rFonts w:ascii="Consolas" w:hAnsi="Consolas" w:cs="Consolas"/>
          <w:color w:val="808080"/>
          <w:sz w:val="23"/>
          <w:szCs w:val="23"/>
        </w:rPr>
        <w:t>2</w:t>
      </w:r>
    </w:p>
    <w:p w:rsidR="00336D82" w:rsidRDefault="00336D82" w:rsidP="00336D82">
      <w:pPr>
        <w:pStyle w:val="HTMLPreformatted"/>
        <w:shd w:val="clear" w:color="auto" w:fill="EEEEEE"/>
        <w:spacing w:before="225" w:after="225" w:line="312" w:lineRule="atLeast"/>
        <w:ind w:left="-450" w:right="-450"/>
        <w:rPr>
          <w:rFonts w:ascii="Consolas" w:hAnsi="Consolas" w:cs="Consolas"/>
          <w:color w:val="3E4349"/>
          <w:sz w:val="23"/>
          <w:szCs w:val="23"/>
        </w:rPr>
      </w:pPr>
      <w:r>
        <w:rPr>
          <w:rStyle w:val="gp"/>
          <w:rFonts w:ascii="Consolas" w:hAnsi="Consolas" w:cs="Consolas"/>
          <w:color w:val="745334"/>
          <w:sz w:val="23"/>
          <w:szCs w:val="23"/>
        </w:rPr>
        <w:t xml:space="preserve">&gt;&gt;&gt; </w:t>
      </w:r>
      <w:proofErr w:type="gramStart"/>
      <w:r>
        <w:rPr>
          <w:rStyle w:val="n"/>
          <w:rFonts w:ascii="Consolas" w:hAnsi="Consolas" w:cs="Consolas"/>
          <w:color w:val="000000"/>
          <w:sz w:val="23"/>
          <w:szCs w:val="23"/>
        </w:rPr>
        <w:t>y</w:t>
      </w:r>
      <w:r>
        <w:rPr>
          <w:rStyle w:val="o"/>
          <w:rFonts w:ascii="Consolas" w:hAnsi="Consolas" w:cs="Consolas"/>
          <w:color w:val="582800"/>
          <w:sz w:val="23"/>
          <w:szCs w:val="23"/>
        </w:rPr>
        <w:t>.</w:t>
      </w:r>
      <w:r>
        <w:rPr>
          <w:rStyle w:val="n"/>
          <w:rFonts w:ascii="Consolas" w:hAnsi="Consolas" w:cs="Consolas"/>
          <w:color w:val="000000"/>
          <w:sz w:val="23"/>
          <w:szCs w:val="23"/>
        </w:rPr>
        <w:t>next</w:t>
      </w:r>
      <w:r>
        <w:rPr>
          <w:rStyle w:val="p"/>
          <w:rFonts w:ascii="Consolas" w:hAnsi="Consolas" w:cs="Consolas"/>
          <w:b/>
          <w:bCs/>
          <w:color w:val="000000"/>
          <w:sz w:val="23"/>
          <w:szCs w:val="23"/>
        </w:rPr>
        <w:t>()</w:t>
      </w:r>
      <w:proofErr w:type="gramEnd"/>
    </w:p>
    <w:p w:rsidR="00336D82" w:rsidRDefault="00336D82" w:rsidP="00336D82">
      <w:pPr>
        <w:pStyle w:val="HTMLPreformatted"/>
        <w:shd w:val="clear" w:color="auto" w:fill="EEEEEE"/>
        <w:spacing w:before="225" w:after="225" w:line="312" w:lineRule="atLeast"/>
        <w:ind w:left="-450" w:right="-450"/>
        <w:rPr>
          <w:rFonts w:ascii="Consolas" w:hAnsi="Consolas" w:cs="Consolas"/>
          <w:color w:val="3E4349"/>
          <w:sz w:val="23"/>
          <w:szCs w:val="23"/>
        </w:rPr>
      </w:pPr>
      <w:r>
        <w:rPr>
          <w:rStyle w:val="gt"/>
          <w:rFonts w:ascii="Consolas" w:hAnsi="Consolas" w:cs="Consolas"/>
          <w:b/>
          <w:bCs/>
          <w:color w:val="A40000"/>
          <w:sz w:val="23"/>
          <w:szCs w:val="23"/>
        </w:rPr>
        <w:t>Traceback (most recent call last):</w:t>
      </w:r>
    </w:p>
    <w:p w:rsidR="00336D82" w:rsidRDefault="00336D82" w:rsidP="00336D82">
      <w:pPr>
        <w:pStyle w:val="HTMLPreformatted"/>
        <w:shd w:val="clear" w:color="auto" w:fill="EEEEEE"/>
        <w:spacing w:before="225" w:after="225" w:line="312" w:lineRule="atLeast"/>
        <w:ind w:left="-450" w:right="-450"/>
        <w:rPr>
          <w:rFonts w:ascii="Consolas" w:hAnsi="Consolas" w:cs="Consolas"/>
          <w:color w:val="3E4349"/>
          <w:sz w:val="23"/>
          <w:szCs w:val="23"/>
        </w:rPr>
      </w:pPr>
      <w:r>
        <w:rPr>
          <w:rFonts w:ascii="Consolas" w:hAnsi="Consolas" w:cs="Consolas"/>
          <w:color w:val="3E4349"/>
          <w:sz w:val="23"/>
          <w:szCs w:val="23"/>
        </w:rPr>
        <w:t xml:space="preserve">  File </w:t>
      </w:r>
      <w:r>
        <w:rPr>
          <w:rStyle w:val="nb"/>
          <w:rFonts w:ascii="Consolas" w:hAnsi="Consolas" w:cs="Consolas"/>
          <w:color w:val="004461"/>
          <w:sz w:val="23"/>
          <w:szCs w:val="23"/>
        </w:rPr>
        <w:t>"&lt;stdin&gt;"</w:t>
      </w:r>
      <w:r>
        <w:rPr>
          <w:rFonts w:ascii="Consolas" w:hAnsi="Consolas" w:cs="Consolas"/>
          <w:color w:val="3E4349"/>
          <w:sz w:val="23"/>
          <w:szCs w:val="23"/>
        </w:rPr>
        <w:t xml:space="preserve">, line </w:t>
      </w:r>
      <w:r>
        <w:rPr>
          <w:rStyle w:val="m"/>
          <w:rFonts w:ascii="Consolas" w:hAnsi="Consolas" w:cs="Consolas"/>
          <w:color w:val="990000"/>
          <w:sz w:val="23"/>
          <w:szCs w:val="23"/>
        </w:rPr>
        <w:t>1</w:t>
      </w:r>
      <w:r>
        <w:rPr>
          <w:rFonts w:ascii="Consolas" w:hAnsi="Consolas" w:cs="Consolas"/>
          <w:color w:val="3E4349"/>
          <w:sz w:val="23"/>
          <w:szCs w:val="23"/>
        </w:rPr>
        <w:t xml:space="preserve">, in </w:t>
      </w:r>
      <w:r>
        <w:rPr>
          <w:rStyle w:val="n"/>
          <w:rFonts w:ascii="Consolas" w:hAnsi="Consolas" w:cs="Consolas"/>
          <w:color w:val="000000"/>
          <w:sz w:val="23"/>
          <w:szCs w:val="23"/>
        </w:rPr>
        <w:t>&lt;module&gt;</w:t>
      </w:r>
    </w:p>
    <w:p w:rsidR="00336D82" w:rsidRDefault="00336D82" w:rsidP="00336D82">
      <w:pPr>
        <w:pStyle w:val="HTMLPreformatted"/>
        <w:shd w:val="clear" w:color="auto" w:fill="EEEEEE"/>
        <w:spacing w:before="225" w:after="225" w:line="312" w:lineRule="atLeast"/>
        <w:ind w:left="-450" w:right="-450"/>
        <w:rPr>
          <w:rFonts w:ascii="Consolas" w:hAnsi="Consolas" w:cs="Consolas"/>
          <w:color w:val="3E4349"/>
          <w:sz w:val="23"/>
          <w:szCs w:val="23"/>
        </w:rPr>
      </w:pPr>
      <w:r>
        <w:rPr>
          <w:rStyle w:val="gr"/>
          <w:rFonts w:ascii="Consolas" w:hAnsi="Consolas" w:cs="Consolas"/>
          <w:color w:val="EF2929"/>
          <w:sz w:val="23"/>
          <w:szCs w:val="23"/>
        </w:rPr>
        <w:t>StopIteration</w:t>
      </w:r>
    </w:p>
    <w:p w:rsidR="00336D82" w:rsidRDefault="00336D82" w:rsidP="00336D82">
      <w:pPr>
        <w:pStyle w:val="NormalWeb"/>
        <w:shd w:val="clear" w:color="auto" w:fill="FFFFFF"/>
        <w:spacing w:line="336" w:lineRule="atLeast"/>
        <w:rPr>
          <w:rFonts w:ascii="Georgia" w:hAnsi="Georgia"/>
          <w:color w:val="3E4349"/>
          <w:sz w:val="26"/>
          <w:szCs w:val="26"/>
        </w:rPr>
      </w:pPr>
      <w:r>
        <w:rPr>
          <w:rFonts w:ascii="Georgia" w:hAnsi="Georgia"/>
          <w:color w:val="3E4349"/>
          <w:sz w:val="26"/>
          <w:szCs w:val="26"/>
        </w:rPr>
        <w:t>So a generator is also an iterator. You don’t have to worry about the iterator protocol.</w:t>
      </w:r>
    </w:p>
    <w:p w:rsidR="00336D82" w:rsidRDefault="00336D82" w:rsidP="00336D82">
      <w:pPr>
        <w:pStyle w:val="NormalWeb"/>
        <w:shd w:val="clear" w:color="auto" w:fill="FFFFFF"/>
        <w:spacing w:line="336" w:lineRule="atLeast"/>
        <w:rPr>
          <w:rFonts w:ascii="Georgia" w:hAnsi="Georgia"/>
          <w:color w:val="3E4349"/>
          <w:sz w:val="26"/>
          <w:szCs w:val="26"/>
        </w:rPr>
      </w:pPr>
      <w:r>
        <w:rPr>
          <w:rFonts w:ascii="Georgia" w:hAnsi="Georgia"/>
          <w:color w:val="3E4349"/>
          <w:sz w:val="26"/>
          <w:szCs w:val="26"/>
        </w:rPr>
        <w:t>The word “generator” is confusingly used to mean both the function that generates and what it generates. In this chapter, I’ll use the word “generator” to mean the genearted object and “generator function” to mean the function that generates it.</w:t>
      </w:r>
    </w:p>
    <w:p w:rsidR="00336D82" w:rsidRDefault="00336D82" w:rsidP="00336D82">
      <w:pPr>
        <w:pStyle w:val="NormalWeb"/>
        <w:shd w:val="clear" w:color="auto" w:fill="FFFFFF"/>
        <w:spacing w:line="336" w:lineRule="atLeast"/>
        <w:rPr>
          <w:rFonts w:ascii="Georgia" w:hAnsi="Georgia"/>
          <w:color w:val="3E4349"/>
          <w:sz w:val="26"/>
          <w:szCs w:val="26"/>
        </w:rPr>
      </w:pPr>
      <w:r>
        <w:rPr>
          <w:rFonts w:ascii="Georgia" w:hAnsi="Georgia"/>
          <w:color w:val="3E4349"/>
          <w:sz w:val="26"/>
          <w:szCs w:val="26"/>
        </w:rPr>
        <w:lastRenderedPageBreak/>
        <w:t>Can you think about how it is working internally?</w:t>
      </w:r>
    </w:p>
    <w:p w:rsidR="00336D82" w:rsidRDefault="00336D82" w:rsidP="00336D82">
      <w:pPr>
        <w:pStyle w:val="NormalWeb"/>
        <w:shd w:val="clear" w:color="auto" w:fill="FFFFFF"/>
        <w:spacing w:line="336" w:lineRule="atLeast"/>
        <w:rPr>
          <w:rFonts w:ascii="Georgia" w:hAnsi="Georgia"/>
          <w:color w:val="3E4349"/>
          <w:sz w:val="26"/>
          <w:szCs w:val="26"/>
        </w:rPr>
      </w:pPr>
      <w:r>
        <w:rPr>
          <w:rFonts w:ascii="Georgia" w:hAnsi="Georgia"/>
          <w:color w:val="3E4349"/>
          <w:sz w:val="26"/>
          <w:szCs w:val="26"/>
        </w:rPr>
        <w:t xml:space="preserve">When a generator function is called, it returns </w:t>
      </w:r>
      <w:proofErr w:type="gramStart"/>
      <w:r>
        <w:rPr>
          <w:rFonts w:ascii="Georgia" w:hAnsi="Georgia"/>
          <w:color w:val="3E4349"/>
          <w:sz w:val="26"/>
          <w:szCs w:val="26"/>
        </w:rPr>
        <w:t>an</w:t>
      </w:r>
      <w:proofErr w:type="gramEnd"/>
      <w:r>
        <w:rPr>
          <w:rFonts w:ascii="Georgia" w:hAnsi="Georgia"/>
          <w:color w:val="3E4349"/>
          <w:sz w:val="26"/>
          <w:szCs w:val="26"/>
        </w:rPr>
        <w:t xml:space="preserve"> generator object without even beginning execution of the function. When</w:t>
      </w:r>
      <w:r>
        <w:rPr>
          <w:rStyle w:val="apple-converted-space"/>
          <w:rFonts w:ascii="Georgia" w:eastAsiaTheme="majorEastAsia" w:hAnsi="Georgia"/>
          <w:color w:val="3E4349"/>
          <w:sz w:val="26"/>
          <w:szCs w:val="26"/>
        </w:rPr>
        <w:t> </w:t>
      </w:r>
      <w:r>
        <w:rPr>
          <w:rStyle w:val="HTMLCite"/>
          <w:rFonts w:ascii="Georgia" w:hAnsi="Georgia"/>
          <w:color w:val="3E4349"/>
          <w:sz w:val="26"/>
          <w:szCs w:val="26"/>
        </w:rPr>
        <w:t>next`</w:t>
      </w:r>
      <w:r>
        <w:rPr>
          <w:rStyle w:val="apple-converted-space"/>
          <w:rFonts w:ascii="Georgia" w:eastAsiaTheme="majorEastAsia" w:hAnsi="Georgia"/>
          <w:color w:val="3E4349"/>
          <w:sz w:val="26"/>
          <w:szCs w:val="26"/>
        </w:rPr>
        <w:t> </w:t>
      </w:r>
      <w:r>
        <w:rPr>
          <w:rFonts w:ascii="Georgia" w:hAnsi="Georgia"/>
          <w:color w:val="3E4349"/>
          <w:sz w:val="26"/>
          <w:szCs w:val="26"/>
        </w:rPr>
        <w:t>method is called for the first time, the function starts executing until it reaches</w:t>
      </w:r>
      <w:r>
        <w:rPr>
          <w:rStyle w:val="apple-converted-space"/>
          <w:rFonts w:ascii="Georgia" w:eastAsiaTheme="majorEastAsia" w:hAnsi="Georgia"/>
          <w:color w:val="3E4349"/>
          <w:sz w:val="26"/>
          <w:szCs w:val="26"/>
        </w:rPr>
        <w:t> </w:t>
      </w:r>
      <w:r>
        <w:rPr>
          <w:rStyle w:val="pre"/>
          <w:rFonts w:ascii="Consolas" w:hAnsi="Consolas" w:cs="Consolas"/>
          <w:color w:val="222222"/>
          <w:sz w:val="23"/>
          <w:szCs w:val="23"/>
          <w:shd w:val="clear" w:color="auto" w:fill="ECF0F3"/>
        </w:rPr>
        <w:t>yield</w:t>
      </w:r>
      <w:r>
        <w:rPr>
          <w:rStyle w:val="apple-converted-space"/>
          <w:rFonts w:ascii="Georgia" w:eastAsiaTheme="majorEastAsia" w:hAnsi="Georgia"/>
          <w:color w:val="3E4349"/>
          <w:sz w:val="26"/>
          <w:szCs w:val="26"/>
        </w:rPr>
        <w:t> </w:t>
      </w:r>
      <w:r>
        <w:rPr>
          <w:rFonts w:ascii="Georgia" w:hAnsi="Georgia"/>
          <w:color w:val="3E4349"/>
          <w:sz w:val="26"/>
          <w:szCs w:val="26"/>
        </w:rPr>
        <w:t>statement. The yielded value is returned by the</w:t>
      </w:r>
      <w:r>
        <w:rPr>
          <w:rStyle w:val="apple-converted-space"/>
          <w:rFonts w:ascii="Georgia" w:eastAsiaTheme="majorEastAsia" w:hAnsi="Georgia"/>
          <w:color w:val="3E4349"/>
          <w:sz w:val="26"/>
          <w:szCs w:val="26"/>
        </w:rPr>
        <w:t> </w:t>
      </w:r>
      <w:r>
        <w:rPr>
          <w:rStyle w:val="pre"/>
          <w:rFonts w:ascii="Consolas" w:hAnsi="Consolas" w:cs="Consolas"/>
          <w:color w:val="222222"/>
          <w:sz w:val="23"/>
          <w:szCs w:val="23"/>
          <w:shd w:val="clear" w:color="auto" w:fill="ECF0F3"/>
        </w:rPr>
        <w:t>next</w:t>
      </w:r>
      <w:r>
        <w:rPr>
          <w:rStyle w:val="apple-converted-space"/>
          <w:rFonts w:ascii="Georgia" w:eastAsiaTheme="majorEastAsia" w:hAnsi="Georgia"/>
          <w:color w:val="3E4349"/>
          <w:sz w:val="26"/>
          <w:szCs w:val="26"/>
        </w:rPr>
        <w:t> </w:t>
      </w:r>
      <w:r>
        <w:rPr>
          <w:rFonts w:ascii="Georgia" w:hAnsi="Georgia"/>
          <w:color w:val="3E4349"/>
          <w:sz w:val="26"/>
          <w:szCs w:val="26"/>
        </w:rPr>
        <w:t>call.</w:t>
      </w:r>
    </w:p>
    <w:p w:rsidR="00336D82" w:rsidRDefault="00336D82" w:rsidP="00336D82">
      <w:pPr>
        <w:pStyle w:val="NormalWeb"/>
        <w:shd w:val="clear" w:color="auto" w:fill="FFFFFF"/>
        <w:spacing w:line="336" w:lineRule="atLeast"/>
        <w:rPr>
          <w:rFonts w:ascii="Georgia" w:hAnsi="Georgia"/>
          <w:color w:val="3E4349"/>
          <w:sz w:val="26"/>
          <w:szCs w:val="26"/>
        </w:rPr>
      </w:pPr>
      <w:r>
        <w:rPr>
          <w:rFonts w:ascii="Georgia" w:hAnsi="Georgia"/>
          <w:color w:val="3E4349"/>
          <w:sz w:val="26"/>
          <w:szCs w:val="26"/>
        </w:rPr>
        <w:t>The following example demonstrates the interplay between</w:t>
      </w:r>
      <w:r>
        <w:rPr>
          <w:rStyle w:val="apple-converted-space"/>
          <w:rFonts w:ascii="Georgia" w:eastAsiaTheme="majorEastAsia" w:hAnsi="Georgia"/>
          <w:color w:val="3E4349"/>
          <w:sz w:val="26"/>
          <w:szCs w:val="26"/>
        </w:rPr>
        <w:t> </w:t>
      </w:r>
      <w:r>
        <w:rPr>
          <w:rStyle w:val="pre"/>
          <w:rFonts w:ascii="Consolas" w:hAnsi="Consolas" w:cs="Consolas"/>
          <w:color w:val="222222"/>
          <w:sz w:val="23"/>
          <w:szCs w:val="23"/>
          <w:shd w:val="clear" w:color="auto" w:fill="ECF0F3"/>
        </w:rPr>
        <w:t>yield</w:t>
      </w:r>
      <w:r>
        <w:rPr>
          <w:rStyle w:val="apple-converted-space"/>
          <w:rFonts w:ascii="Georgia" w:eastAsiaTheme="majorEastAsia" w:hAnsi="Georgia"/>
          <w:color w:val="3E4349"/>
          <w:sz w:val="26"/>
          <w:szCs w:val="26"/>
        </w:rPr>
        <w:t> </w:t>
      </w:r>
      <w:r>
        <w:rPr>
          <w:rFonts w:ascii="Georgia" w:hAnsi="Georgia"/>
          <w:color w:val="3E4349"/>
          <w:sz w:val="26"/>
          <w:szCs w:val="26"/>
        </w:rPr>
        <w:t>and call to</w:t>
      </w:r>
      <w:r>
        <w:rPr>
          <w:rStyle w:val="apple-converted-space"/>
          <w:rFonts w:ascii="Georgia" w:eastAsiaTheme="majorEastAsia" w:hAnsi="Georgia"/>
          <w:color w:val="3E4349"/>
          <w:sz w:val="26"/>
          <w:szCs w:val="26"/>
        </w:rPr>
        <w:t> </w:t>
      </w:r>
      <w:r>
        <w:rPr>
          <w:rStyle w:val="pre"/>
          <w:rFonts w:ascii="Consolas" w:hAnsi="Consolas" w:cs="Consolas"/>
          <w:color w:val="222222"/>
          <w:sz w:val="23"/>
          <w:szCs w:val="23"/>
          <w:shd w:val="clear" w:color="auto" w:fill="ECF0F3"/>
        </w:rPr>
        <w:t>next</w:t>
      </w:r>
      <w:r>
        <w:rPr>
          <w:rFonts w:ascii="Georgia" w:hAnsi="Georgia"/>
          <w:color w:val="3E4349"/>
          <w:sz w:val="26"/>
          <w:szCs w:val="26"/>
        </w:rPr>
        <w:t>method on generator object.</w:t>
      </w:r>
    </w:p>
    <w:p w:rsidR="00336D82" w:rsidRDefault="00336D82" w:rsidP="00336D82">
      <w:pPr>
        <w:pStyle w:val="HTMLPreformatted"/>
        <w:shd w:val="clear" w:color="auto" w:fill="EEEEEE"/>
        <w:spacing w:before="225" w:after="225" w:line="312" w:lineRule="atLeast"/>
        <w:ind w:left="-450" w:right="-450"/>
        <w:rPr>
          <w:rFonts w:ascii="Consolas" w:hAnsi="Consolas" w:cs="Consolas"/>
          <w:color w:val="3E4349"/>
          <w:sz w:val="23"/>
          <w:szCs w:val="23"/>
        </w:rPr>
      </w:pPr>
      <w:r>
        <w:rPr>
          <w:rStyle w:val="gp"/>
          <w:rFonts w:ascii="Consolas" w:hAnsi="Consolas" w:cs="Consolas"/>
          <w:color w:val="745334"/>
          <w:sz w:val="23"/>
          <w:szCs w:val="23"/>
        </w:rPr>
        <w:t xml:space="preserve">&gt;&gt;&gt; </w:t>
      </w:r>
      <w:proofErr w:type="gramStart"/>
      <w:r>
        <w:rPr>
          <w:rStyle w:val="k"/>
          <w:rFonts w:ascii="Consolas" w:hAnsi="Consolas" w:cs="Consolas"/>
          <w:b/>
          <w:bCs/>
          <w:color w:val="004461"/>
          <w:sz w:val="23"/>
          <w:szCs w:val="23"/>
        </w:rPr>
        <w:t>def</w:t>
      </w:r>
      <w:proofErr w:type="gramEnd"/>
      <w:r>
        <w:rPr>
          <w:rFonts w:ascii="Consolas" w:hAnsi="Consolas" w:cs="Consolas"/>
          <w:color w:val="3E4349"/>
          <w:sz w:val="23"/>
          <w:szCs w:val="23"/>
        </w:rPr>
        <w:t xml:space="preserve"> </w:t>
      </w:r>
      <w:r>
        <w:rPr>
          <w:rStyle w:val="nf"/>
          <w:rFonts w:ascii="Consolas" w:hAnsi="Consolas" w:cs="Consolas"/>
          <w:color w:val="000000"/>
          <w:sz w:val="23"/>
          <w:szCs w:val="23"/>
        </w:rPr>
        <w:t>foo</w:t>
      </w:r>
      <w:r>
        <w:rPr>
          <w:rStyle w:val="p"/>
          <w:rFonts w:ascii="Consolas" w:hAnsi="Consolas" w:cs="Consolas"/>
          <w:b/>
          <w:bCs/>
          <w:color w:val="000000"/>
          <w:sz w:val="23"/>
          <w:szCs w:val="23"/>
        </w:rPr>
        <w:t>():</w:t>
      </w:r>
    </w:p>
    <w:p w:rsidR="00336D82" w:rsidRDefault="00336D82" w:rsidP="00336D82">
      <w:pPr>
        <w:pStyle w:val="HTMLPreformatted"/>
        <w:shd w:val="clear" w:color="auto" w:fill="EEEEEE"/>
        <w:spacing w:before="225" w:after="225" w:line="312" w:lineRule="atLeast"/>
        <w:ind w:left="-450" w:right="-450"/>
        <w:rPr>
          <w:rFonts w:ascii="Consolas" w:hAnsi="Consolas" w:cs="Consolas"/>
          <w:color w:val="3E4349"/>
          <w:sz w:val="23"/>
          <w:szCs w:val="23"/>
        </w:rPr>
      </w:pPr>
      <w:r>
        <w:rPr>
          <w:rStyle w:val="gp"/>
          <w:rFonts w:ascii="Consolas" w:hAnsi="Consolas" w:cs="Consolas"/>
          <w:color w:val="745334"/>
          <w:sz w:val="23"/>
          <w:szCs w:val="23"/>
        </w:rPr>
        <w:t xml:space="preserve">... </w:t>
      </w:r>
      <w:r>
        <w:rPr>
          <w:rFonts w:ascii="Consolas" w:hAnsi="Consolas" w:cs="Consolas"/>
          <w:color w:val="3E4349"/>
          <w:sz w:val="23"/>
          <w:szCs w:val="23"/>
        </w:rPr>
        <w:t xml:space="preserve">    </w:t>
      </w:r>
      <w:proofErr w:type="gramStart"/>
      <w:r>
        <w:rPr>
          <w:rStyle w:val="k"/>
          <w:rFonts w:ascii="Consolas" w:hAnsi="Consolas" w:cs="Consolas"/>
          <w:b/>
          <w:bCs/>
          <w:color w:val="004461"/>
          <w:sz w:val="23"/>
          <w:szCs w:val="23"/>
        </w:rPr>
        <w:t>print</w:t>
      </w:r>
      <w:proofErr w:type="gramEnd"/>
      <w:r>
        <w:rPr>
          <w:rFonts w:ascii="Consolas" w:hAnsi="Consolas" w:cs="Consolas"/>
          <w:color w:val="3E4349"/>
          <w:sz w:val="23"/>
          <w:szCs w:val="23"/>
        </w:rPr>
        <w:t xml:space="preserve"> </w:t>
      </w:r>
      <w:r>
        <w:rPr>
          <w:rStyle w:val="s"/>
          <w:rFonts w:ascii="Consolas" w:hAnsi="Consolas" w:cs="Consolas"/>
          <w:color w:val="4E9A06"/>
          <w:sz w:val="23"/>
          <w:szCs w:val="23"/>
        </w:rPr>
        <w:t>"begin"</w:t>
      </w:r>
    </w:p>
    <w:p w:rsidR="00336D82" w:rsidRDefault="00336D82" w:rsidP="00336D82">
      <w:pPr>
        <w:pStyle w:val="HTMLPreformatted"/>
        <w:shd w:val="clear" w:color="auto" w:fill="EEEEEE"/>
        <w:spacing w:before="225" w:after="225" w:line="312" w:lineRule="atLeast"/>
        <w:ind w:left="-450" w:right="-450"/>
        <w:rPr>
          <w:rFonts w:ascii="Consolas" w:hAnsi="Consolas" w:cs="Consolas"/>
          <w:color w:val="3E4349"/>
          <w:sz w:val="23"/>
          <w:szCs w:val="23"/>
        </w:rPr>
      </w:pPr>
      <w:r>
        <w:rPr>
          <w:rStyle w:val="gp"/>
          <w:rFonts w:ascii="Consolas" w:hAnsi="Consolas" w:cs="Consolas"/>
          <w:color w:val="745334"/>
          <w:sz w:val="23"/>
          <w:szCs w:val="23"/>
        </w:rPr>
        <w:t xml:space="preserve">... </w:t>
      </w:r>
      <w:r>
        <w:rPr>
          <w:rFonts w:ascii="Consolas" w:hAnsi="Consolas" w:cs="Consolas"/>
          <w:color w:val="3E4349"/>
          <w:sz w:val="23"/>
          <w:szCs w:val="23"/>
        </w:rPr>
        <w:t xml:space="preserve">    </w:t>
      </w:r>
      <w:proofErr w:type="gramStart"/>
      <w:r>
        <w:rPr>
          <w:rStyle w:val="k"/>
          <w:rFonts w:ascii="Consolas" w:hAnsi="Consolas" w:cs="Consolas"/>
          <w:b/>
          <w:bCs/>
          <w:color w:val="004461"/>
          <w:sz w:val="23"/>
          <w:szCs w:val="23"/>
        </w:rPr>
        <w:t>for</w:t>
      </w:r>
      <w:proofErr w:type="gramEnd"/>
      <w:r>
        <w:rPr>
          <w:rFonts w:ascii="Consolas" w:hAnsi="Consolas" w:cs="Consolas"/>
          <w:color w:val="3E4349"/>
          <w:sz w:val="23"/>
          <w:szCs w:val="23"/>
        </w:rPr>
        <w:t xml:space="preserve"> </w:t>
      </w:r>
      <w:r>
        <w:rPr>
          <w:rStyle w:val="n"/>
          <w:rFonts w:ascii="Consolas" w:hAnsi="Consolas" w:cs="Consolas"/>
          <w:color w:val="000000"/>
          <w:sz w:val="23"/>
          <w:szCs w:val="23"/>
        </w:rPr>
        <w:t>i</w:t>
      </w:r>
      <w:r>
        <w:rPr>
          <w:rFonts w:ascii="Consolas" w:hAnsi="Consolas" w:cs="Consolas"/>
          <w:color w:val="3E4349"/>
          <w:sz w:val="23"/>
          <w:szCs w:val="23"/>
        </w:rPr>
        <w:t xml:space="preserve"> </w:t>
      </w:r>
      <w:r>
        <w:rPr>
          <w:rStyle w:val="ow"/>
          <w:rFonts w:ascii="Consolas" w:hAnsi="Consolas" w:cs="Consolas"/>
          <w:b/>
          <w:bCs/>
          <w:color w:val="004461"/>
          <w:sz w:val="23"/>
          <w:szCs w:val="23"/>
        </w:rPr>
        <w:t>in</w:t>
      </w:r>
      <w:r>
        <w:rPr>
          <w:rFonts w:ascii="Consolas" w:hAnsi="Consolas" w:cs="Consolas"/>
          <w:color w:val="3E4349"/>
          <w:sz w:val="23"/>
          <w:szCs w:val="23"/>
        </w:rPr>
        <w:t xml:space="preserve"> </w:t>
      </w:r>
      <w:r>
        <w:rPr>
          <w:rStyle w:val="nb"/>
          <w:rFonts w:ascii="Consolas" w:hAnsi="Consolas" w:cs="Consolas"/>
          <w:color w:val="004461"/>
          <w:sz w:val="23"/>
          <w:szCs w:val="23"/>
        </w:rPr>
        <w:t>range</w:t>
      </w:r>
      <w:r>
        <w:rPr>
          <w:rStyle w:val="p"/>
          <w:rFonts w:ascii="Consolas" w:hAnsi="Consolas" w:cs="Consolas"/>
          <w:b/>
          <w:bCs/>
          <w:color w:val="000000"/>
          <w:sz w:val="23"/>
          <w:szCs w:val="23"/>
        </w:rPr>
        <w:t>(</w:t>
      </w:r>
      <w:r>
        <w:rPr>
          <w:rStyle w:val="mi"/>
          <w:rFonts w:ascii="Consolas" w:hAnsi="Consolas" w:cs="Consolas"/>
          <w:color w:val="990000"/>
          <w:sz w:val="23"/>
          <w:szCs w:val="23"/>
        </w:rPr>
        <w:t>3</w:t>
      </w:r>
      <w:r>
        <w:rPr>
          <w:rStyle w:val="p"/>
          <w:rFonts w:ascii="Consolas" w:hAnsi="Consolas" w:cs="Consolas"/>
          <w:b/>
          <w:bCs/>
          <w:color w:val="000000"/>
          <w:sz w:val="23"/>
          <w:szCs w:val="23"/>
        </w:rPr>
        <w:t>):</w:t>
      </w:r>
    </w:p>
    <w:p w:rsidR="00336D82" w:rsidRDefault="00336D82" w:rsidP="00336D82">
      <w:pPr>
        <w:pStyle w:val="HTMLPreformatted"/>
        <w:shd w:val="clear" w:color="auto" w:fill="EEEEEE"/>
        <w:spacing w:before="225" w:after="225" w:line="312" w:lineRule="atLeast"/>
        <w:ind w:left="-450" w:right="-450"/>
        <w:rPr>
          <w:rFonts w:ascii="Consolas" w:hAnsi="Consolas" w:cs="Consolas"/>
          <w:color w:val="3E4349"/>
          <w:sz w:val="23"/>
          <w:szCs w:val="23"/>
        </w:rPr>
      </w:pPr>
      <w:r>
        <w:rPr>
          <w:rStyle w:val="gp"/>
          <w:rFonts w:ascii="Consolas" w:hAnsi="Consolas" w:cs="Consolas"/>
          <w:color w:val="745334"/>
          <w:sz w:val="23"/>
          <w:szCs w:val="23"/>
        </w:rPr>
        <w:t xml:space="preserve">... </w:t>
      </w:r>
      <w:r>
        <w:rPr>
          <w:rFonts w:ascii="Consolas" w:hAnsi="Consolas" w:cs="Consolas"/>
          <w:color w:val="3E4349"/>
          <w:sz w:val="23"/>
          <w:szCs w:val="23"/>
        </w:rPr>
        <w:t xml:space="preserve">        </w:t>
      </w:r>
      <w:proofErr w:type="gramStart"/>
      <w:r>
        <w:rPr>
          <w:rStyle w:val="k"/>
          <w:rFonts w:ascii="Consolas" w:hAnsi="Consolas" w:cs="Consolas"/>
          <w:b/>
          <w:bCs/>
          <w:color w:val="004461"/>
          <w:sz w:val="23"/>
          <w:szCs w:val="23"/>
        </w:rPr>
        <w:t>print</w:t>
      </w:r>
      <w:proofErr w:type="gramEnd"/>
      <w:r>
        <w:rPr>
          <w:rFonts w:ascii="Consolas" w:hAnsi="Consolas" w:cs="Consolas"/>
          <w:color w:val="3E4349"/>
          <w:sz w:val="23"/>
          <w:szCs w:val="23"/>
        </w:rPr>
        <w:t xml:space="preserve"> </w:t>
      </w:r>
      <w:r>
        <w:rPr>
          <w:rStyle w:val="s"/>
          <w:rFonts w:ascii="Consolas" w:hAnsi="Consolas" w:cs="Consolas"/>
          <w:color w:val="4E9A06"/>
          <w:sz w:val="23"/>
          <w:szCs w:val="23"/>
        </w:rPr>
        <w:t>"before yield"</w:t>
      </w:r>
      <w:r>
        <w:rPr>
          <w:rStyle w:val="p"/>
          <w:rFonts w:ascii="Consolas" w:hAnsi="Consolas" w:cs="Consolas"/>
          <w:b/>
          <w:bCs/>
          <w:color w:val="000000"/>
          <w:sz w:val="23"/>
          <w:szCs w:val="23"/>
        </w:rPr>
        <w:t>,</w:t>
      </w:r>
      <w:r>
        <w:rPr>
          <w:rFonts w:ascii="Consolas" w:hAnsi="Consolas" w:cs="Consolas"/>
          <w:color w:val="3E4349"/>
          <w:sz w:val="23"/>
          <w:szCs w:val="23"/>
        </w:rPr>
        <w:t xml:space="preserve"> </w:t>
      </w:r>
      <w:r>
        <w:rPr>
          <w:rStyle w:val="n"/>
          <w:rFonts w:ascii="Consolas" w:hAnsi="Consolas" w:cs="Consolas"/>
          <w:color w:val="000000"/>
          <w:sz w:val="23"/>
          <w:szCs w:val="23"/>
        </w:rPr>
        <w:t>i</w:t>
      </w:r>
    </w:p>
    <w:p w:rsidR="00336D82" w:rsidRDefault="00336D82" w:rsidP="00336D82">
      <w:pPr>
        <w:pStyle w:val="HTMLPreformatted"/>
        <w:shd w:val="clear" w:color="auto" w:fill="EEEEEE"/>
        <w:spacing w:before="225" w:after="225" w:line="312" w:lineRule="atLeast"/>
        <w:ind w:left="-450" w:right="-450"/>
        <w:rPr>
          <w:rFonts w:ascii="Consolas" w:hAnsi="Consolas" w:cs="Consolas"/>
          <w:color w:val="3E4349"/>
          <w:sz w:val="23"/>
          <w:szCs w:val="23"/>
        </w:rPr>
      </w:pPr>
      <w:r>
        <w:rPr>
          <w:rStyle w:val="gp"/>
          <w:rFonts w:ascii="Consolas" w:hAnsi="Consolas" w:cs="Consolas"/>
          <w:color w:val="745334"/>
          <w:sz w:val="23"/>
          <w:szCs w:val="23"/>
        </w:rPr>
        <w:t xml:space="preserve">... </w:t>
      </w:r>
      <w:r>
        <w:rPr>
          <w:rFonts w:ascii="Consolas" w:hAnsi="Consolas" w:cs="Consolas"/>
          <w:color w:val="3E4349"/>
          <w:sz w:val="23"/>
          <w:szCs w:val="23"/>
        </w:rPr>
        <w:t xml:space="preserve">        </w:t>
      </w:r>
      <w:proofErr w:type="gramStart"/>
      <w:r>
        <w:rPr>
          <w:rStyle w:val="k"/>
          <w:rFonts w:ascii="Consolas" w:hAnsi="Consolas" w:cs="Consolas"/>
          <w:b/>
          <w:bCs/>
          <w:color w:val="004461"/>
          <w:sz w:val="23"/>
          <w:szCs w:val="23"/>
        </w:rPr>
        <w:t>yield</w:t>
      </w:r>
      <w:proofErr w:type="gramEnd"/>
      <w:r>
        <w:rPr>
          <w:rFonts w:ascii="Consolas" w:hAnsi="Consolas" w:cs="Consolas"/>
          <w:color w:val="3E4349"/>
          <w:sz w:val="23"/>
          <w:szCs w:val="23"/>
        </w:rPr>
        <w:t xml:space="preserve"> </w:t>
      </w:r>
      <w:r>
        <w:rPr>
          <w:rStyle w:val="n"/>
          <w:rFonts w:ascii="Consolas" w:hAnsi="Consolas" w:cs="Consolas"/>
          <w:color w:val="000000"/>
          <w:sz w:val="23"/>
          <w:szCs w:val="23"/>
        </w:rPr>
        <w:t>i</w:t>
      </w:r>
    </w:p>
    <w:p w:rsidR="00336D82" w:rsidRDefault="00336D82" w:rsidP="00336D82">
      <w:pPr>
        <w:pStyle w:val="HTMLPreformatted"/>
        <w:shd w:val="clear" w:color="auto" w:fill="EEEEEE"/>
        <w:spacing w:before="225" w:after="225" w:line="312" w:lineRule="atLeast"/>
        <w:ind w:left="-450" w:right="-450"/>
        <w:rPr>
          <w:rFonts w:ascii="Consolas" w:hAnsi="Consolas" w:cs="Consolas"/>
          <w:color w:val="3E4349"/>
          <w:sz w:val="23"/>
          <w:szCs w:val="23"/>
        </w:rPr>
      </w:pPr>
      <w:r>
        <w:rPr>
          <w:rStyle w:val="gp"/>
          <w:rFonts w:ascii="Consolas" w:hAnsi="Consolas" w:cs="Consolas"/>
          <w:color w:val="745334"/>
          <w:sz w:val="23"/>
          <w:szCs w:val="23"/>
        </w:rPr>
        <w:t xml:space="preserve">... </w:t>
      </w:r>
      <w:r>
        <w:rPr>
          <w:rFonts w:ascii="Consolas" w:hAnsi="Consolas" w:cs="Consolas"/>
          <w:color w:val="3E4349"/>
          <w:sz w:val="23"/>
          <w:szCs w:val="23"/>
        </w:rPr>
        <w:t xml:space="preserve">        </w:t>
      </w:r>
      <w:proofErr w:type="gramStart"/>
      <w:r>
        <w:rPr>
          <w:rStyle w:val="k"/>
          <w:rFonts w:ascii="Consolas" w:hAnsi="Consolas" w:cs="Consolas"/>
          <w:b/>
          <w:bCs/>
          <w:color w:val="004461"/>
          <w:sz w:val="23"/>
          <w:szCs w:val="23"/>
        </w:rPr>
        <w:t>print</w:t>
      </w:r>
      <w:proofErr w:type="gramEnd"/>
      <w:r>
        <w:rPr>
          <w:rFonts w:ascii="Consolas" w:hAnsi="Consolas" w:cs="Consolas"/>
          <w:color w:val="3E4349"/>
          <w:sz w:val="23"/>
          <w:szCs w:val="23"/>
        </w:rPr>
        <w:t xml:space="preserve"> </w:t>
      </w:r>
      <w:r>
        <w:rPr>
          <w:rStyle w:val="s"/>
          <w:rFonts w:ascii="Consolas" w:hAnsi="Consolas" w:cs="Consolas"/>
          <w:color w:val="4E9A06"/>
          <w:sz w:val="23"/>
          <w:szCs w:val="23"/>
        </w:rPr>
        <w:t>"after yield"</w:t>
      </w:r>
      <w:r>
        <w:rPr>
          <w:rStyle w:val="p"/>
          <w:rFonts w:ascii="Consolas" w:hAnsi="Consolas" w:cs="Consolas"/>
          <w:b/>
          <w:bCs/>
          <w:color w:val="000000"/>
          <w:sz w:val="23"/>
          <w:szCs w:val="23"/>
        </w:rPr>
        <w:t>,</w:t>
      </w:r>
      <w:r>
        <w:rPr>
          <w:rFonts w:ascii="Consolas" w:hAnsi="Consolas" w:cs="Consolas"/>
          <w:color w:val="3E4349"/>
          <w:sz w:val="23"/>
          <w:szCs w:val="23"/>
        </w:rPr>
        <w:t xml:space="preserve"> </w:t>
      </w:r>
      <w:r>
        <w:rPr>
          <w:rStyle w:val="n"/>
          <w:rFonts w:ascii="Consolas" w:hAnsi="Consolas" w:cs="Consolas"/>
          <w:color w:val="000000"/>
          <w:sz w:val="23"/>
          <w:szCs w:val="23"/>
        </w:rPr>
        <w:t>i</w:t>
      </w:r>
    </w:p>
    <w:p w:rsidR="00336D82" w:rsidRDefault="00336D82" w:rsidP="00336D82">
      <w:pPr>
        <w:pStyle w:val="HTMLPreformatted"/>
        <w:shd w:val="clear" w:color="auto" w:fill="EEEEEE"/>
        <w:spacing w:before="225" w:after="225" w:line="312" w:lineRule="atLeast"/>
        <w:ind w:left="-450" w:right="-450"/>
        <w:rPr>
          <w:rFonts w:ascii="Consolas" w:hAnsi="Consolas" w:cs="Consolas"/>
          <w:color w:val="3E4349"/>
          <w:sz w:val="23"/>
          <w:szCs w:val="23"/>
        </w:rPr>
      </w:pPr>
      <w:r>
        <w:rPr>
          <w:rStyle w:val="gp"/>
          <w:rFonts w:ascii="Consolas" w:hAnsi="Consolas" w:cs="Consolas"/>
          <w:color w:val="745334"/>
          <w:sz w:val="23"/>
          <w:szCs w:val="23"/>
        </w:rPr>
        <w:t xml:space="preserve">... </w:t>
      </w:r>
      <w:r>
        <w:rPr>
          <w:rFonts w:ascii="Consolas" w:hAnsi="Consolas" w:cs="Consolas"/>
          <w:color w:val="3E4349"/>
          <w:sz w:val="23"/>
          <w:szCs w:val="23"/>
        </w:rPr>
        <w:t xml:space="preserve">    </w:t>
      </w:r>
      <w:proofErr w:type="gramStart"/>
      <w:r>
        <w:rPr>
          <w:rStyle w:val="k"/>
          <w:rFonts w:ascii="Consolas" w:hAnsi="Consolas" w:cs="Consolas"/>
          <w:b/>
          <w:bCs/>
          <w:color w:val="004461"/>
          <w:sz w:val="23"/>
          <w:szCs w:val="23"/>
        </w:rPr>
        <w:t>print</w:t>
      </w:r>
      <w:proofErr w:type="gramEnd"/>
      <w:r>
        <w:rPr>
          <w:rFonts w:ascii="Consolas" w:hAnsi="Consolas" w:cs="Consolas"/>
          <w:color w:val="3E4349"/>
          <w:sz w:val="23"/>
          <w:szCs w:val="23"/>
        </w:rPr>
        <w:t xml:space="preserve"> </w:t>
      </w:r>
      <w:r>
        <w:rPr>
          <w:rStyle w:val="s"/>
          <w:rFonts w:ascii="Consolas" w:hAnsi="Consolas" w:cs="Consolas"/>
          <w:color w:val="4E9A06"/>
          <w:sz w:val="23"/>
          <w:szCs w:val="23"/>
        </w:rPr>
        <w:t>"end"</w:t>
      </w:r>
    </w:p>
    <w:p w:rsidR="00336D82" w:rsidRDefault="00336D82" w:rsidP="00336D82">
      <w:pPr>
        <w:pStyle w:val="HTMLPreformatted"/>
        <w:shd w:val="clear" w:color="auto" w:fill="EEEEEE"/>
        <w:spacing w:before="225" w:after="225" w:line="312" w:lineRule="atLeast"/>
        <w:ind w:left="-450" w:right="-450"/>
        <w:rPr>
          <w:rFonts w:ascii="Consolas" w:hAnsi="Consolas" w:cs="Consolas"/>
          <w:color w:val="3E4349"/>
          <w:sz w:val="23"/>
          <w:szCs w:val="23"/>
        </w:rPr>
      </w:pPr>
      <w:r>
        <w:rPr>
          <w:rStyle w:val="gp"/>
          <w:rFonts w:ascii="Consolas" w:hAnsi="Consolas" w:cs="Consolas"/>
          <w:color w:val="745334"/>
          <w:sz w:val="23"/>
          <w:szCs w:val="23"/>
        </w:rPr>
        <w:t>...</w:t>
      </w:r>
    </w:p>
    <w:p w:rsidR="00336D82" w:rsidRDefault="00336D82" w:rsidP="00336D82">
      <w:pPr>
        <w:pStyle w:val="HTMLPreformatted"/>
        <w:shd w:val="clear" w:color="auto" w:fill="EEEEEE"/>
        <w:spacing w:before="225" w:after="225" w:line="312" w:lineRule="atLeast"/>
        <w:ind w:left="-450" w:right="-450"/>
        <w:rPr>
          <w:rFonts w:ascii="Consolas" w:hAnsi="Consolas" w:cs="Consolas"/>
          <w:color w:val="3E4349"/>
          <w:sz w:val="23"/>
          <w:szCs w:val="23"/>
        </w:rPr>
      </w:pPr>
      <w:r>
        <w:rPr>
          <w:rStyle w:val="gp"/>
          <w:rFonts w:ascii="Consolas" w:hAnsi="Consolas" w:cs="Consolas"/>
          <w:color w:val="745334"/>
          <w:sz w:val="23"/>
          <w:szCs w:val="23"/>
        </w:rPr>
        <w:t xml:space="preserve">&gt;&gt;&gt; </w:t>
      </w:r>
      <w:r>
        <w:rPr>
          <w:rStyle w:val="n"/>
          <w:rFonts w:ascii="Consolas" w:hAnsi="Consolas" w:cs="Consolas"/>
          <w:color w:val="000000"/>
          <w:sz w:val="23"/>
          <w:szCs w:val="23"/>
        </w:rPr>
        <w:t>f</w:t>
      </w:r>
      <w:r>
        <w:rPr>
          <w:rFonts w:ascii="Consolas" w:hAnsi="Consolas" w:cs="Consolas"/>
          <w:color w:val="3E4349"/>
          <w:sz w:val="23"/>
          <w:szCs w:val="23"/>
        </w:rPr>
        <w:t xml:space="preserve"> </w:t>
      </w:r>
      <w:r>
        <w:rPr>
          <w:rStyle w:val="o"/>
          <w:rFonts w:ascii="Consolas" w:hAnsi="Consolas" w:cs="Consolas"/>
          <w:color w:val="582800"/>
          <w:sz w:val="23"/>
          <w:szCs w:val="23"/>
        </w:rPr>
        <w:t>=</w:t>
      </w:r>
      <w:r>
        <w:rPr>
          <w:rFonts w:ascii="Consolas" w:hAnsi="Consolas" w:cs="Consolas"/>
          <w:color w:val="3E4349"/>
          <w:sz w:val="23"/>
          <w:szCs w:val="23"/>
        </w:rPr>
        <w:t xml:space="preserve"> </w:t>
      </w:r>
      <w:proofErr w:type="gramStart"/>
      <w:r>
        <w:rPr>
          <w:rStyle w:val="n"/>
          <w:rFonts w:ascii="Consolas" w:hAnsi="Consolas" w:cs="Consolas"/>
          <w:color w:val="000000"/>
          <w:sz w:val="23"/>
          <w:szCs w:val="23"/>
        </w:rPr>
        <w:t>foo</w:t>
      </w:r>
      <w:r>
        <w:rPr>
          <w:rStyle w:val="p"/>
          <w:rFonts w:ascii="Consolas" w:hAnsi="Consolas" w:cs="Consolas"/>
          <w:b/>
          <w:bCs/>
          <w:color w:val="000000"/>
          <w:sz w:val="23"/>
          <w:szCs w:val="23"/>
        </w:rPr>
        <w:t>()</w:t>
      </w:r>
      <w:proofErr w:type="gramEnd"/>
    </w:p>
    <w:p w:rsidR="00336D82" w:rsidRDefault="00336D82" w:rsidP="00336D82">
      <w:pPr>
        <w:pStyle w:val="HTMLPreformatted"/>
        <w:shd w:val="clear" w:color="auto" w:fill="EEEEEE"/>
        <w:spacing w:before="225" w:after="225" w:line="312" w:lineRule="atLeast"/>
        <w:ind w:left="-450" w:right="-450"/>
        <w:rPr>
          <w:rFonts w:ascii="Consolas" w:hAnsi="Consolas" w:cs="Consolas"/>
          <w:color w:val="3E4349"/>
          <w:sz w:val="23"/>
          <w:szCs w:val="23"/>
        </w:rPr>
      </w:pPr>
      <w:r>
        <w:rPr>
          <w:rStyle w:val="gp"/>
          <w:rFonts w:ascii="Consolas" w:hAnsi="Consolas" w:cs="Consolas"/>
          <w:color w:val="745334"/>
          <w:sz w:val="23"/>
          <w:szCs w:val="23"/>
        </w:rPr>
        <w:t xml:space="preserve">&gt;&gt;&gt; </w:t>
      </w:r>
      <w:proofErr w:type="gramStart"/>
      <w:r>
        <w:rPr>
          <w:rStyle w:val="n"/>
          <w:rFonts w:ascii="Consolas" w:hAnsi="Consolas" w:cs="Consolas"/>
          <w:color w:val="000000"/>
          <w:sz w:val="23"/>
          <w:szCs w:val="23"/>
        </w:rPr>
        <w:t>f</w:t>
      </w:r>
      <w:r>
        <w:rPr>
          <w:rStyle w:val="o"/>
          <w:rFonts w:ascii="Consolas" w:hAnsi="Consolas" w:cs="Consolas"/>
          <w:color w:val="582800"/>
          <w:sz w:val="23"/>
          <w:szCs w:val="23"/>
        </w:rPr>
        <w:t>.</w:t>
      </w:r>
      <w:r>
        <w:rPr>
          <w:rStyle w:val="n"/>
          <w:rFonts w:ascii="Consolas" w:hAnsi="Consolas" w:cs="Consolas"/>
          <w:color w:val="000000"/>
          <w:sz w:val="23"/>
          <w:szCs w:val="23"/>
        </w:rPr>
        <w:t>next</w:t>
      </w:r>
      <w:r>
        <w:rPr>
          <w:rStyle w:val="p"/>
          <w:rFonts w:ascii="Consolas" w:hAnsi="Consolas" w:cs="Consolas"/>
          <w:b/>
          <w:bCs/>
          <w:color w:val="000000"/>
          <w:sz w:val="23"/>
          <w:szCs w:val="23"/>
        </w:rPr>
        <w:t>()</w:t>
      </w:r>
      <w:proofErr w:type="gramEnd"/>
    </w:p>
    <w:p w:rsidR="00336D82" w:rsidRDefault="00336D82" w:rsidP="00336D82">
      <w:pPr>
        <w:pStyle w:val="HTMLPreformatted"/>
        <w:shd w:val="clear" w:color="auto" w:fill="EEEEEE"/>
        <w:spacing w:before="225" w:after="225" w:line="312" w:lineRule="atLeast"/>
        <w:ind w:left="-450" w:right="-450"/>
        <w:rPr>
          <w:rFonts w:ascii="Consolas" w:hAnsi="Consolas" w:cs="Consolas"/>
          <w:color w:val="3E4349"/>
          <w:sz w:val="23"/>
          <w:szCs w:val="23"/>
        </w:rPr>
      </w:pPr>
      <w:proofErr w:type="gramStart"/>
      <w:r>
        <w:rPr>
          <w:rStyle w:val="go"/>
          <w:rFonts w:ascii="Consolas" w:hAnsi="Consolas" w:cs="Consolas"/>
          <w:color w:val="808080"/>
          <w:sz w:val="23"/>
          <w:szCs w:val="23"/>
        </w:rPr>
        <w:t>begin</w:t>
      </w:r>
      <w:proofErr w:type="gramEnd"/>
    </w:p>
    <w:p w:rsidR="00336D82" w:rsidRDefault="00336D82" w:rsidP="00336D82">
      <w:pPr>
        <w:pStyle w:val="HTMLPreformatted"/>
        <w:shd w:val="clear" w:color="auto" w:fill="EEEEEE"/>
        <w:spacing w:before="225" w:after="225" w:line="312" w:lineRule="atLeast"/>
        <w:ind w:left="-450" w:right="-450"/>
        <w:rPr>
          <w:rFonts w:ascii="Consolas" w:hAnsi="Consolas" w:cs="Consolas"/>
          <w:color w:val="3E4349"/>
          <w:sz w:val="23"/>
          <w:szCs w:val="23"/>
        </w:rPr>
      </w:pPr>
      <w:proofErr w:type="gramStart"/>
      <w:r>
        <w:rPr>
          <w:rStyle w:val="go"/>
          <w:rFonts w:ascii="Consolas" w:hAnsi="Consolas" w:cs="Consolas"/>
          <w:color w:val="808080"/>
          <w:sz w:val="23"/>
          <w:szCs w:val="23"/>
        </w:rPr>
        <w:t>before</w:t>
      </w:r>
      <w:proofErr w:type="gramEnd"/>
      <w:r>
        <w:rPr>
          <w:rStyle w:val="go"/>
          <w:rFonts w:ascii="Consolas" w:hAnsi="Consolas" w:cs="Consolas"/>
          <w:color w:val="808080"/>
          <w:sz w:val="23"/>
          <w:szCs w:val="23"/>
        </w:rPr>
        <w:t xml:space="preserve"> yield 0</w:t>
      </w:r>
    </w:p>
    <w:p w:rsidR="00336D82" w:rsidRDefault="00336D82" w:rsidP="00336D82">
      <w:pPr>
        <w:pStyle w:val="HTMLPreformatted"/>
        <w:shd w:val="clear" w:color="auto" w:fill="EEEEEE"/>
        <w:spacing w:before="225" w:after="225" w:line="312" w:lineRule="atLeast"/>
        <w:ind w:left="-450" w:right="-450"/>
        <w:rPr>
          <w:rFonts w:ascii="Consolas" w:hAnsi="Consolas" w:cs="Consolas"/>
          <w:color w:val="3E4349"/>
          <w:sz w:val="23"/>
          <w:szCs w:val="23"/>
        </w:rPr>
      </w:pPr>
      <w:r>
        <w:rPr>
          <w:rStyle w:val="go"/>
          <w:rFonts w:ascii="Consolas" w:hAnsi="Consolas" w:cs="Consolas"/>
          <w:color w:val="808080"/>
          <w:sz w:val="23"/>
          <w:szCs w:val="23"/>
        </w:rPr>
        <w:t>0</w:t>
      </w:r>
    </w:p>
    <w:p w:rsidR="00336D82" w:rsidRDefault="00336D82" w:rsidP="00336D82">
      <w:pPr>
        <w:pStyle w:val="HTMLPreformatted"/>
        <w:shd w:val="clear" w:color="auto" w:fill="EEEEEE"/>
        <w:spacing w:before="225" w:after="225" w:line="312" w:lineRule="atLeast"/>
        <w:ind w:left="-450" w:right="-450"/>
        <w:rPr>
          <w:rFonts w:ascii="Consolas" w:hAnsi="Consolas" w:cs="Consolas"/>
          <w:color w:val="3E4349"/>
          <w:sz w:val="23"/>
          <w:szCs w:val="23"/>
        </w:rPr>
      </w:pPr>
      <w:r>
        <w:rPr>
          <w:rStyle w:val="gp"/>
          <w:rFonts w:ascii="Consolas" w:hAnsi="Consolas" w:cs="Consolas"/>
          <w:color w:val="745334"/>
          <w:sz w:val="23"/>
          <w:szCs w:val="23"/>
        </w:rPr>
        <w:t xml:space="preserve">&gt;&gt;&gt; </w:t>
      </w:r>
      <w:proofErr w:type="gramStart"/>
      <w:r>
        <w:rPr>
          <w:rStyle w:val="n"/>
          <w:rFonts w:ascii="Consolas" w:hAnsi="Consolas" w:cs="Consolas"/>
          <w:color w:val="000000"/>
          <w:sz w:val="23"/>
          <w:szCs w:val="23"/>
        </w:rPr>
        <w:t>f</w:t>
      </w:r>
      <w:r>
        <w:rPr>
          <w:rStyle w:val="o"/>
          <w:rFonts w:ascii="Consolas" w:hAnsi="Consolas" w:cs="Consolas"/>
          <w:color w:val="582800"/>
          <w:sz w:val="23"/>
          <w:szCs w:val="23"/>
        </w:rPr>
        <w:t>.</w:t>
      </w:r>
      <w:r>
        <w:rPr>
          <w:rStyle w:val="n"/>
          <w:rFonts w:ascii="Consolas" w:hAnsi="Consolas" w:cs="Consolas"/>
          <w:color w:val="000000"/>
          <w:sz w:val="23"/>
          <w:szCs w:val="23"/>
        </w:rPr>
        <w:t>next</w:t>
      </w:r>
      <w:r>
        <w:rPr>
          <w:rStyle w:val="p"/>
          <w:rFonts w:ascii="Consolas" w:hAnsi="Consolas" w:cs="Consolas"/>
          <w:b/>
          <w:bCs/>
          <w:color w:val="000000"/>
          <w:sz w:val="23"/>
          <w:szCs w:val="23"/>
        </w:rPr>
        <w:t>()</w:t>
      </w:r>
      <w:proofErr w:type="gramEnd"/>
    </w:p>
    <w:p w:rsidR="00336D82" w:rsidRDefault="00336D82" w:rsidP="00336D82">
      <w:pPr>
        <w:pStyle w:val="HTMLPreformatted"/>
        <w:shd w:val="clear" w:color="auto" w:fill="EEEEEE"/>
        <w:spacing w:before="225" w:after="225" w:line="312" w:lineRule="atLeast"/>
        <w:ind w:left="-450" w:right="-450"/>
        <w:rPr>
          <w:rFonts w:ascii="Consolas" w:hAnsi="Consolas" w:cs="Consolas"/>
          <w:color w:val="3E4349"/>
          <w:sz w:val="23"/>
          <w:szCs w:val="23"/>
        </w:rPr>
      </w:pPr>
      <w:proofErr w:type="gramStart"/>
      <w:r>
        <w:rPr>
          <w:rStyle w:val="go"/>
          <w:rFonts w:ascii="Consolas" w:hAnsi="Consolas" w:cs="Consolas"/>
          <w:color w:val="808080"/>
          <w:sz w:val="23"/>
          <w:szCs w:val="23"/>
        </w:rPr>
        <w:t>after</w:t>
      </w:r>
      <w:proofErr w:type="gramEnd"/>
      <w:r>
        <w:rPr>
          <w:rStyle w:val="go"/>
          <w:rFonts w:ascii="Consolas" w:hAnsi="Consolas" w:cs="Consolas"/>
          <w:color w:val="808080"/>
          <w:sz w:val="23"/>
          <w:szCs w:val="23"/>
        </w:rPr>
        <w:t xml:space="preserve"> yield 0</w:t>
      </w:r>
    </w:p>
    <w:p w:rsidR="00336D82" w:rsidRDefault="00336D82" w:rsidP="00336D82">
      <w:pPr>
        <w:pStyle w:val="HTMLPreformatted"/>
        <w:shd w:val="clear" w:color="auto" w:fill="EEEEEE"/>
        <w:spacing w:before="225" w:after="225" w:line="312" w:lineRule="atLeast"/>
        <w:ind w:left="-450" w:right="-450"/>
        <w:rPr>
          <w:rFonts w:ascii="Consolas" w:hAnsi="Consolas" w:cs="Consolas"/>
          <w:color w:val="3E4349"/>
          <w:sz w:val="23"/>
          <w:szCs w:val="23"/>
        </w:rPr>
      </w:pPr>
      <w:proofErr w:type="gramStart"/>
      <w:r>
        <w:rPr>
          <w:rStyle w:val="go"/>
          <w:rFonts w:ascii="Consolas" w:hAnsi="Consolas" w:cs="Consolas"/>
          <w:color w:val="808080"/>
          <w:sz w:val="23"/>
          <w:szCs w:val="23"/>
        </w:rPr>
        <w:t>before</w:t>
      </w:r>
      <w:proofErr w:type="gramEnd"/>
      <w:r>
        <w:rPr>
          <w:rStyle w:val="go"/>
          <w:rFonts w:ascii="Consolas" w:hAnsi="Consolas" w:cs="Consolas"/>
          <w:color w:val="808080"/>
          <w:sz w:val="23"/>
          <w:szCs w:val="23"/>
        </w:rPr>
        <w:t xml:space="preserve"> yield 1</w:t>
      </w:r>
    </w:p>
    <w:p w:rsidR="00336D82" w:rsidRDefault="00336D82" w:rsidP="00336D82">
      <w:pPr>
        <w:pStyle w:val="HTMLPreformatted"/>
        <w:shd w:val="clear" w:color="auto" w:fill="EEEEEE"/>
        <w:spacing w:before="225" w:after="225" w:line="312" w:lineRule="atLeast"/>
        <w:ind w:left="-450" w:right="-450"/>
        <w:rPr>
          <w:rFonts w:ascii="Consolas" w:hAnsi="Consolas" w:cs="Consolas"/>
          <w:color w:val="3E4349"/>
          <w:sz w:val="23"/>
          <w:szCs w:val="23"/>
        </w:rPr>
      </w:pPr>
      <w:r>
        <w:rPr>
          <w:rStyle w:val="go"/>
          <w:rFonts w:ascii="Consolas" w:hAnsi="Consolas" w:cs="Consolas"/>
          <w:color w:val="808080"/>
          <w:sz w:val="23"/>
          <w:szCs w:val="23"/>
        </w:rPr>
        <w:t>1</w:t>
      </w:r>
    </w:p>
    <w:p w:rsidR="00336D82" w:rsidRDefault="00336D82" w:rsidP="00336D82">
      <w:pPr>
        <w:pStyle w:val="HTMLPreformatted"/>
        <w:shd w:val="clear" w:color="auto" w:fill="EEEEEE"/>
        <w:spacing w:before="225" w:after="225" w:line="312" w:lineRule="atLeast"/>
        <w:ind w:left="-450" w:right="-450"/>
        <w:rPr>
          <w:rFonts w:ascii="Consolas" w:hAnsi="Consolas" w:cs="Consolas"/>
          <w:color w:val="3E4349"/>
          <w:sz w:val="23"/>
          <w:szCs w:val="23"/>
        </w:rPr>
      </w:pPr>
      <w:r>
        <w:rPr>
          <w:rStyle w:val="gp"/>
          <w:rFonts w:ascii="Consolas" w:hAnsi="Consolas" w:cs="Consolas"/>
          <w:color w:val="745334"/>
          <w:sz w:val="23"/>
          <w:szCs w:val="23"/>
        </w:rPr>
        <w:t xml:space="preserve">&gt;&gt;&gt; </w:t>
      </w:r>
      <w:proofErr w:type="gramStart"/>
      <w:r>
        <w:rPr>
          <w:rStyle w:val="n"/>
          <w:rFonts w:ascii="Consolas" w:hAnsi="Consolas" w:cs="Consolas"/>
          <w:color w:val="000000"/>
          <w:sz w:val="23"/>
          <w:szCs w:val="23"/>
        </w:rPr>
        <w:t>f</w:t>
      </w:r>
      <w:r>
        <w:rPr>
          <w:rStyle w:val="o"/>
          <w:rFonts w:ascii="Consolas" w:hAnsi="Consolas" w:cs="Consolas"/>
          <w:color w:val="582800"/>
          <w:sz w:val="23"/>
          <w:szCs w:val="23"/>
        </w:rPr>
        <w:t>.</w:t>
      </w:r>
      <w:r>
        <w:rPr>
          <w:rStyle w:val="n"/>
          <w:rFonts w:ascii="Consolas" w:hAnsi="Consolas" w:cs="Consolas"/>
          <w:color w:val="000000"/>
          <w:sz w:val="23"/>
          <w:szCs w:val="23"/>
        </w:rPr>
        <w:t>next</w:t>
      </w:r>
      <w:r>
        <w:rPr>
          <w:rStyle w:val="p"/>
          <w:rFonts w:ascii="Consolas" w:hAnsi="Consolas" w:cs="Consolas"/>
          <w:b/>
          <w:bCs/>
          <w:color w:val="000000"/>
          <w:sz w:val="23"/>
          <w:szCs w:val="23"/>
        </w:rPr>
        <w:t>()</w:t>
      </w:r>
      <w:proofErr w:type="gramEnd"/>
    </w:p>
    <w:p w:rsidR="00336D82" w:rsidRDefault="00336D82" w:rsidP="00336D82">
      <w:pPr>
        <w:pStyle w:val="HTMLPreformatted"/>
        <w:shd w:val="clear" w:color="auto" w:fill="EEEEEE"/>
        <w:spacing w:before="225" w:after="225" w:line="312" w:lineRule="atLeast"/>
        <w:ind w:left="-450" w:right="-450"/>
        <w:rPr>
          <w:rFonts w:ascii="Consolas" w:hAnsi="Consolas" w:cs="Consolas"/>
          <w:color w:val="3E4349"/>
          <w:sz w:val="23"/>
          <w:szCs w:val="23"/>
        </w:rPr>
      </w:pPr>
      <w:proofErr w:type="gramStart"/>
      <w:r>
        <w:rPr>
          <w:rStyle w:val="go"/>
          <w:rFonts w:ascii="Consolas" w:hAnsi="Consolas" w:cs="Consolas"/>
          <w:color w:val="808080"/>
          <w:sz w:val="23"/>
          <w:szCs w:val="23"/>
        </w:rPr>
        <w:lastRenderedPageBreak/>
        <w:t>after</w:t>
      </w:r>
      <w:proofErr w:type="gramEnd"/>
      <w:r>
        <w:rPr>
          <w:rStyle w:val="go"/>
          <w:rFonts w:ascii="Consolas" w:hAnsi="Consolas" w:cs="Consolas"/>
          <w:color w:val="808080"/>
          <w:sz w:val="23"/>
          <w:szCs w:val="23"/>
        </w:rPr>
        <w:t xml:space="preserve"> yield 1</w:t>
      </w:r>
    </w:p>
    <w:p w:rsidR="00336D82" w:rsidRDefault="00336D82" w:rsidP="00336D82">
      <w:pPr>
        <w:pStyle w:val="HTMLPreformatted"/>
        <w:shd w:val="clear" w:color="auto" w:fill="EEEEEE"/>
        <w:spacing w:before="225" w:after="225" w:line="312" w:lineRule="atLeast"/>
        <w:ind w:left="-450" w:right="-450"/>
        <w:rPr>
          <w:rFonts w:ascii="Consolas" w:hAnsi="Consolas" w:cs="Consolas"/>
          <w:color w:val="3E4349"/>
          <w:sz w:val="23"/>
          <w:szCs w:val="23"/>
        </w:rPr>
      </w:pPr>
      <w:proofErr w:type="gramStart"/>
      <w:r>
        <w:rPr>
          <w:rStyle w:val="go"/>
          <w:rFonts w:ascii="Consolas" w:hAnsi="Consolas" w:cs="Consolas"/>
          <w:color w:val="808080"/>
          <w:sz w:val="23"/>
          <w:szCs w:val="23"/>
        </w:rPr>
        <w:t>before</w:t>
      </w:r>
      <w:proofErr w:type="gramEnd"/>
      <w:r>
        <w:rPr>
          <w:rStyle w:val="go"/>
          <w:rFonts w:ascii="Consolas" w:hAnsi="Consolas" w:cs="Consolas"/>
          <w:color w:val="808080"/>
          <w:sz w:val="23"/>
          <w:szCs w:val="23"/>
        </w:rPr>
        <w:t xml:space="preserve"> yield 2</w:t>
      </w:r>
    </w:p>
    <w:p w:rsidR="00336D82" w:rsidRDefault="00336D82" w:rsidP="00336D82">
      <w:pPr>
        <w:pStyle w:val="HTMLPreformatted"/>
        <w:shd w:val="clear" w:color="auto" w:fill="EEEEEE"/>
        <w:spacing w:before="225" w:after="225" w:line="312" w:lineRule="atLeast"/>
        <w:ind w:left="-450" w:right="-450"/>
        <w:rPr>
          <w:rFonts w:ascii="Consolas" w:hAnsi="Consolas" w:cs="Consolas"/>
          <w:color w:val="3E4349"/>
          <w:sz w:val="23"/>
          <w:szCs w:val="23"/>
        </w:rPr>
      </w:pPr>
      <w:r>
        <w:rPr>
          <w:rStyle w:val="go"/>
          <w:rFonts w:ascii="Consolas" w:hAnsi="Consolas" w:cs="Consolas"/>
          <w:color w:val="808080"/>
          <w:sz w:val="23"/>
          <w:szCs w:val="23"/>
        </w:rPr>
        <w:t>2</w:t>
      </w:r>
    </w:p>
    <w:p w:rsidR="00336D82" w:rsidRDefault="00336D82" w:rsidP="00336D82">
      <w:pPr>
        <w:pStyle w:val="HTMLPreformatted"/>
        <w:shd w:val="clear" w:color="auto" w:fill="EEEEEE"/>
        <w:spacing w:before="225" w:after="225" w:line="312" w:lineRule="atLeast"/>
        <w:ind w:left="-450" w:right="-450"/>
        <w:rPr>
          <w:rFonts w:ascii="Consolas" w:hAnsi="Consolas" w:cs="Consolas"/>
          <w:color w:val="3E4349"/>
          <w:sz w:val="23"/>
          <w:szCs w:val="23"/>
        </w:rPr>
      </w:pPr>
      <w:r>
        <w:rPr>
          <w:rStyle w:val="gp"/>
          <w:rFonts w:ascii="Consolas" w:hAnsi="Consolas" w:cs="Consolas"/>
          <w:color w:val="745334"/>
          <w:sz w:val="23"/>
          <w:szCs w:val="23"/>
        </w:rPr>
        <w:t xml:space="preserve">&gt;&gt;&gt; </w:t>
      </w:r>
      <w:proofErr w:type="gramStart"/>
      <w:r>
        <w:rPr>
          <w:rStyle w:val="n"/>
          <w:rFonts w:ascii="Consolas" w:hAnsi="Consolas" w:cs="Consolas"/>
          <w:color w:val="000000"/>
          <w:sz w:val="23"/>
          <w:szCs w:val="23"/>
        </w:rPr>
        <w:t>f</w:t>
      </w:r>
      <w:r>
        <w:rPr>
          <w:rStyle w:val="o"/>
          <w:rFonts w:ascii="Consolas" w:hAnsi="Consolas" w:cs="Consolas"/>
          <w:color w:val="582800"/>
          <w:sz w:val="23"/>
          <w:szCs w:val="23"/>
        </w:rPr>
        <w:t>.</w:t>
      </w:r>
      <w:r>
        <w:rPr>
          <w:rStyle w:val="n"/>
          <w:rFonts w:ascii="Consolas" w:hAnsi="Consolas" w:cs="Consolas"/>
          <w:color w:val="000000"/>
          <w:sz w:val="23"/>
          <w:szCs w:val="23"/>
        </w:rPr>
        <w:t>next</w:t>
      </w:r>
      <w:r>
        <w:rPr>
          <w:rStyle w:val="p"/>
          <w:rFonts w:ascii="Consolas" w:hAnsi="Consolas" w:cs="Consolas"/>
          <w:b/>
          <w:bCs/>
          <w:color w:val="000000"/>
          <w:sz w:val="23"/>
          <w:szCs w:val="23"/>
        </w:rPr>
        <w:t>()</w:t>
      </w:r>
      <w:proofErr w:type="gramEnd"/>
    </w:p>
    <w:p w:rsidR="00336D82" w:rsidRDefault="00336D82" w:rsidP="00336D82">
      <w:pPr>
        <w:pStyle w:val="HTMLPreformatted"/>
        <w:shd w:val="clear" w:color="auto" w:fill="EEEEEE"/>
        <w:spacing w:before="225" w:after="225" w:line="312" w:lineRule="atLeast"/>
        <w:ind w:left="-450" w:right="-450"/>
        <w:rPr>
          <w:rFonts w:ascii="Consolas" w:hAnsi="Consolas" w:cs="Consolas"/>
          <w:color w:val="3E4349"/>
          <w:sz w:val="23"/>
          <w:szCs w:val="23"/>
        </w:rPr>
      </w:pPr>
      <w:proofErr w:type="gramStart"/>
      <w:r>
        <w:rPr>
          <w:rStyle w:val="go"/>
          <w:rFonts w:ascii="Consolas" w:hAnsi="Consolas" w:cs="Consolas"/>
          <w:color w:val="808080"/>
          <w:sz w:val="23"/>
          <w:szCs w:val="23"/>
        </w:rPr>
        <w:t>after</w:t>
      </w:r>
      <w:proofErr w:type="gramEnd"/>
      <w:r>
        <w:rPr>
          <w:rStyle w:val="go"/>
          <w:rFonts w:ascii="Consolas" w:hAnsi="Consolas" w:cs="Consolas"/>
          <w:color w:val="808080"/>
          <w:sz w:val="23"/>
          <w:szCs w:val="23"/>
        </w:rPr>
        <w:t xml:space="preserve"> yield 2</w:t>
      </w:r>
    </w:p>
    <w:p w:rsidR="00336D82" w:rsidRDefault="00336D82" w:rsidP="00336D82">
      <w:pPr>
        <w:pStyle w:val="HTMLPreformatted"/>
        <w:shd w:val="clear" w:color="auto" w:fill="EEEEEE"/>
        <w:spacing w:before="225" w:after="225" w:line="312" w:lineRule="atLeast"/>
        <w:ind w:left="-450" w:right="-450"/>
        <w:rPr>
          <w:rFonts w:ascii="Consolas" w:hAnsi="Consolas" w:cs="Consolas"/>
          <w:color w:val="3E4349"/>
          <w:sz w:val="23"/>
          <w:szCs w:val="23"/>
        </w:rPr>
      </w:pPr>
      <w:proofErr w:type="gramStart"/>
      <w:r>
        <w:rPr>
          <w:rStyle w:val="go"/>
          <w:rFonts w:ascii="Consolas" w:hAnsi="Consolas" w:cs="Consolas"/>
          <w:color w:val="808080"/>
          <w:sz w:val="23"/>
          <w:szCs w:val="23"/>
        </w:rPr>
        <w:t>end</w:t>
      </w:r>
      <w:proofErr w:type="gramEnd"/>
    </w:p>
    <w:p w:rsidR="00336D82" w:rsidRDefault="00336D82" w:rsidP="00336D82">
      <w:pPr>
        <w:pStyle w:val="HTMLPreformatted"/>
        <w:shd w:val="clear" w:color="auto" w:fill="EEEEEE"/>
        <w:spacing w:before="225" w:after="225" w:line="312" w:lineRule="atLeast"/>
        <w:ind w:left="-450" w:right="-450"/>
        <w:rPr>
          <w:rFonts w:ascii="Consolas" w:hAnsi="Consolas" w:cs="Consolas"/>
          <w:color w:val="3E4349"/>
          <w:sz w:val="23"/>
          <w:szCs w:val="23"/>
        </w:rPr>
      </w:pPr>
      <w:r>
        <w:rPr>
          <w:rStyle w:val="gt"/>
          <w:rFonts w:ascii="Consolas" w:hAnsi="Consolas" w:cs="Consolas"/>
          <w:b/>
          <w:bCs/>
          <w:color w:val="A40000"/>
          <w:sz w:val="23"/>
          <w:szCs w:val="23"/>
        </w:rPr>
        <w:t>Traceback (most recent call last):</w:t>
      </w:r>
    </w:p>
    <w:p w:rsidR="00336D82" w:rsidRDefault="00336D82" w:rsidP="00336D82">
      <w:pPr>
        <w:pStyle w:val="HTMLPreformatted"/>
        <w:shd w:val="clear" w:color="auto" w:fill="EEEEEE"/>
        <w:spacing w:before="225" w:after="225" w:line="312" w:lineRule="atLeast"/>
        <w:ind w:left="-450" w:right="-450"/>
        <w:rPr>
          <w:rFonts w:ascii="Consolas" w:hAnsi="Consolas" w:cs="Consolas"/>
          <w:color w:val="3E4349"/>
          <w:sz w:val="23"/>
          <w:szCs w:val="23"/>
        </w:rPr>
      </w:pPr>
      <w:r>
        <w:rPr>
          <w:rFonts w:ascii="Consolas" w:hAnsi="Consolas" w:cs="Consolas"/>
          <w:color w:val="3E4349"/>
          <w:sz w:val="23"/>
          <w:szCs w:val="23"/>
        </w:rPr>
        <w:t xml:space="preserve">  File </w:t>
      </w:r>
      <w:r>
        <w:rPr>
          <w:rStyle w:val="nb"/>
          <w:rFonts w:ascii="Consolas" w:hAnsi="Consolas" w:cs="Consolas"/>
          <w:color w:val="004461"/>
          <w:sz w:val="23"/>
          <w:szCs w:val="23"/>
        </w:rPr>
        <w:t>"&lt;stdin&gt;"</w:t>
      </w:r>
      <w:r>
        <w:rPr>
          <w:rFonts w:ascii="Consolas" w:hAnsi="Consolas" w:cs="Consolas"/>
          <w:color w:val="3E4349"/>
          <w:sz w:val="23"/>
          <w:szCs w:val="23"/>
        </w:rPr>
        <w:t xml:space="preserve">, line </w:t>
      </w:r>
      <w:r>
        <w:rPr>
          <w:rStyle w:val="m"/>
          <w:rFonts w:ascii="Consolas" w:hAnsi="Consolas" w:cs="Consolas"/>
          <w:color w:val="990000"/>
          <w:sz w:val="23"/>
          <w:szCs w:val="23"/>
        </w:rPr>
        <w:t>1</w:t>
      </w:r>
      <w:r>
        <w:rPr>
          <w:rFonts w:ascii="Consolas" w:hAnsi="Consolas" w:cs="Consolas"/>
          <w:color w:val="3E4349"/>
          <w:sz w:val="23"/>
          <w:szCs w:val="23"/>
        </w:rPr>
        <w:t xml:space="preserve">, in </w:t>
      </w:r>
      <w:r>
        <w:rPr>
          <w:rStyle w:val="n"/>
          <w:rFonts w:ascii="Consolas" w:hAnsi="Consolas" w:cs="Consolas"/>
          <w:color w:val="000000"/>
          <w:sz w:val="23"/>
          <w:szCs w:val="23"/>
        </w:rPr>
        <w:t>&lt;module&gt;</w:t>
      </w:r>
    </w:p>
    <w:p w:rsidR="00336D82" w:rsidRDefault="00336D82" w:rsidP="00336D82">
      <w:pPr>
        <w:pStyle w:val="HTMLPreformatted"/>
        <w:shd w:val="clear" w:color="auto" w:fill="EEEEEE"/>
        <w:spacing w:before="225" w:after="225" w:line="312" w:lineRule="atLeast"/>
        <w:ind w:left="-450" w:right="-450"/>
        <w:rPr>
          <w:rFonts w:ascii="Consolas" w:hAnsi="Consolas" w:cs="Consolas"/>
          <w:color w:val="3E4349"/>
          <w:sz w:val="23"/>
          <w:szCs w:val="23"/>
        </w:rPr>
      </w:pPr>
      <w:r>
        <w:rPr>
          <w:rStyle w:val="gr"/>
          <w:rFonts w:ascii="Consolas" w:hAnsi="Consolas" w:cs="Consolas"/>
          <w:color w:val="EF2929"/>
          <w:sz w:val="23"/>
          <w:szCs w:val="23"/>
        </w:rPr>
        <w:t>StopIteration</w:t>
      </w:r>
    </w:p>
    <w:p w:rsidR="00336D82" w:rsidRDefault="00336D82" w:rsidP="00336D82">
      <w:pPr>
        <w:pStyle w:val="HTMLPreformatted"/>
        <w:shd w:val="clear" w:color="auto" w:fill="EEEEEE"/>
        <w:spacing w:before="225" w:after="225" w:line="312" w:lineRule="atLeast"/>
        <w:ind w:left="-450" w:right="-450"/>
        <w:rPr>
          <w:rFonts w:ascii="Consolas" w:hAnsi="Consolas" w:cs="Consolas"/>
          <w:color w:val="3E4349"/>
          <w:sz w:val="23"/>
          <w:szCs w:val="23"/>
        </w:rPr>
      </w:pPr>
      <w:r>
        <w:rPr>
          <w:rStyle w:val="go"/>
          <w:rFonts w:ascii="Consolas" w:hAnsi="Consolas" w:cs="Consolas"/>
          <w:color w:val="808080"/>
          <w:sz w:val="23"/>
          <w:szCs w:val="23"/>
        </w:rPr>
        <w:t>&gt;&gt;&gt;</w:t>
      </w:r>
    </w:p>
    <w:p w:rsidR="00336D82" w:rsidRDefault="00336D82" w:rsidP="00336D82">
      <w:pPr>
        <w:pStyle w:val="NormalWeb"/>
        <w:shd w:val="clear" w:color="auto" w:fill="FFFFFF"/>
        <w:spacing w:line="336" w:lineRule="atLeast"/>
        <w:rPr>
          <w:rFonts w:ascii="Georgia" w:hAnsi="Georgia"/>
          <w:color w:val="3E4349"/>
          <w:sz w:val="26"/>
          <w:szCs w:val="26"/>
        </w:rPr>
      </w:pPr>
      <w:proofErr w:type="gramStart"/>
      <w:r>
        <w:rPr>
          <w:rFonts w:ascii="Georgia" w:hAnsi="Georgia"/>
          <w:color w:val="3E4349"/>
          <w:sz w:val="26"/>
          <w:szCs w:val="26"/>
        </w:rPr>
        <w:t>Lets</w:t>
      </w:r>
      <w:proofErr w:type="gramEnd"/>
      <w:r>
        <w:rPr>
          <w:rFonts w:ascii="Georgia" w:hAnsi="Georgia"/>
          <w:color w:val="3E4349"/>
          <w:sz w:val="26"/>
          <w:szCs w:val="26"/>
        </w:rPr>
        <w:t xml:space="preserve"> see an example:</w:t>
      </w:r>
    </w:p>
    <w:p w:rsidR="00336D82" w:rsidRDefault="00336D82" w:rsidP="00336D82">
      <w:pPr>
        <w:pStyle w:val="HTMLPreformatted"/>
        <w:shd w:val="clear" w:color="auto" w:fill="EEEEEE"/>
        <w:spacing w:before="225" w:after="225" w:line="312" w:lineRule="atLeast"/>
        <w:ind w:left="-450" w:right="-450"/>
        <w:rPr>
          <w:rFonts w:ascii="Consolas" w:hAnsi="Consolas" w:cs="Consolas"/>
          <w:color w:val="3E4349"/>
          <w:sz w:val="23"/>
          <w:szCs w:val="23"/>
        </w:rPr>
      </w:pPr>
      <w:proofErr w:type="gramStart"/>
      <w:r>
        <w:rPr>
          <w:rStyle w:val="k"/>
          <w:rFonts w:ascii="Consolas" w:hAnsi="Consolas" w:cs="Consolas"/>
          <w:b/>
          <w:bCs/>
          <w:color w:val="004461"/>
          <w:sz w:val="23"/>
          <w:szCs w:val="23"/>
        </w:rPr>
        <w:t>def</w:t>
      </w:r>
      <w:proofErr w:type="gramEnd"/>
      <w:r>
        <w:rPr>
          <w:rFonts w:ascii="Consolas" w:hAnsi="Consolas" w:cs="Consolas"/>
          <w:color w:val="3E4349"/>
          <w:sz w:val="23"/>
          <w:szCs w:val="23"/>
        </w:rPr>
        <w:t xml:space="preserve"> </w:t>
      </w:r>
      <w:r>
        <w:rPr>
          <w:rStyle w:val="nf"/>
          <w:rFonts w:ascii="Consolas" w:hAnsi="Consolas" w:cs="Consolas"/>
          <w:color w:val="000000"/>
          <w:sz w:val="23"/>
          <w:szCs w:val="23"/>
        </w:rPr>
        <w:t>integers</w:t>
      </w:r>
      <w:r>
        <w:rPr>
          <w:rStyle w:val="p"/>
          <w:rFonts w:ascii="Consolas" w:hAnsi="Consolas" w:cs="Consolas"/>
          <w:b/>
          <w:bCs/>
          <w:color w:val="000000"/>
          <w:sz w:val="23"/>
          <w:szCs w:val="23"/>
        </w:rPr>
        <w:t>():</w:t>
      </w:r>
    </w:p>
    <w:p w:rsidR="00336D82" w:rsidRDefault="00336D82" w:rsidP="00336D82">
      <w:pPr>
        <w:pStyle w:val="HTMLPreformatted"/>
        <w:shd w:val="clear" w:color="auto" w:fill="EEEEEE"/>
        <w:spacing w:before="225" w:after="225" w:line="312" w:lineRule="atLeast"/>
        <w:ind w:left="-450" w:right="-450"/>
        <w:rPr>
          <w:rFonts w:ascii="Consolas" w:hAnsi="Consolas" w:cs="Consolas"/>
          <w:color w:val="3E4349"/>
          <w:sz w:val="23"/>
          <w:szCs w:val="23"/>
        </w:rPr>
      </w:pPr>
      <w:r>
        <w:rPr>
          <w:rFonts w:ascii="Consolas" w:hAnsi="Consolas" w:cs="Consolas"/>
          <w:color w:val="3E4349"/>
          <w:sz w:val="23"/>
          <w:szCs w:val="23"/>
        </w:rPr>
        <w:t xml:space="preserve">    </w:t>
      </w:r>
      <w:proofErr w:type="gramStart"/>
      <w:r>
        <w:rPr>
          <w:rStyle w:val="sd"/>
          <w:rFonts w:ascii="Consolas" w:hAnsi="Consolas" w:cs="Consolas"/>
          <w:i/>
          <w:iCs/>
          <w:color w:val="8F5902"/>
          <w:sz w:val="23"/>
          <w:szCs w:val="23"/>
        </w:rPr>
        <w:t>"""Infinite sequence of integers."""</w:t>
      </w:r>
      <w:proofErr w:type="gramEnd"/>
    </w:p>
    <w:p w:rsidR="00336D82" w:rsidRDefault="00336D82" w:rsidP="00336D82">
      <w:pPr>
        <w:pStyle w:val="HTMLPreformatted"/>
        <w:shd w:val="clear" w:color="auto" w:fill="EEEEEE"/>
        <w:spacing w:before="225" w:after="225" w:line="312" w:lineRule="atLeast"/>
        <w:ind w:left="-450" w:right="-450"/>
        <w:rPr>
          <w:rFonts w:ascii="Consolas" w:hAnsi="Consolas" w:cs="Consolas"/>
          <w:color w:val="3E4349"/>
          <w:sz w:val="23"/>
          <w:szCs w:val="23"/>
        </w:rPr>
      </w:pPr>
      <w:r>
        <w:rPr>
          <w:rFonts w:ascii="Consolas" w:hAnsi="Consolas" w:cs="Consolas"/>
          <w:color w:val="3E4349"/>
          <w:sz w:val="23"/>
          <w:szCs w:val="23"/>
        </w:rPr>
        <w:t xml:space="preserve">    </w:t>
      </w:r>
      <w:r>
        <w:rPr>
          <w:rStyle w:val="n"/>
          <w:rFonts w:ascii="Consolas" w:hAnsi="Consolas" w:cs="Consolas"/>
          <w:color w:val="000000"/>
          <w:sz w:val="23"/>
          <w:szCs w:val="23"/>
        </w:rPr>
        <w:t>i</w:t>
      </w:r>
      <w:r>
        <w:rPr>
          <w:rFonts w:ascii="Consolas" w:hAnsi="Consolas" w:cs="Consolas"/>
          <w:color w:val="3E4349"/>
          <w:sz w:val="23"/>
          <w:szCs w:val="23"/>
        </w:rPr>
        <w:t xml:space="preserve"> </w:t>
      </w:r>
      <w:r>
        <w:rPr>
          <w:rStyle w:val="o"/>
          <w:rFonts w:ascii="Consolas" w:hAnsi="Consolas" w:cs="Consolas"/>
          <w:color w:val="582800"/>
          <w:sz w:val="23"/>
          <w:szCs w:val="23"/>
        </w:rPr>
        <w:t>=</w:t>
      </w:r>
      <w:r>
        <w:rPr>
          <w:rFonts w:ascii="Consolas" w:hAnsi="Consolas" w:cs="Consolas"/>
          <w:color w:val="3E4349"/>
          <w:sz w:val="23"/>
          <w:szCs w:val="23"/>
        </w:rPr>
        <w:t xml:space="preserve"> </w:t>
      </w:r>
      <w:r>
        <w:rPr>
          <w:rStyle w:val="mi"/>
          <w:rFonts w:ascii="Consolas" w:hAnsi="Consolas" w:cs="Consolas"/>
          <w:color w:val="990000"/>
          <w:sz w:val="23"/>
          <w:szCs w:val="23"/>
        </w:rPr>
        <w:t>1</w:t>
      </w:r>
    </w:p>
    <w:p w:rsidR="00336D82" w:rsidRDefault="00336D82" w:rsidP="00336D82">
      <w:pPr>
        <w:pStyle w:val="HTMLPreformatted"/>
        <w:shd w:val="clear" w:color="auto" w:fill="EEEEEE"/>
        <w:spacing w:before="225" w:after="225" w:line="312" w:lineRule="atLeast"/>
        <w:ind w:left="-450" w:right="-450"/>
        <w:rPr>
          <w:rFonts w:ascii="Consolas" w:hAnsi="Consolas" w:cs="Consolas"/>
          <w:color w:val="3E4349"/>
          <w:sz w:val="23"/>
          <w:szCs w:val="23"/>
        </w:rPr>
      </w:pPr>
      <w:r>
        <w:rPr>
          <w:rFonts w:ascii="Consolas" w:hAnsi="Consolas" w:cs="Consolas"/>
          <w:color w:val="3E4349"/>
          <w:sz w:val="23"/>
          <w:szCs w:val="23"/>
        </w:rPr>
        <w:t xml:space="preserve">    </w:t>
      </w:r>
      <w:proofErr w:type="gramStart"/>
      <w:r>
        <w:rPr>
          <w:rStyle w:val="k"/>
          <w:rFonts w:ascii="Consolas" w:hAnsi="Consolas" w:cs="Consolas"/>
          <w:b/>
          <w:bCs/>
          <w:color w:val="004461"/>
          <w:sz w:val="23"/>
          <w:szCs w:val="23"/>
        </w:rPr>
        <w:t>while</w:t>
      </w:r>
      <w:proofErr w:type="gramEnd"/>
      <w:r>
        <w:rPr>
          <w:rFonts w:ascii="Consolas" w:hAnsi="Consolas" w:cs="Consolas"/>
          <w:color w:val="3E4349"/>
          <w:sz w:val="23"/>
          <w:szCs w:val="23"/>
        </w:rPr>
        <w:t xml:space="preserve"> </w:t>
      </w:r>
      <w:r>
        <w:rPr>
          <w:rStyle w:val="bp"/>
          <w:rFonts w:ascii="Consolas" w:hAnsi="Consolas" w:cs="Consolas"/>
          <w:color w:val="3465A4"/>
          <w:sz w:val="23"/>
          <w:szCs w:val="23"/>
        </w:rPr>
        <w:t>True</w:t>
      </w:r>
      <w:r>
        <w:rPr>
          <w:rStyle w:val="p"/>
          <w:rFonts w:ascii="Consolas" w:hAnsi="Consolas" w:cs="Consolas"/>
          <w:b/>
          <w:bCs/>
          <w:color w:val="000000"/>
          <w:sz w:val="23"/>
          <w:szCs w:val="23"/>
        </w:rPr>
        <w:t>:</w:t>
      </w:r>
    </w:p>
    <w:p w:rsidR="00336D82" w:rsidRDefault="00336D82" w:rsidP="00336D82">
      <w:pPr>
        <w:pStyle w:val="HTMLPreformatted"/>
        <w:shd w:val="clear" w:color="auto" w:fill="EEEEEE"/>
        <w:spacing w:before="225" w:after="225" w:line="312" w:lineRule="atLeast"/>
        <w:ind w:left="-450" w:right="-450"/>
        <w:rPr>
          <w:rFonts w:ascii="Consolas" w:hAnsi="Consolas" w:cs="Consolas"/>
          <w:color w:val="3E4349"/>
          <w:sz w:val="23"/>
          <w:szCs w:val="23"/>
        </w:rPr>
      </w:pPr>
      <w:r>
        <w:rPr>
          <w:rFonts w:ascii="Consolas" w:hAnsi="Consolas" w:cs="Consolas"/>
          <w:color w:val="3E4349"/>
          <w:sz w:val="23"/>
          <w:szCs w:val="23"/>
        </w:rPr>
        <w:t xml:space="preserve">        </w:t>
      </w:r>
      <w:proofErr w:type="gramStart"/>
      <w:r>
        <w:rPr>
          <w:rStyle w:val="k"/>
          <w:rFonts w:ascii="Consolas" w:hAnsi="Consolas" w:cs="Consolas"/>
          <w:b/>
          <w:bCs/>
          <w:color w:val="004461"/>
          <w:sz w:val="23"/>
          <w:szCs w:val="23"/>
        </w:rPr>
        <w:t>yield</w:t>
      </w:r>
      <w:proofErr w:type="gramEnd"/>
      <w:r>
        <w:rPr>
          <w:rFonts w:ascii="Consolas" w:hAnsi="Consolas" w:cs="Consolas"/>
          <w:color w:val="3E4349"/>
          <w:sz w:val="23"/>
          <w:szCs w:val="23"/>
        </w:rPr>
        <w:t xml:space="preserve"> </w:t>
      </w:r>
      <w:r>
        <w:rPr>
          <w:rStyle w:val="n"/>
          <w:rFonts w:ascii="Consolas" w:hAnsi="Consolas" w:cs="Consolas"/>
          <w:color w:val="000000"/>
          <w:sz w:val="23"/>
          <w:szCs w:val="23"/>
        </w:rPr>
        <w:t>i</w:t>
      </w:r>
    </w:p>
    <w:p w:rsidR="00336D82" w:rsidRDefault="00336D82" w:rsidP="00336D82">
      <w:pPr>
        <w:pStyle w:val="HTMLPreformatted"/>
        <w:shd w:val="clear" w:color="auto" w:fill="EEEEEE"/>
        <w:spacing w:before="225" w:after="225" w:line="312" w:lineRule="atLeast"/>
        <w:ind w:left="-450" w:right="-450"/>
        <w:rPr>
          <w:rFonts w:ascii="Consolas" w:hAnsi="Consolas" w:cs="Consolas"/>
          <w:color w:val="3E4349"/>
          <w:sz w:val="23"/>
          <w:szCs w:val="23"/>
        </w:rPr>
      </w:pPr>
      <w:r>
        <w:rPr>
          <w:rFonts w:ascii="Consolas" w:hAnsi="Consolas" w:cs="Consolas"/>
          <w:color w:val="3E4349"/>
          <w:sz w:val="23"/>
          <w:szCs w:val="23"/>
        </w:rPr>
        <w:t xml:space="preserve">        </w:t>
      </w:r>
      <w:r>
        <w:rPr>
          <w:rStyle w:val="n"/>
          <w:rFonts w:ascii="Consolas" w:hAnsi="Consolas" w:cs="Consolas"/>
          <w:color w:val="000000"/>
          <w:sz w:val="23"/>
          <w:szCs w:val="23"/>
        </w:rPr>
        <w:t>i</w:t>
      </w:r>
      <w:r>
        <w:rPr>
          <w:rFonts w:ascii="Consolas" w:hAnsi="Consolas" w:cs="Consolas"/>
          <w:color w:val="3E4349"/>
          <w:sz w:val="23"/>
          <w:szCs w:val="23"/>
        </w:rPr>
        <w:t xml:space="preserve"> </w:t>
      </w:r>
      <w:r>
        <w:rPr>
          <w:rStyle w:val="o"/>
          <w:rFonts w:ascii="Consolas" w:hAnsi="Consolas" w:cs="Consolas"/>
          <w:color w:val="582800"/>
          <w:sz w:val="23"/>
          <w:szCs w:val="23"/>
        </w:rPr>
        <w:t>=</w:t>
      </w:r>
      <w:r>
        <w:rPr>
          <w:rFonts w:ascii="Consolas" w:hAnsi="Consolas" w:cs="Consolas"/>
          <w:color w:val="3E4349"/>
          <w:sz w:val="23"/>
          <w:szCs w:val="23"/>
        </w:rPr>
        <w:t xml:space="preserve"> </w:t>
      </w:r>
      <w:r>
        <w:rPr>
          <w:rStyle w:val="n"/>
          <w:rFonts w:ascii="Consolas" w:hAnsi="Consolas" w:cs="Consolas"/>
          <w:color w:val="000000"/>
          <w:sz w:val="23"/>
          <w:szCs w:val="23"/>
        </w:rPr>
        <w:t>i</w:t>
      </w:r>
      <w:r>
        <w:rPr>
          <w:rFonts w:ascii="Consolas" w:hAnsi="Consolas" w:cs="Consolas"/>
          <w:color w:val="3E4349"/>
          <w:sz w:val="23"/>
          <w:szCs w:val="23"/>
        </w:rPr>
        <w:t xml:space="preserve"> </w:t>
      </w:r>
      <w:r>
        <w:rPr>
          <w:rStyle w:val="o"/>
          <w:rFonts w:ascii="Consolas" w:hAnsi="Consolas" w:cs="Consolas"/>
          <w:color w:val="582800"/>
          <w:sz w:val="23"/>
          <w:szCs w:val="23"/>
        </w:rPr>
        <w:t>+</w:t>
      </w:r>
      <w:r>
        <w:rPr>
          <w:rFonts w:ascii="Consolas" w:hAnsi="Consolas" w:cs="Consolas"/>
          <w:color w:val="3E4349"/>
          <w:sz w:val="23"/>
          <w:szCs w:val="23"/>
        </w:rPr>
        <w:t xml:space="preserve"> </w:t>
      </w:r>
      <w:r>
        <w:rPr>
          <w:rStyle w:val="mi"/>
          <w:rFonts w:ascii="Consolas" w:hAnsi="Consolas" w:cs="Consolas"/>
          <w:color w:val="990000"/>
          <w:sz w:val="23"/>
          <w:szCs w:val="23"/>
        </w:rPr>
        <w:t>1</w:t>
      </w:r>
    </w:p>
    <w:p w:rsidR="00336D82" w:rsidRDefault="00336D82" w:rsidP="00336D82">
      <w:pPr>
        <w:pStyle w:val="HTMLPreformatted"/>
        <w:shd w:val="clear" w:color="auto" w:fill="EEEEEE"/>
        <w:spacing w:before="225" w:after="225" w:line="312" w:lineRule="atLeast"/>
        <w:ind w:left="-450" w:right="-450"/>
        <w:rPr>
          <w:rFonts w:ascii="Consolas" w:hAnsi="Consolas" w:cs="Consolas"/>
          <w:color w:val="3E4349"/>
          <w:sz w:val="23"/>
          <w:szCs w:val="23"/>
        </w:rPr>
      </w:pPr>
    </w:p>
    <w:p w:rsidR="00336D82" w:rsidRDefault="00336D82" w:rsidP="00336D82">
      <w:pPr>
        <w:pStyle w:val="HTMLPreformatted"/>
        <w:shd w:val="clear" w:color="auto" w:fill="EEEEEE"/>
        <w:spacing w:before="225" w:after="225" w:line="312" w:lineRule="atLeast"/>
        <w:ind w:left="-450" w:right="-450"/>
        <w:rPr>
          <w:rFonts w:ascii="Consolas" w:hAnsi="Consolas" w:cs="Consolas"/>
          <w:color w:val="3E4349"/>
          <w:sz w:val="23"/>
          <w:szCs w:val="23"/>
        </w:rPr>
      </w:pPr>
      <w:proofErr w:type="gramStart"/>
      <w:r>
        <w:rPr>
          <w:rStyle w:val="k"/>
          <w:rFonts w:ascii="Consolas" w:hAnsi="Consolas" w:cs="Consolas"/>
          <w:b/>
          <w:bCs/>
          <w:color w:val="004461"/>
          <w:sz w:val="23"/>
          <w:szCs w:val="23"/>
        </w:rPr>
        <w:t>def</w:t>
      </w:r>
      <w:proofErr w:type="gramEnd"/>
      <w:r>
        <w:rPr>
          <w:rFonts w:ascii="Consolas" w:hAnsi="Consolas" w:cs="Consolas"/>
          <w:color w:val="3E4349"/>
          <w:sz w:val="23"/>
          <w:szCs w:val="23"/>
        </w:rPr>
        <w:t xml:space="preserve"> </w:t>
      </w:r>
      <w:r>
        <w:rPr>
          <w:rStyle w:val="nf"/>
          <w:rFonts w:ascii="Consolas" w:hAnsi="Consolas" w:cs="Consolas"/>
          <w:color w:val="000000"/>
          <w:sz w:val="23"/>
          <w:szCs w:val="23"/>
        </w:rPr>
        <w:t>squares</w:t>
      </w:r>
      <w:r>
        <w:rPr>
          <w:rStyle w:val="p"/>
          <w:rFonts w:ascii="Consolas" w:hAnsi="Consolas" w:cs="Consolas"/>
          <w:b/>
          <w:bCs/>
          <w:color w:val="000000"/>
          <w:sz w:val="23"/>
          <w:szCs w:val="23"/>
        </w:rPr>
        <w:t>():</w:t>
      </w:r>
    </w:p>
    <w:p w:rsidR="00336D82" w:rsidRDefault="00336D82" w:rsidP="00336D82">
      <w:pPr>
        <w:pStyle w:val="HTMLPreformatted"/>
        <w:shd w:val="clear" w:color="auto" w:fill="EEEEEE"/>
        <w:spacing w:before="225" w:after="225" w:line="312" w:lineRule="atLeast"/>
        <w:ind w:left="-450" w:right="-450"/>
        <w:rPr>
          <w:rFonts w:ascii="Consolas" w:hAnsi="Consolas" w:cs="Consolas"/>
          <w:color w:val="3E4349"/>
          <w:sz w:val="23"/>
          <w:szCs w:val="23"/>
        </w:rPr>
      </w:pPr>
      <w:r>
        <w:rPr>
          <w:rFonts w:ascii="Consolas" w:hAnsi="Consolas" w:cs="Consolas"/>
          <w:color w:val="3E4349"/>
          <w:sz w:val="23"/>
          <w:szCs w:val="23"/>
        </w:rPr>
        <w:t xml:space="preserve">    </w:t>
      </w:r>
      <w:proofErr w:type="gramStart"/>
      <w:r>
        <w:rPr>
          <w:rStyle w:val="k"/>
          <w:rFonts w:ascii="Consolas" w:hAnsi="Consolas" w:cs="Consolas"/>
          <w:b/>
          <w:bCs/>
          <w:color w:val="004461"/>
          <w:sz w:val="23"/>
          <w:szCs w:val="23"/>
        </w:rPr>
        <w:t>for</w:t>
      </w:r>
      <w:proofErr w:type="gramEnd"/>
      <w:r>
        <w:rPr>
          <w:rFonts w:ascii="Consolas" w:hAnsi="Consolas" w:cs="Consolas"/>
          <w:color w:val="3E4349"/>
          <w:sz w:val="23"/>
          <w:szCs w:val="23"/>
        </w:rPr>
        <w:t xml:space="preserve"> </w:t>
      </w:r>
      <w:r>
        <w:rPr>
          <w:rStyle w:val="n"/>
          <w:rFonts w:ascii="Consolas" w:hAnsi="Consolas" w:cs="Consolas"/>
          <w:color w:val="000000"/>
          <w:sz w:val="23"/>
          <w:szCs w:val="23"/>
        </w:rPr>
        <w:t>i</w:t>
      </w:r>
      <w:r>
        <w:rPr>
          <w:rFonts w:ascii="Consolas" w:hAnsi="Consolas" w:cs="Consolas"/>
          <w:color w:val="3E4349"/>
          <w:sz w:val="23"/>
          <w:szCs w:val="23"/>
        </w:rPr>
        <w:t xml:space="preserve"> </w:t>
      </w:r>
      <w:r>
        <w:rPr>
          <w:rStyle w:val="ow"/>
          <w:rFonts w:ascii="Consolas" w:hAnsi="Consolas" w:cs="Consolas"/>
          <w:b/>
          <w:bCs/>
          <w:color w:val="004461"/>
          <w:sz w:val="23"/>
          <w:szCs w:val="23"/>
        </w:rPr>
        <w:t>in</w:t>
      </w:r>
      <w:r>
        <w:rPr>
          <w:rFonts w:ascii="Consolas" w:hAnsi="Consolas" w:cs="Consolas"/>
          <w:color w:val="3E4349"/>
          <w:sz w:val="23"/>
          <w:szCs w:val="23"/>
        </w:rPr>
        <w:t xml:space="preserve"> </w:t>
      </w:r>
      <w:r>
        <w:rPr>
          <w:rStyle w:val="n"/>
          <w:rFonts w:ascii="Consolas" w:hAnsi="Consolas" w:cs="Consolas"/>
          <w:color w:val="000000"/>
          <w:sz w:val="23"/>
          <w:szCs w:val="23"/>
        </w:rPr>
        <w:t>integers</w:t>
      </w:r>
      <w:r>
        <w:rPr>
          <w:rStyle w:val="p"/>
          <w:rFonts w:ascii="Consolas" w:hAnsi="Consolas" w:cs="Consolas"/>
          <w:b/>
          <w:bCs/>
          <w:color w:val="000000"/>
          <w:sz w:val="23"/>
          <w:szCs w:val="23"/>
        </w:rPr>
        <w:t>():</w:t>
      </w:r>
    </w:p>
    <w:p w:rsidR="00336D82" w:rsidRDefault="00336D82" w:rsidP="00336D82">
      <w:pPr>
        <w:pStyle w:val="HTMLPreformatted"/>
        <w:shd w:val="clear" w:color="auto" w:fill="EEEEEE"/>
        <w:spacing w:before="225" w:after="225" w:line="312" w:lineRule="atLeast"/>
        <w:ind w:left="-450" w:right="-450"/>
        <w:rPr>
          <w:rFonts w:ascii="Consolas" w:hAnsi="Consolas" w:cs="Consolas"/>
          <w:color w:val="3E4349"/>
          <w:sz w:val="23"/>
          <w:szCs w:val="23"/>
        </w:rPr>
      </w:pPr>
      <w:r>
        <w:rPr>
          <w:rFonts w:ascii="Consolas" w:hAnsi="Consolas" w:cs="Consolas"/>
          <w:color w:val="3E4349"/>
          <w:sz w:val="23"/>
          <w:szCs w:val="23"/>
        </w:rPr>
        <w:t xml:space="preserve">        </w:t>
      </w:r>
      <w:proofErr w:type="gramStart"/>
      <w:r>
        <w:rPr>
          <w:rStyle w:val="k"/>
          <w:rFonts w:ascii="Consolas" w:hAnsi="Consolas" w:cs="Consolas"/>
          <w:b/>
          <w:bCs/>
          <w:color w:val="004461"/>
          <w:sz w:val="23"/>
          <w:szCs w:val="23"/>
        </w:rPr>
        <w:t>yield</w:t>
      </w:r>
      <w:proofErr w:type="gramEnd"/>
      <w:r>
        <w:rPr>
          <w:rFonts w:ascii="Consolas" w:hAnsi="Consolas" w:cs="Consolas"/>
          <w:color w:val="3E4349"/>
          <w:sz w:val="23"/>
          <w:szCs w:val="23"/>
        </w:rPr>
        <w:t xml:space="preserve"> </w:t>
      </w:r>
      <w:r>
        <w:rPr>
          <w:rStyle w:val="n"/>
          <w:rFonts w:ascii="Consolas" w:hAnsi="Consolas" w:cs="Consolas"/>
          <w:color w:val="000000"/>
          <w:sz w:val="23"/>
          <w:szCs w:val="23"/>
        </w:rPr>
        <w:t>i</w:t>
      </w:r>
      <w:r>
        <w:rPr>
          <w:rFonts w:ascii="Consolas" w:hAnsi="Consolas" w:cs="Consolas"/>
          <w:color w:val="3E4349"/>
          <w:sz w:val="23"/>
          <w:szCs w:val="23"/>
        </w:rPr>
        <w:t xml:space="preserve"> </w:t>
      </w:r>
      <w:r>
        <w:rPr>
          <w:rStyle w:val="o"/>
          <w:rFonts w:ascii="Consolas" w:hAnsi="Consolas" w:cs="Consolas"/>
          <w:color w:val="582800"/>
          <w:sz w:val="23"/>
          <w:szCs w:val="23"/>
        </w:rPr>
        <w:t>*</w:t>
      </w:r>
      <w:r>
        <w:rPr>
          <w:rFonts w:ascii="Consolas" w:hAnsi="Consolas" w:cs="Consolas"/>
          <w:color w:val="3E4349"/>
          <w:sz w:val="23"/>
          <w:szCs w:val="23"/>
        </w:rPr>
        <w:t xml:space="preserve"> </w:t>
      </w:r>
      <w:r>
        <w:rPr>
          <w:rStyle w:val="n"/>
          <w:rFonts w:ascii="Consolas" w:hAnsi="Consolas" w:cs="Consolas"/>
          <w:color w:val="000000"/>
          <w:sz w:val="23"/>
          <w:szCs w:val="23"/>
        </w:rPr>
        <w:t>i</w:t>
      </w:r>
    </w:p>
    <w:p w:rsidR="00336D82" w:rsidRDefault="00336D82" w:rsidP="00336D82">
      <w:pPr>
        <w:pStyle w:val="HTMLPreformatted"/>
        <w:shd w:val="clear" w:color="auto" w:fill="EEEEEE"/>
        <w:spacing w:before="225" w:after="225" w:line="312" w:lineRule="atLeast"/>
        <w:ind w:left="-450" w:right="-450"/>
        <w:rPr>
          <w:rFonts w:ascii="Consolas" w:hAnsi="Consolas" w:cs="Consolas"/>
          <w:color w:val="3E4349"/>
          <w:sz w:val="23"/>
          <w:szCs w:val="23"/>
        </w:rPr>
      </w:pPr>
    </w:p>
    <w:p w:rsidR="00336D82" w:rsidRDefault="00336D82" w:rsidP="00336D82">
      <w:pPr>
        <w:pStyle w:val="HTMLPreformatted"/>
        <w:shd w:val="clear" w:color="auto" w:fill="EEEEEE"/>
        <w:spacing w:before="225" w:after="225" w:line="312" w:lineRule="atLeast"/>
        <w:ind w:left="-450" w:right="-450"/>
        <w:rPr>
          <w:rFonts w:ascii="Consolas" w:hAnsi="Consolas" w:cs="Consolas"/>
          <w:color w:val="3E4349"/>
          <w:sz w:val="23"/>
          <w:szCs w:val="23"/>
        </w:rPr>
      </w:pPr>
      <w:proofErr w:type="gramStart"/>
      <w:r>
        <w:rPr>
          <w:rStyle w:val="k"/>
          <w:rFonts w:ascii="Consolas" w:hAnsi="Consolas" w:cs="Consolas"/>
          <w:b/>
          <w:bCs/>
          <w:color w:val="004461"/>
          <w:sz w:val="23"/>
          <w:szCs w:val="23"/>
        </w:rPr>
        <w:t>def</w:t>
      </w:r>
      <w:proofErr w:type="gramEnd"/>
      <w:r>
        <w:rPr>
          <w:rFonts w:ascii="Consolas" w:hAnsi="Consolas" w:cs="Consolas"/>
          <w:color w:val="3E4349"/>
          <w:sz w:val="23"/>
          <w:szCs w:val="23"/>
        </w:rPr>
        <w:t xml:space="preserve"> </w:t>
      </w:r>
      <w:r>
        <w:rPr>
          <w:rStyle w:val="nf"/>
          <w:rFonts w:ascii="Consolas" w:hAnsi="Consolas" w:cs="Consolas"/>
          <w:color w:val="000000"/>
          <w:sz w:val="23"/>
          <w:szCs w:val="23"/>
        </w:rPr>
        <w:t>take</w:t>
      </w:r>
      <w:r>
        <w:rPr>
          <w:rStyle w:val="p"/>
          <w:rFonts w:ascii="Consolas" w:hAnsi="Consolas" w:cs="Consolas"/>
          <w:b/>
          <w:bCs/>
          <w:color w:val="000000"/>
          <w:sz w:val="23"/>
          <w:szCs w:val="23"/>
        </w:rPr>
        <w:t>(</w:t>
      </w:r>
      <w:r>
        <w:rPr>
          <w:rStyle w:val="n"/>
          <w:rFonts w:ascii="Consolas" w:hAnsi="Consolas" w:cs="Consolas"/>
          <w:color w:val="000000"/>
          <w:sz w:val="23"/>
          <w:szCs w:val="23"/>
        </w:rPr>
        <w:t>n</w:t>
      </w:r>
      <w:r>
        <w:rPr>
          <w:rStyle w:val="p"/>
          <w:rFonts w:ascii="Consolas" w:hAnsi="Consolas" w:cs="Consolas"/>
          <w:b/>
          <w:bCs/>
          <w:color w:val="000000"/>
          <w:sz w:val="23"/>
          <w:szCs w:val="23"/>
        </w:rPr>
        <w:t>,</w:t>
      </w:r>
      <w:r>
        <w:rPr>
          <w:rFonts w:ascii="Consolas" w:hAnsi="Consolas" w:cs="Consolas"/>
          <w:color w:val="3E4349"/>
          <w:sz w:val="23"/>
          <w:szCs w:val="23"/>
        </w:rPr>
        <w:t xml:space="preserve"> </w:t>
      </w:r>
      <w:r>
        <w:rPr>
          <w:rStyle w:val="n"/>
          <w:rFonts w:ascii="Consolas" w:hAnsi="Consolas" w:cs="Consolas"/>
          <w:color w:val="000000"/>
          <w:sz w:val="23"/>
          <w:szCs w:val="23"/>
        </w:rPr>
        <w:t>seq</w:t>
      </w:r>
      <w:r>
        <w:rPr>
          <w:rStyle w:val="p"/>
          <w:rFonts w:ascii="Consolas" w:hAnsi="Consolas" w:cs="Consolas"/>
          <w:b/>
          <w:bCs/>
          <w:color w:val="000000"/>
          <w:sz w:val="23"/>
          <w:szCs w:val="23"/>
        </w:rPr>
        <w:t>):</w:t>
      </w:r>
    </w:p>
    <w:p w:rsidR="00336D82" w:rsidRDefault="00336D82" w:rsidP="00336D82">
      <w:pPr>
        <w:pStyle w:val="HTMLPreformatted"/>
        <w:shd w:val="clear" w:color="auto" w:fill="EEEEEE"/>
        <w:spacing w:before="225" w:after="225" w:line="312" w:lineRule="atLeast"/>
        <w:ind w:left="-450" w:right="-450"/>
        <w:rPr>
          <w:rFonts w:ascii="Consolas" w:hAnsi="Consolas" w:cs="Consolas"/>
          <w:color w:val="3E4349"/>
          <w:sz w:val="23"/>
          <w:szCs w:val="23"/>
        </w:rPr>
      </w:pPr>
      <w:r>
        <w:rPr>
          <w:rFonts w:ascii="Consolas" w:hAnsi="Consolas" w:cs="Consolas"/>
          <w:color w:val="3E4349"/>
          <w:sz w:val="23"/>
          <w:szCs w:val="23"/>
        </w:rPr>
        <w:t xml:space="preserve">    </w:t>
      </w:r>
      <w:r>
        <w:rPr>
          <w:rStyle w:val="sd"/>
          <w:rFonts w:ascii="Consolas" w:hAnsi="Consolas" w:cs="Consolas"/>
          <w:i/>
          <w:iCs/>
          <w:color w:val="8F5902"/>
          <w:sz w:val="23"/>
          <w:szCs w:val="23"/>
        </w:rPr>
        <w:t>"""Returns first n values from the given sequence."""</w:t>
      </w:r>
    </w:p>
    <w:p w:rsidR="00336D82" w:rsidRDefault="00336D82" w:rsidP="00336D82">
      <w:pPr>
        <w:pStyle w:val="HTMLPreformatted"/>
        <w:shd w:val="clear" w:color="auto" w:fill="EEEEEE"/>
        <w:spacing w:before="225" w:after="225" w:line="312" w:lineRule="atLeast"/>
        <w:ind w:left="-450" w:right="-450"/>
        <w:rPr>
          <w:rFonts w:ascii="Consolas" w:hAnsi="Consolas" w:cs="Consolas"/>
          <w:color w:val="3E4349"/>
          <w:sz w:val="23"/>
          <w:szCs w:val="23"/>
        </w:rPr>
      </w:pPr>
      <w:r>
        <w:rPr>
          <w:rFonts w:ascii="Consolas" w:hAnsi="Consolas" w:cs="Consolas"/>
          <w:color w:val="3E4349"/>
          <w:sz w:val="23"/>
          <w:szCs w:val="23"/>
        </w:rPr>
        <w:lastRenderedPageBreak/>
        <w:t xml:space="preserve">    </w:t>
      </w:r>
      <w:proofErr w:type="gramStart"/>
      <w:r>
        <w:rPr>
          <w:rStyle w:val="n"/>
          <w:rFonts w:ascii="Consolas" w:hAnsi="Consolas" w:cs="Consolas"/>
          <w:color w:val="000000"/>
          <w:sz w:val="23"/>
          <w:szCs w:val="23"/>
        </w:rPr>
        <w:t>seq</w:t>
      </w:r>
      <w:proofErr w:type="gramEnd"/>
      <w:r>
        <w:rPr>
          <w:rFonts w:ascii="Consolas" w:hAnsi="Consolas" w:cs="Consolas"/>
          <w:color w:val="3E4349"/>
          <w:sz w:val="23"/>
          <w:szCs w:val="23"/>
        </w:rPr>
        <w:t xml:space="preserve"> </w:t>
      </w:r>
      <w:r>
        <w:rPr>
          <w:rStyle w:val="o"/>
          <w:rFonts w:ascii="Consolas" w:hAnsi="Consolas" w:cs="Consolas"/>
          <w:color w:val="582800"/>
          <w:sz w:val="23"/>
          <w:szCs w:val="23"/>
        </w:rPr>
        <w:t>=</w:t>
      </w:r>
      <w:r>
        <w:rPr>
          <w:rFonts w:ascii="Consolas" w:hAnsi="Consolas" w:cs="Consolas"/>
          <w:color w:val="3E4349"/>
          <w:sz w:val="23"/>
          <w:szCs w:val="23"/>
        </w:rPr>
        <w:t xml:space="preserve"> </w:t>
      </w:r>
      <w:r>
        <w:rPr>
          <w:rStyle w:val="nb"/>
          <w:rFonts w:ascii="Consolas" w:hAnsi="Consolas" w:cs="Consolas"/>
          <w:color w:val="004461"/>
          <w:sz w:val="23"/>
          <w:szCs w:val="23"/>
        </w:rPr>
        <w:t>iter</w:t>
      </w:r>
      <w:r>
        <w:rPr>
          <w:rStyle w:val="p"/>
          <w:rFonts w:ascii="Consolas" w:hAnsi="Consolas" w:cs="Consolas"/>
          <w:b/>
          <w:bCs/>
          <w:color w:val="000000"/>
          <w:sz w:val="23"/>
          <w:szCs w:val="23"/>
        </w:rPr>
        <w:t>(</w:t>
      </w:r>
      <w:r>
        <w:rPr>
          <w:rStyle w:val="n"/>
          <w:rFonts w:ascii="Consolas" w:hAnsi="Consolas" w:cs="Consolas"/>
          <w:color w:val="000000"/>
          <w:sz w:val="23"/>
          <w:szCs w:val="23"/>
        </w:rPr>
        <w:t>seq</w:t>
      </w:r>
      <w:r>
        <w:rPr>
          <w:rStyle w:val="p"/>
          <w:rFonts w:ascii="Consolas" w:hAnsi="Consolas" w:cs="Consolas"/>
          <w:b/>
          <w:bCs/>
          <w:color w:val="000000"/>
          <w:sz w:val="23"/>
          <w:szCs w:val="23"/>
        </w:rPr>
        <w:t>)</w:t>
      </w:r>
    </w:p>
    <w:p w:rsidR="00336D82" w:rsidRDefault="00336D82" w:rsidP="00336D82">
      <w:pPr>
        <w:pStyle w:val="HTMLPreformatted"/>
        <w:shd w:val="clear" w:color="auto" w:fill="EEEEEE"/>
        <w:spacing w:before="225" w:after="225" w:line="312" w:lineRule="atLeast"/>
        <w:ind w:left="-450" w:right="-450"/>
        <w:rPr>
          <w:rFonts w:ascii="Consolas" w:hAnsi="Consolas" w:cs="Consolas"/>
          <w:color w:val="3E4349"/>
          <w:sz w:val="23"/>
          <w:szCs w:val="23"/>
        </w:rPr>
      </w:pPr>
      <w:r>
        <w:rPr>
          <w:rFonts w:ascii="Consolas" w:hAnsi="Consolas" w:cs="Consolas"/>
          <w:color w:val="3E4349"/>
          <w:sz w:val="23"/>
          <w:szCs w:val="23"/>
        </w:rPr>
        <w:t xml:space="preserve">    </w:t>
      </w:r>
      <w:proofErr w:type="gramStart"/>
      <w:r>
        <w:rPr>
          <w:rStyle w:val="n"/>
          <w:rFonts w:ascii="Consolas" w:hAnsi="Consolas" w:cs="Consolas"/>
          <w:color w:val="000000"/>
          <w:sz w:val="23"/>
          <w:szCs w:val="23"/>
        </w:rPr>
        <w:t>result</w:t>
      </w:r>
      <w:proofErr w:type="gramEnd"/>
      <w:r>
        <w:rPr>
          <w:rFonts w:ascii="Consolas" w:hAnsi="Consolas" w:cs="Consolas"/>
          <w:color w:val="3E4349"/>
          <w:sz w:val="23"/>
          <w:szCs w:val="23"/>
        </w:rPr>
        <w:t xml:space="preserve"> </w:t>
      </w:r>
      <w:r>
        <w:rPr>
          <w:rStyle w:val="o"/>
          <w:rFonts w:ascii="Consolas" w:hAnsi="Consolas" w:cs="Consolas"/>
          <w:color w:val="582800"/>
          <w:sz w:val="23"/>
          <w:szCs w:val="23"/>
        </w:rPr>
        <w:t>=</w:t>
      </w:r>
      <w:r>
        <w:rPr>
          <w:rFonts w:ascii="Consolas" w:hAnsi="Consolas" w:cs="Consolas"/>
          <w:color w:val="3E4349"/>
          <w:sz w:val="23"/>
          <w:szCs w:val="23"/>
        </w:rPr>
        <w:t xml:space="preserve"> </w:t>
      </w:r>
      <w:r>
        <w:rPr>
          <w:rStyle w:val="p"/>
          <w:rFonts w:ascii="Consolas" w:hAnsi="Consolas" w:cs="Consolas"/>
          <w:b/>
          <w:bCs/>
          <w:color w:val="000000"/>
          <w:sz w:val="23"/>
          <w:szCs w:val="23"/>
        </w:rPr>
        <w:t>[]</w:t>
      </w:r>
    </w:p>
    <w:p w:rsidR="00336D82" w:rsidRDefault="00336D82" w:rsidP="00336D82">
      <w:pPr>
        <w:pStyle w:val="HTMLPreformatted"/>
        <w:shd w:val="clear" w:color="auto" w:fill="EEEEEE"/>
        <w:spacing w:before="225" w:after="225" w:line="312" w:lineRule="atLeast"/>
        <w:ind w:left="-450" w:right="-450"/>
        <w:rPr>
          <w:rFonts w:ascii="Consolas" w:hAnsi="Consolas" w:cs="Consolas"/>
          <w:color w:val="3E4349"/>
          <w:sz w:val="23"/>
          <w:szCs w:val="23"/>
        </w:rPr>
      </w:pPr>
      <w:r>
        <w:rPr>
          <w:rFonts w:ascii="Consolas" w:hAnsi="Consolas" w:cs="Consolas"/>
          <w:color w:val="3E4349"/>
          <w:sz w:val="23"/>
          <w:szCs w:val="23"/>
        </w:rPr>
        <w:t xml:space="preserve">    </w:t>
      </w:r>
      <w:proofErr w:type="gramStart"/>
      <w:r>
        <w:rPr>
          <w:rStyle w:val="k"/>
          <w:rFonts w:ascii="Consolas" w:hAnsi="Consolas" w:cs="Consolas"/>
          <w:b/>
          <w:bCs/>
          <w:color w:val="004461"/>
          <w:sz w:val="23"/>
          <w:szCs w:val="23"/>
        </w:rPr>
        <w:t>try</w:t>
      </w:r>
      <w:proofErr w:type="gramEnd"/>
      <w:r>
        <w:rPr>
          <w:rStyle w:val="p"/>
          <w:rFonts w:ascii="Consolas" w:hAnsi="Consolas" w:cs="Consolas"/>
          <w:b/>
          <w:bCs/>
          <w:color w:val="000000"/>
          <w:sz w:val="23"/>
          <w:szCs w:val="23"/>
        </w:rPr>
        <w:t>:</w:t>
      </w:r>
    </w:p>
    <w:p w:rsidR="00336D82" w:rsidRDefault="00336D82" w:rsidP="00336D82">
      <w:pPr>
        <w:pStyle w:val="HTMLPreformatted"/>
        <w:shd w:val="clear" w:color="auto" w:fill="EEEEEE"/>
        <w:spacing w:before="225" w:after="225" w:line="312" w:lineRule="atLeast"/>
        <w:ind w:left="-450" w:right="-450"/>
        <w:rPr>
          <w:rFonts w:ascii="Consolas" w:hAnsi="Consolas" w:cs="Consolas"/>
          <w:color w:val="3E4349"/>
          <w:sz w:val="23"/>
          <w:szCs w:val="23"/>
        </w:rPr>
      </w:pPr>
      <w:r>
        <w:rPr>
          <w:rFonts w:ascii="Consolas" w:hAnsi="Consolas" w:cs="Consolas"/>
          <w:color w:val="3E4349"/>
          <w:sz w:val="23"/>
          <w:szCs w:val="23"/>
        </w:rPr>
        <w:t xml:space="preserve">        </w:t>
      </w:r>
      <w:proofErr w:type="gramStart"/>
      <w:r>
        <w:rPr>
          <w:rStyle w:val="k"/>
          <w:rFonts w:ascii="Consolas" w:hAnsi="Consolas" w:cs="Consolas"/>
          <w:b/>
          <w:bCs/>
          <w:color w:val="004461"/>
          <w:sz w:val="23"/>
          <w:szCs w:val="23"/>
        </w:rPr>
        <w:t>for</w:t>
      </w:r>
      <w:proofErr w:type="gramEnd"/>
      <w:r>
        <w:rPr>
          <w:rFonts w:ascii="Consolas" w:hAnsi="Consolas" w:cs="Consolas"/>
          <w:color w:val="3E4349"/>
          <w:sz w:val="23"/>
          <w:szCs w:val="23"/>
        </w:rPr>
        <w:t xml:space="preserve"> </w:t>
      </w:r>
      <w:r>
        <w:rPr>
          <w:rStyle w:val="n"/>
          <w:rFonts w:ascii="Consolas" w:hAnsi="Consolas" w:cs="Consolas"/>
          <w:color w:val="000000"/>
          <w:sz w:val="23"/>
          <w:szCs w:val="23"/>
        </w:rPr>
        <w:t>i</w:t>
      </w:r>
      <w:r>
        <w:rPr>
          <w:rFonts w:ascii="Consolas" w:hAnsi="Consolas" w:cs="Consolas"/>
          <w:color w:val="3E4349"/>
          <w:sz w:val="23"/>
          <w:szCs w:val="23"/>
        </w:rPr>
        <w:t xml:space="preserve"> </w:t>
      </w:r>
      <w:r>
        <w:rPr>
          <w:rStyle w:val="ow"/>
          <w:rFonts w:ascii="Consolas" w:hAnsi="Consolas" w:cs="Consolas"/>
          <w:b/>
          <w:bCs/>
          <w:color w:val="004461"/>
          <w:sz w:val="23"/>
          <w:szCs w:val="23"/>
        </w:rPr>
        <w:t>in</w:t>
      </w:r>
      <w:r>
        <w:rPr>
          <w:rFonts w:ascii="Consolas" w:hAnsi="Consolas" w:cs="Consolas"/>
          <w:color w:val="3E4349"/>
          <w:sz w:val="23"/>
          <w:szCs w:val="23"/>
        </w:rPr>
        <w:t xml:space="preserve"> </w:t>
      </w:r>
      <w:r>
        <w:rPr>
          <w:rStyle w:val="nb"/>
          <w:rFonts w:ascii="Consolas" w:hAnsi="Consolas" w:cs="Consolas"/>
          <w:color w:val="004461"/>
          <w:sz w:val="23"/>
          <w:szCs w:val="23"/>
        </w:rPr>
        <w:t>range</w:t>
      </w:r>
      <w:r>
        <w:rPr>
          <w:rStyle w:val="p"/>
          <w:rFonts w:ascii="Consolas" w:hAnsi="Consolas" w:cs="Consolas"/>
          <w:b/>
          <w:bCs/>
          <w:color w:val="000000"/>
          <w:sz w:val="23"/>
          <w:szCs w:val="23"/>
        </w:rPr>
        <w:t>(</w:t>
      </w:r>
      <w:r>
        <w:rPr>
          <w:rStyle w:val="n"/>
          <w:rFonts w:ascii="Consolas" w:hAnsi="Consolas" w:cs="Consolas"/>
          <w:color w:val="000000"/>
          <w:sz w:val="23"/>
          <w:szCs w:val="23"/>
        </w:rPr>
        <w:t>n</w:t>
      </w:r>
      <w:r>
        <w:rPr>
          <w:rStyle w:val="p"/>
          <w:rFonts w:ascii="Consolas" w:hAnsi="Consolas" w:cs="Consolas"/>
          <w:b/>
          <w:bCs/>
          <w:color w:val="000000"/>
          <w:sz w:val="23"/>
          <w:szCs w:val="23"/>
        </w:rPr>
        <w:t>):</w:t>
      </w:r>
    </w:p>
    <w:p w:rsidR="00336D82" w:rsidRDefault="00336D82" w:rsidP="00336D82">
      <w:pPr>
        <w:pStyle w:val="HTMLPreformatted"/>
        <w:shd w:val="clear" w:color="auto" w:fill="EEEEEE"/>
        <w:spacing w:before="225" w:after="225" w:line="312" w:lineRule="atLeast"/>
        <w:ind w:left="-450" w:right="-450"/>
        <w:rPr>
          <w:rFonts w:ascii="Consolas" w:hAnsi="Consolas" w:cs="Consolas"/>
          <w:color w:val="3E4349"/>
          <w:sz w:val="23"/>
          <w:szCs w:val="23"/>
        </w:rPr>
      </w:pPr>
      <w:r>
        <w:rPr>
          <w:rFonts w:ascii="Consolas" w:hAnsi="Consolas" w:cs="Consolas"/>
          <w:color w:val="3E4349"/>
          <w:sz w:val="23"/>
          <w:szCs w:val="23"/>
        </w:rPr>
        <w:t xml:space="preserve">            </w:t>
      </w:r>
      <w:proofErr w:type="gramStart"/>
      <w:r>
        <w:rPr>
          <w:rStyle w:val="n"/>
          <w:rFonts w:ascii="Consolas" w:hAnsi="Consolas" w:cs="Consolas"/>
          <w:color w:val="000000"/>
          <w:sz w:val="23"/>
          <w:szCs w:val="23"/>
        </w:rPr>
        <w:t>result</w:t>
      </w:r>
      <w:r>
        <w:rPr>
          <w:rStyle w:val="o"/>
          <w:rFonts w:ascii="Consolas" w:hAnsi="Consolas" w:cs="Consolas"/>
          <w:color w:val="582800"/>
          <w:sz w:val="23"/>
          <w:szCs w:val="23"/>
        </w:rPr>
        <w:t>.</w:t>
      </w:r>
      <w:r>
        <w:rPr>
          <w:rStyle w:val="n"/>
          <w:rFonts w:ascii="Consolas" w:hAnsi="Consolas" w:cs="Consolas"/>
          <w:color w:val="000000"/>
          <w:sz w:val="23"/>
          <w:szCs w:val="23"/>
        </w:rPr>
        <w:t>append</w:t>
      </w:r>
      <w:r>
        <w:rPr>
          <w:rStyle w:val="p"/>
          <w:rFonts w:ascii="Consolas" w:hAnsi="Consolas" w:cs="Consolas"/>
          <w:b/>
          <w:bCs/>
          <w:color w:val="000000"/>
          <w:sz w:val="23"/>
          <w:szCs w:val="23"/>
        </w:rPr>
        <w:t>(</w:t>
      </w:r>
      <w:proofErr w:type="gramEnd"/>
      <w:r>
        <w:rPr>
          <w:rStyle w:val="n"/>
          <w:rFonts w:ascii="Consolas" w:hAnsi="Consolas" w:cs="Consolas"/>
          <w:color w:val="000000"/>
          <w:sz w:val="23"/>
          <w:szCs w:val="23"/>
        </w:rPr>
        <w:t>seq</w:t>
      </w:r>
      <w:r>
        <w:rPr>
          <w:rStyle w:val="o"/>
          <w:rFonts w:ascii="Consolas" w:hAnsi="Consolas" w:cs="Consolas"/>
          <w:color w:val="582800"/>
          <w:sz w:val="23"/>
          <w:szCs w:val="23"/>
        </w:rPr>
        <w:t>.</w:t>
      </w:r>
      <w:r>
        <w:rPr>
          <w:rStyle w:val="n"/>
          <w:rFonts w:ascii="Consolas" w:hAnsi="Consolas" w:cs="Consolas"/>
          <w:color w:val="000000"/>
          <w:sz w:val="23"/>
          <w:szCs w:val="23"/>
        </w:rPr>
        <w:t>next</w:t>
      </w:r>
      <w:r>
        <w:rPr>
          <w:rStyle w:val="p"/>
          <w:rFonts w:ascii="Consolas" w:hAnsi="Consolas" w:cs="Consolas"/>
          <w:b/>
          <w:bCs/>
          <w:color w:val="000000"/>
          <w:sz w:val="23"/>
          <w:szCs w:val="23"/>
        </w:rPr>
        <w:t>())</w:t>
      </w:r>
    </w:p>
    <w:p w:rsidR="00336D82" w:rsidRDefault="00336D82" w:rsidP="00336D82">
      <w:pPr>
        <w:pStyle w:val="HTMLPreformatted"/>
        <w:shd w:val="clear" w:color="auto" w:fill="EEEEEE"/>
        <w:spacing w:before="225" w:after="225" w:line="312" w:lineRule="atLeast"/>
        <w:ind w:left="-450" w:right="-450"/>
        <w:rPr>
          <w:rFonts w:ascii="Consolas" w:hAnsi="Consolas" w:cs="Consolas"/>
          <w:color w:val="3E4349"/>
          <w:sz w:val="23"/>
          <w:szCs w:val="23"/>
        </w:rPr>
      </w:pPr>
      <w:r>
        <w:rPr>
          <w:rFonts w:ascii="Consolas" w:hAnsi="Consolas" w:cs="Consolas"/>
          <w:color w:val="3E4349"/>
          <w:sz w:val="23"/>
          <w:szCs w:val="23"/>
        </w:rPr>
        <w:t xml:space="preserve">    </w:t>
      </w:r>
      <w:proofErr w:type="gramStart"/>
      <w:r>
        <w:rPr>
          <w:rStyle w:val="k"/>
          <w:rFonts w:ascii="Consolas" w:hAnsi="Consolas" w:cs="Consolas"/>
          <w:b/>
          <w:bCs/>
          <w:color w:val="004461"/>
          <w:sz w:val="23"/>
          <w:szCs w:val="23"/>
        </w:rPr>
        <w:t>except</w:t>
      </w:r>
      <w:proofErr w:type="gramEnd"/>
      <w:r>
        <w:rPr>
          <w:rFonts w:ascii="Consolas" w:hAnsi="Consolas" w:cs="Consolas"/>
          <w:color w:val="3E4349"/>
          <w:sz w:val="23"/>
          <w:szCs w:val="23"/>
        </w:rPr>
        <w:t xml:space="preserve"> </w:t>
      </w:r>
      <w:r>
        <w:rPr>
          <w:rStyle w:val="ne"/>
          <w:rFonts w:ascii="Consolas" w:hAnsi="Consolas" w:cs="Consolas"/>
          <w:b/>
          <w:bCs/>
          <w:color w:val="CC0000"/>
          <w:sz w:val="23"/>
          <w:szCs w:val="23"/>
        </w:rPr>
        <w:t>StopIteration</w:t>
      </w:r>
      <w:r>
        <w:rPr>
          <w:rStyle w:val="p"/>
          <w:rFonts w:ascii="Consolas" w:hAnsi="Consolas" w:cs="Consolas"/>
          <w:b/>
          <w:bCs/>
          <w:color w:val="000000"/>
          <w:sz w:val="23"/>
          <w:szCs w:val="23"/>
        </w:rPr>
        <w:t>:</w:t>
      </w:r>
    </w:p>
    <w:p w:rsidR="00336D82" w:rsidRDefault="00336D82" w:rsidP="00336D82">
      <w:pPr>
        <w:pStyle w:val="HTMLPreformatted"/>
        <w:shd w:val="clear" w:color="auto" w:fill="EEEEEE"/>
        <w:spacing w:before="225" w:after="225" w:line="312" w:lineRule="atLeast"/>
        <w:ind w:left="-450" w:right="-450"/>
        <w:rPr>
          <w:rFonts w:ascii="Consolas" w:hAnsi="Consolas" w:cs="Consolas"/>
          <w:color w:val="3E4349"/>
          <w:sz w:val="23"/>
          <w:szCs w:val="23"/>
        </w:rPr>
      </w:pPr>
      <w:r>
        <w:rPr>
          <w:rFonts w:ascii="Consolas" w:hAnsi="Consolas" w:cs="Consolas"/>
          <w:color w:val="3E4349"/>
          <w:sz w:val="23"/>
          <w:szCs w:val="23"/>
        </w:rPr>
        <w:t xml:space="preserve">        </w:t>
      </w:r>
      <w:proofErr w:type="gramStart"/>
      <w:r>
        <w:rPr>
          <w:rStyle w:val="k"/>
          <w:rFonts w:ascii="Consolas" w:hAnsi="Consolas" w:cs="Consolas"/>
          <w:b/>
          <w:bCs/>
          <w:color w:val="004461"/>
          <w:sz w:val="23"/>
          <w:szCs w:val="23"/>
        </w:rPr>
        <w:t>pass</w:t>
      </w:r>
      <w:proofErr w:type="gramEnd"/>
    </w:p>
    <w:p w:rsidR="00336D82" w:rsidRDefault="00336D82" w:rsidP="00336D82">
      <w:pPr>
        <w:pStyle w:val="HTMLPreformatted"/>
        <w:shd w:val="clear" w:color="auto" w:fill="EEEEEE"/>
        <w:spacing w:before="225" w:after="225" w:line="312" w:lineRule="atLeast"/>
        <w:ind w:left="-450" w:right="-450"/>
        <w:rPr>
          <w:rFonts w:ascii="Consolas" w:hAnsi="Consolas" w:cs="Consolas"/>
          <w:color w:val="3E4349"/>
          <w:sz w:val="23"/>
          <w:szCs w:val="23"/>
        </w:rPr>
      </w:pPr>
      <w:r>
        <w:rPr>
          <w:rFonts w:ascii="Consolas" w:hAnsi="Consolas" w:cs="Consolas"/>
          <w:color w:val="3E4349"/>
          <w:sz w:val="23"/>
          <w:szCs w:val="23"/>
        </w:rPr>
        <w:t xml:space="preserve">    </w:t>
      </w:r>
      <w:proofErr w:type="gramStart"/>
      <w:r>
        <w:rPr>
          <w:rStyle w:val="k"/>
          <w:rFonts w:ascii="Consolas" w:hAnsi="Consolas" w:cs="Consolas"/>
          <w:b/>
          <w:bCs/>
          <w:color w:val="004461"/>
          <w:sz w:val="23"/>
          <w:szCs w:val="23"/>
        </w:rPr>
        <w:t>return</w:t>
      </w:r>
      <w:proofErr w:type="gramEnd"/>
      <w:r>
        <w:rPr>
          <w:rFonts w:ascii="Consolas" w:hAnsi="Consolas" w:cs="Consolas"/>
          <w:color w:val="3E4349"/>
          <w:sz w:val="23"/>
          <w:szCs w:val="23"/>
        </w:rPr>
        <w:t xml:space="preserve"> </w:t>
      </w:r>
      <w:r>
        <w:rPr>
          <w:rStyle w:val="n"/>
          <w:rFonts w:ascii="Consolas" w:hAnsi="Consolas" w:cs="Consolas"/>
          <w:color w:val="000000"/>
          <w:sz w:val="23"/>
          <w:szCs w:val="23"/>
        </w:rPr>
        <w:t>result</w:t>
      </w:r>
    </w:p>
    <w:p w:rsidR="00336D82" w:rsidRDefault="00336D82" w:rsidP="00336D82">
      <w:pPr>
        <w:pStyle w:val="HTMLPreformatted"/>
        <w:shd w:val="clear" w:color="auto" w:fill="EEEEEE"/>
        <w:spacing w:before="225" w:after="225" w:line="312" w:lineRule="atLeast"/>
        <w:ind w:left="-450" w:right="-450"/>
        <w:rPr>
          <w:rFonts w:ascii="Consolas" w:hAnsi="Consolas" w:cs="Consolas"/>
          <w:color w:val="3E4349"/>
          <w:sz w:val="23"/>
          <w:szCs w:val="23"/>
        </w:rPr>
      </w:pPr>
    </w:p>
    <w:p w:rsidR="00336D82" w:rsidRDefault="00336D82" w:rsidP="00336D82">
      <w:pPr>
        <w:pStyle w:val="HTMLPreformatted"/>
        <w:shd w:val="clear" w:color="auto" w:fill="EEEEEE"/>
        <w:spacing w:before="225" w:after="225" w:line="312" w:lineRule="atLeast"/>
        <w:ind w:left="-450" w:right="-450"/>
        <w:rPr>
          <w:rFonts w:ascii="Consolas" w:hAnsi="Consolas" w:cs="Consolas"/>
          <w:color w:val="3E4349"/>
          <w:sz w:val="23"/>
          <w:szCs w:val="23"/>
        </w:rPr>
      </w:pPr>
      <w:proofErr w:type="gramStart"/>
      <w:r>
        <w:rPr>
          <w:rStyle w:val="k"/>
          <w:rFonts w:ascii="Consolas" w:hAnsi="Consolas" w:cs="Consolas"/>
          <w:b/>
          <w:bCs/>
          <w:color w:val="004461"/>
          <w:sz w:val="23"/>
          <w:szCs w:val="23"/>
        </w:rPr>
        <w:t>print</w:t>
      </w:r>
      <w:proofErr w:type="gramEnd"/>
      <w:r>
        <w:rPr>
          <w:rFonts w:ascii="Consolas" w:hAnsi="Consolas" w:cs="Consolas"/>
          <w:color w:val="3E4349"/>
          <w:sz w:val="23"/>
          <w:szCs w:val="23"/>
        </w:rPr>
        <w:t xml:space="preserve"> </w:t>
      </w:r>
      <w:r>
        <w:rPr>
          <w:rStyle w:val="n"/>
          <w:rFonts w:ascii="Consolas" w:hAnsi="Consolas" w:cs="Consolas"/>
          <w:color w:val="000000"/>
          <w:sz w:val="23"/>
          <w:szCs w:val="23"/>
        </w:rPr>
        <w:t>take</w:t>
      </w:r>
      <w:r>
        <w:rPr>
          <w:rStyle w:val="p"/>
          <w:rFonts w:ascii="Consolas" w:hAnsi="Consolas" w:cs="Consolas"/>
          <w:b/>
          <w:bCs/>
          <w:color w:val="000000"/>
          <w:sz w:val="23"/>
          <w:szCs w:val="23"/>
        </w:rPr>
        <w:t>(</w:t>
      </w:r>
      <w:r>
        <w:rPr>
          <w:rStyle w:val="mi"/>
          <w:rFonts w:ascii="Consolas" w:hAnsi="Consolas" w:cs="Consolas"/>
          <w:color w:val="990000"/>
          <w:sz w:val="23"/>
          <w:szCs w:val="23"/>
        </w:rPr>
        <w:t>5</w:t>
      </w:r>
      <w:r>
        <w:rPr>
          <w:rStyle w:val="p"/>
          <w:rFonts w:ascii="Consolas" w:hAnsi="Consolas" w:cs="Consolas"/>
          <w:b/>
          <w:bCs/>
          <w:color w:val="000000"/>
          <w:sz w:val="23"/>
          <w:szCs w:val="23"/>
        </w:rPr>
        <w:t>,</w:t>
      </w:r>
      <w:r>
        <w:rPr>
          <w:rFonts w:ascii="Consolas" w:hAnsi="Consolas" w:cs="Consolas"/>
          <w:color w:val="3E4349"/>
          <w:sz w:val="23"/>
          <w:szCs w:val="23"/>
        </w:rPr>
        <w:t xml:space="preserve"> </w:t>
      </w:r>
      <w:r>
        <w:rPr>
          <w:rStyle w:val="n"/>
          <w:rFonts w:ascii="Consolas" w:hAnsi="Consolas" w:cs="Consolas"/>
          <w:color w:val="000000"/>
          <w:sz w:val="23"/>
          <w:szCs w:val="23"/>
        </w:rPr>
        <w:t>squares</w:t>
      </w:r>
      <w:r>
        <w:rPr>
          <w:rStyle w:val="p"/>
          <w:rFonts w:ascii="Consolas" w:hAnsi="Consolas" w:cs="Consolas"/>
          <w:b/>
          <w:bCs/>
          <w:color w:val="000000"/>
          <w:sz w:val="23"/>
          <w:szCs w:val="23"/>
        </w:rPr>
        <w:t>())</w:t>
      </w:r>
      <w:r>
        <w:rPr>
          <w:rFonts w:ascii="Consolas" w:hAnsi="Consolas" w:cs="Consolas"/>
          <w:color w:val="3E4349"/>
          <w:sz w:val="23"/>
          <w:szCs w:val="23"/>
        </w:rPr>
        <w:t xml:space="preserve"> </w:t>
      </w:r>
      <w:r>
        <w:rPr>
          <w:rStyle w:val="c"/>
          <w:rFonts w:ascii="Consolas" w:hAnsi="Consolas" w:cs="Consolas"/>
          <w:i/>
          <w:iCs/>
          <w:color w:val="8F5902"/>
          <w:sz w:val="23"/>
          <w:szCs w:val="23"/>
        </w:rPr>
        <w:t># prints [1, 4, 9, 16, 25]</w:t>
      </w:r>
    </w:p>
    <w:p w:rsidR="00336D82" w:rsidRDefault="00336D82" w:rsidP="00336D82">
      <w:pPr>
        <w:pStyle w:val="Heading2"/>
        <w:shd w:val="clear" w:color="auto" w:fill="FFFFFF"/>
        <w:spacing w:before="450" w:after="150"/>
        <w:rPr>
          <w:rFonts w:ascii="Garamond" w:hAnsi="Garamond"/>
          <w:b w:val="0"/>
          <w:bCs w:val="0"/>
          <w:color w:val="3E4349"/>
          <w:sz w:val="47"/>
          <w:szCs w:val="47"/>
        </w:rPr>
      </w:pPr>
      <w:r>
        <w:rPr>
          <w:rFonts w:ascii="Garamond" w:hAnsi="Garamond"/>
          <w:b w:val="0"/>
          <w:bCs w:val="0"/>
          <w:color w:val="3E4349"/>
          <w:sz w:val="47"/>
          <w:szCs w:val="47"/>
        </w:rPr>
        <w:t>5.3. Generator Expressions</w:t>
      </w:r>
    </w:p>
    <w:p w:rsidR="00336D82" w:rsidRDefault="00336D82" w:rsidP="00336D82">
      <w:pPr>
        <w:pStyle w:val="NormalWeb"/>
        <w:shd w:val="clear" w:color="auto" w:fill="FFFFFF"/>
        <w:spacing w:line="336" w:lineRule="atLeast"/>
        <w:rPr>
          <w:rFonts w:ascii="Georgia" w:hAnsi="Georgia"/>
          <w:color w:val="3E4349"/>
          <w:sz w:val="26"/>
          <w:szCs w:val="26"/>
        </w:rPr>
      </w:pPr>
      <w:r>
        <w:rPr>
          <w:rFonts w:ascii="Georgia" w:hAnsi="Georgia"/>
          <w:color w:val="3E4349"/>
          <w:sz w:val="26"/>
          <w:szCs w:val="26"/>
        </w:rPr>
        <w:t xml:space="preserve">Generator Expressions are generator version of list comprehensions. They look like list comprehensions, but </w:t>
      </w:r>
      <w:proofErr w:type="gramStart"/>
      <w:r>
        <w:rPr>
          <w:rFonts w:ascii="Georgia" w:hAnsi="Georgia"/>
          <w:color w:val="3E4349"/>
          <w:sz w:val="26"/>
          <w:szCs w:val="26"/>
        </w:rPr>
        <w:t>returns</w:t>
      </w:r>
      <w:proofErr w:type="gramEnd"/>
      <w:r>
        <w:rPr>
          <w:rFonts w:ascii="Georgia" w:hAnsi="Georgia"/>
          <w:color w:val="3E4349"/>
          <w:sz w:val="26"/>
          <w:szCs w:val="26"/>
        </w:rPr>
        <w:t xml:space="preserve"> a generator back instead of a list.</w:t>
      </w:r>
    </w:p>
    <w:p w:rsidR="00336D82" w:rsidRDefault="00336D82" w:rsidP="00336D82">
      <w:pPr>
        <w:pStyle w:val="HTMLPreformatted"/>
        <w:shd w:val="clear" w:color="auto" w:fill="EEEEEE"/>
        <w:spacing w:before="225" w:after="225" w:line="312" w:lineRule="atLeast"/>
        <w:ind w:left="-450" w:right="-450"/>
        <w:rPr>
          <w:rFonts w:ascii="Consolas" w:hAnsi="Consolas" w:cs="Consolas"/>
          <w:color w:val="3E4349"/>
          <w:sz w:val="23"/>
          <w:szCs w:val="23"/>
        </w:rPr>
      </w:pPr>
      <w:r>
        <w:rPr>
          <w:rStyle w:val="gp"/>
          <w:rFonts w:ascii="Consolas" w:hAnsi="Consolas" w:cs="Consolas"/>
          <w:color w:val="745334"/>
          <w:sz w:val="23"/>
          <w:szCs w:val="23"/>
        </w:rPr>
        <w:t xml:space="preserve">&gt;&gt;&gt; </w:t>
      </w:r>
      <w:r>
        <w:rPr>
          <w:rStyle w:val="n"/>
          <w:rFonts w:ascii="Consolas" w:hAnsi="Consolas" w:cs="Consolas"/>
          <w:color w:val="000000"/>
          <w:sz w:val="23"/>
          <w:szCs w:val="23"/>
        </w:rPr>
        <w:t>a</w:t>
      </w:r>
      <w:r>
        <w:rPr>
          <w:rFonts w:ascii="Consolas" w:hAnsi="Consolas" w:cs="Consolas"/>
          <w:color w:val="3E4349"/>
          <w:sz w:val="23"/>
          <w:szCs w:val="23"/>
        </w:rPr>
        <w:t xml:space="preserve"> </w:t>
      </w:r>
      <w:r>
        <w:rPr>
          <w:rStyle w:val="o"/>
          <w:rFonts w:ascii="Consolas" w:hAnsi="Consolas" w:cs="Consolas"/>
          <w:color w:val="582800"/>
          <w:sz w:val="23"/>
          <w:szCs w:val="23"/>
        </w:rPr>
        <w:t>=</w:t>
      </w:r>
      <w:r>
        <w:rPr>
          <w:rFonts w:ascii="Consolas" w:hAnsi="Consolas" w:cs="Consolas"/>
          <w:color w:val="3E4349"/>
          <w:sz w:val="23"/>
          <w:szCs w:val="23"/>
        </w:rPr>
        <w:t xml:space="preserve"> </w:t>
      </w:r>
      <w:r>
        <w:rPr>
          <w:rStyle w:val="p"/>
          <w:rFonts w:ascii="Consolas" w:hAnsi="Consolas" w:cs="Consolas"/>
          <w:b/>
          <w:bCs/>
          <w:color w:val="000000"/>
          <w:sz w:val="23"/>
          <w:szCs w:val="23"/>
        </w:rPr>
        <w:t>(</w:t>
      </w:r>
      <w:r>
        <w:rPr>
          <w:rStyle w:val="n"/>
          <w:rFonts w:ascii="Consolas" w:hAnsi="Consolas" w:cs="Consolas"/>
          <w:color w:val="000000"/>
          <w:sz w:val="23"/>
          <w:szCs w:val="23"/>
        </w:rPr>
        <w:t>x</w:t>
      </w:r>
      <w:r>
        <w:rPr>
          <w:rStyle w:val="o"/>
          <w:rFonts w:ascii="Consolas" w:hAnsi="Consolas" w:cs="Consolas"/>
          <w:color w:val="582800"/>
          <w:sz w:val="23"/>
          <w:szCs w:val="23"/>
        </w:rPr>
        <w:t>*</w:t>
      </w:r>
      <w:r>
        <w:rPr>
          <w:rStyle w:val="n"/>
          <w:rFonts w:ascii="Consolas" w:hAnsi="Consolas" w:cs="Consolas"/>
          <w:color w:val="000000"/>
          <w:sz w:val="23"/>
          <w:szCs w:val="23"/>
        </w:rPr>
        <w:t>x</w:t>
      </w:r>
      <w:r>
        <w:rPr>
          <w:rFonts w:ascii="Consolas" w:hAnsi="Consolas" w:cs="Consolas"/>
          <w:color w:val="3E4349"/>
          <w:sz w:val="23"/>
          <w:szCs w:val="23"/>
        </w:rPr>
        <w:t xml:space="preserve"> </w:t>
      </w:r>
      <w:r>
        <w:rPr>
          <w:rStyle w:val="k"/>
          <w:rFonts w:ascii="Consolas" w:hAnsi="Consolas" w:cs="Consolas"/>
          <w:b/>
          <w:bCs/>
          <w:color w:val="004461"/>
          <w:sz w:val="23"/>
          <w:szCs w:val="23"/>
        </w:rPr>
        <w:t>for</w:t>
      </w:r>
      <w:r>
        <w:rPr>
          <w:rFonts w:ascii="Consolas" w:hAnsi="Consolas" w:cs="Consolas"/>
          <w:color w:val="3E4349"/>
          <w:sz w:val="23"/>
          <w:szCs w:val="23"/>
        </w:rPr>
        <w:t xml:space="preserve"> </w:t>
      </w:r>
      <w:r>
        <w:rPr>
          <w:rStyle w:val="n"/>
          <w:rFonts w:ascii="Consolas" w:hAnsi="Consolas" w:cs="Consolas"/>
          <w:color w:val="000000"/>
          <w:sz w:val="23"/>
          <w:szCs w:val="23"/>
        </w:rPr>
        <w:t>x</w:t>
      </w:r>
      <w:r>
        <w:rPr>
          <w:rFonts w:ascii="Consolas" w:hAnsi="Consolas" w:cs="Consolas"/>
          <w:color w:val="3E4349"/>
          <w:sz w:val="23"/>
          <w:szCs w:val="23"/>
        </w:rPr>
        <w:t xml:space="preserve"> </w:t>
      </w:r>
      <w:r>
        <w:rPr>
          <w:rStyle w:val="ow"/>
          <w:rFonts w:ascii="Consolas" w:hAnsi="Consolas" w:cs="Consolas"/>
          <w:b/>
          <w:bCs/>
          <w:color w:val="004461"/>
          <w:sz w:val="23"/>
          <w:szCs w:val="23"/>
        </w:rPr>
        <w:t>in</w:t>
      </w:r>
      <w:r>
        <w:rPr>
          <w:rFonts w:ascii="Consolas" w:hAnsi="Consolas" w:cs="Consolas"/>
          <w:color w:val="3E4349"/>
          <w:sz w:val="23"/>
          <w:szCs w:val="23"/>
        </w:rPr>
        <w:t xml:space="preserve"> </w:t>
      </w:r>
      <w:proofErr w:type="gramStart"/>
      <w:r>
        <w:rPr>
          <w:rStyle w:val="nb"/>
          <w:rFonts w:ascii="Consolas" w:hAnsi="Consolas" w:cs="Consolas"/>
          <w:color w:val="004461"/>
          <w:sz w:val="23"/>
          <w:szCs w:val="23"/>
        </w:rPr>
        <w:t>range</w:t>
      </w:r>
      <w:r>
        <w:rPr>
          <w:rStyle w:val="p"/>
          <w:rFonts w:ascii="Consolas" w:hAnsi="Consolas" w:cs="Consolas"/>
          <w:b/>
          <w:bCs/>
          <w:color w:val="000000"/>
          <w:sz w:val="23"/>
          <w:szCs w:val="23"/>
        </w:rPr>
        <w:t>(</w:t>
      </w:r>
      <w:proofErr w:type="gramEnd"/>
      <w:r>
        <w:rPr>
          <w:rStyle w:val="mi"/>
          <w:rFonts w:ascii="Consolas" w:hAnsi="Consolas" w:cs="Consolas"/>
          <w:color w:val="990000"/>
          <w:sz w:val="23"/>
          <w:szCs w:val="23"/>
        </w:rPr>
        <w:t>10</w:t>
      </w:r>
      <w:r>
        <w:rPr>
          <w:rStyle w:val="p"/>
          <w:rFonts w:ascii="Consolas" w:hAnsi="Consolas" w:cs="Consolas"/>
          <w:b/>
          <w:bCs/>
          <w:color w:val="000000"/>
          <w:sz w:val="23"/>
          <w:szCs w:val="23"/>
        </w:rPr>
        <w:t>))</w:t>
      </w:r>
    </w:p>
    <w:p w:rsidR="00336D82" w:rsidRDefault="00336D82" w:rsidP="00336D82">
      <w:pPr>
        <w:pStyle w:val="HTMLPreformatted"/>
        <w:shd w:val="clear" w:color="auto" w:fill="EEEEEE"/>
        <w:spacing w:before="225" w:after="225" w:line="312" w:lineRule="atLeast"/>
        <w:ind w:left="-450" w:right="-450"/>
        <w:rPr>
          <w:rFonts w:ascii="Consolas" w:hAnsi="Consolas" w:cs="Consolas"/>
          <w:color w:val="3E4349"/>
          <w:sz w:val="23"/>
          <w:szCs w:val="23"/>
        </w:rPr>
      </w:pPr>
      <w:r>
        <w:rPr>
          <w:rStyle w:val="gp"/>
          <w:rFonts w:ascii="Consolas" w:hAnsi="Consolas" w:cs="Consolas"/>
          <w:color w:val="745334"/>
          <w:sz w:val="23"/>
          <w:szCs w:val="23"/>
        </w:rPr>
        <w:t xml:space="preserve">&gt;&gt;&gt; </w:t>
      </w:r>
      <w:proofErr w:type="gramStart"/>
      <w:r>
        <w:rPr>
          <w:rStyle w:val="n"/>
          <w:rFonts w:ascii="Consolas" w:hAnsi="Consolas" w:cs="Consolas"/>
          <w:color w:val="000000"/>
          <w:sz w:val="23"/>
          <w:szCs w:val="23"/>
        </w:rPr>
        <w:t>a</w:t>
      </w:r>
      <w:proofErr w:type="gramEnd"/>
    </w:p>
    <w:p w:rsidR="00336D82" w:rsidRDefault="00336D82" w:rsidP="00336D82">
      <w:pPr>
        <w:pStyle w:val="HTMLPreformatted"/>
        <w:shd w:val="clear" w:color="auto" w:fill="EEEEEE"/>
        <w:spacing w:before="225" w:after="225" w:line="312" w:lineRule="atLeast"/>
        <w:ind w:left="-450" w:right="-450"/>
        <w:rPr>
          <w:rFonts w:ascii="Consolas" w:hAnsi="Consolas" w:cs="Consolas"/>
          <w:color w:val="3E4349"/>
          <w:sz w:val="23"/>
          <w:szCs w:val="23"/>
        </w:rPr>
      </w:pPr>
      <w:r>
        <w:rPr>
          <w:rStyle w:val="go"/>
          <w:rFonts w:ascii="Consolas" w:hAnsi="Consolas" w:cs="Consolas"/>
          <w:color w:val="808080"/>
          <w:sz w:val="23"/>
          <w:szCs w:val="23"/>
        </w:rPr>
        <w:t>&lt;</w:t>
      </w:r>
      <w:proofErr w:type="gramStart"/>
      <w:r>
        <w:rPr>
          <w:rStyle w:val="go"/>
          <w:rFonts w:ascii="Consolas" w:hAnsi="Consolas" w:cs="Consolas"/>
          <w:color w:val="808080"/>
          <w:sz w:val="23"/>
          <w:szCs w:val="23"/>
        </w:rPr>
        <w:t>generator</w:t>
      </w:r>
      <w:proofErr w:type="gramEnd"/>
      <w:r>
        <w:rPr>
          <w:rStyle w:val="go"/>
          <w:rFonts w:ascii="Consolas" w:hAnsi="Consolas" w:cs="Consolas"/>
          <w:color w:val="808080"/>
          <w:sz w:val="23"/>
          <w:szCs w:val="23"/>
        </w:rPr>
        <w:t xml:space="preserve"> object &lt;genexpr&gt; at 0x401f08&gt;</w:t>
      </w:r>
    </w:p>
    <w:p w:rsidR="00336D82" w:rsidRDefault="00336D82" w:rsidP="00336D82">
      <w:pPr>
        <w:pStyle w:val="HTMLPreformatted"/>
        <w:shd w:val="clear" w:color="auto" w:fill="EEEEEE"/>
        <w:spacing w:before="225" w:after="225" w:line="312" w:lineRule="atLeast"/>
        <w:ind w:left="-450" w:right="-450"/>
        <w:rPr>
          <w:rFonts w:ascii="Consolas" w:hAnsi="Consolas" w:cs="Consolas"/>
          <w:color w:val="3E4349"/>
          <w:sz w:val="23"/>
          <w:szCs w:val="23"/>
        </w:rPr>
      </w:pPr>
      <w:r>
        <w:rPr>
          <w:rStyle w:val="gp"/>
          <w:rFonts w:ascii="Consolas" w:hAnsi="Consolas" w:cs="Consolas"/>
          <w:color w:val="745334"/>
          <w:sz w:val="23"/>
          <w:szCs w:val="23"/>
        </w:rPr>
        <w:t xml:space="preserve">&gt;&gt;&gt; </w:t>
      </w:r>
      <w:proofErr w:type="gramStart"/>
      <w:r>
        <w:rPr>
          <w:rStyle w:val="nb"/>
          <w:rFonts w:ascii="Consolas" w:hAnsi="Consolas" w:cs="Consolas"/>
          <w:color w:val="004461"/>
          <w:sz w:val="23"/>
          <w:szCs w:val="23"/>
        </w:rPr>
        <w:t>sum</w:t>
      </w:r>
      <w:r>
        <w:rPr>
          <w:rStyle w:val="p"/>
          <w:rFonts w:ascii="Consolas" w:hAnsi="Consolas" w:cs="Consolas"/>
          <w:b/>
          <w:bCs/>
          <w:color w:val="000000"/>
          <w:sz w:val="23"/>
          <w:szCs w:val="23"/>
        </w:rPr>
        <w:t>(</w:t>
      </w:r>
      <w:proofErr w:type="gramEnd"/>
      <w:r>
        <w:rPr>
          <w:rStyle w:val="n"/>
          <w:rFonts w:ascii="Consolas" w:hAnsi="Consolas" w:cs="Consolas"/>
          <w:color w:val="000000"/>
          <w:sz w:val="23"/>
          <w:szCs w:val="23"/>
        </w:rPr>
        <w:t>a</w:t>
      </w:r>
      <w:r>
        <w:rPr>
          <w:rStyle w:val="p"/>
          <w:rFonts w:ascii="Consolas" w:hAnsi="Consolas" w:cs="Consolas"/>
          <w:b/>
          <w:bCs/>
          <w:color w:val="000000"/>
          <w:sz w:val="23"/>
          <w:szCs w:val="23"/>
        </w:rPr>
        <w:t>)</w:t>
      </w:r>
    </w:p>
    <w:p w:rsidR="00336D82" w:rsidRDefault="00336D82" w:rsidP="00336D82">
      <w:pPr>
        <w:pStyle w:val="HTMLPreformatted"/>
        <w:shd w:val="clear" w:color="auto" w:fill="EEEEEE"/>
        <w:spacing w:before="225" w:after="225" w:line="312" w:lineRule="atLeast"/>
        <w:ind w:left="-450" w:right="-450"/>
        <w:rPr>
          <w:rFonts w:ascii="Consolas" w:hAnsi="Consolas" w:cs="Consolas"/>
          <w:color w:val="3E4349"/>
          <w:sz w:val="23"/>
          <w:szCs w:val="23"/>
        </w:rPr>
      </w:pPr>
      <w:r>
        <w:rPr>
          <w:rStyle w:val="go"/>
          <w:rFonts w:ascii="Consolas" w:hAnsi="Consolas" w:cs="Consolas"/>
          <w:color w:val="808080"/>
          <w:sz w:val="23"/>
          <w:szCs w:val="23"/>
        </w:rPr>
        <w:t>285</w:t>
      </w:r>
    </w:p>
    <w:p w:rsidR="00336D82" w:rsidRDefault="00336D82" w:rsidP="00336D82">
      <w:pPr>
        <w:pStyle w:val="NormalWeb"/>
        <w:shd w:val="clear" w:color="auto" w:fill="FFFFFF"/>
        <w:spacing w:line="336" w:lineRule="atLeast"/>
        <w:rPr>
          <w:rFonts w:ascii="Georgia" w:hAnsi="Georgia"/>
          <w:color w:val="3E4349"/>
          <w:sz w:val="26"/>
          <w:szCs w:val="26"/>
        </w:rPr>
      </w:pPr>
      <w:r>
        <w:rPr>
          <w:rFonts w:ascii="Georgia" w:hAnsi="Georgia"/>
          <w:color w:val="3E4349"/>
          <w:sz w:val="26"/>
          <w:szCs w:val="26"/>
        </w:rPr>
        <w:t>We can use the generator expressions as arguments to various functions that consume iterators.</w:t>
      </w:r>
    </w:p>
    <w:p w:rsidR="00336D82" w:rsidRDefault="00336D82" w:rsidP="00336D82">
      <w:pPr>
        <w:pStyle w:val="HTMLPreformatted"/>
        <w:shd w:val="clear" w:color="auto" w:fill="EEEEEE"/>
        <w:spacing w:before="225" w:after="225" w:line="312" w:lineRule="atLeast"/>
        <w:ind w:left="-450" w:right="-450"/>
        <w:rPr>
          <w:rFonts w:ascii="Consolas" w:hAnsi="Consolas" w:cs="Consolas"/>
          <w:color w:val="3E4349"/>
          <w:sz w:val="23"/>
          <w:szCs w:val="23"/>
        </w:rPr>
      </w:pPr>
      <w:r>
        <w:rPr>
          <w:rStyle w:val="gp"/>
          <w:rFonts w:ascii="Consolas" w:hAnsi="Consolas" w:cs="Consolas"/>
          <w:color w:val="745334"/>
          <w:sz w:val="23"/>
          <w:szCs w:val="23"/>
        </w:rPr>
        <w:t xml:space="preserve">&gt;&gt;&gt; </w:t>
      </w:r>
      <w:proofErr w:type="gramStart"/>
      <w:r>
        <w:rPr>
          <w:rStyle w:val="nb"/>
          <w:rFonts w:ascii="Consolas" w:hAnsi="Consolas" w:cs="Consolas"/>
          <w:color w:val="004461"/>
          <w:sz w:val="23"/>
          <w:szCs w:val="23"/>
        </w:rPr>
        <w:t>sum</w:t>
      </w:r>
      <w:r>
        <w:rPr>
          <w:rStyle w:val="p"/>
          <w:rFonts w:ascii="Consolas" w:hAnsi="Consolas" w:cs="Consolas"/>
          <w:b/>
          <w:bCs/>
          <w:color w:val="000000"/>
          <w:sz w:val="23"/>
          <w:szCs w:val="23"/>
        </w:rPr>
        <w:t>(</w:t>
      </w:r>
      <w:proofErr w:type="gramEnd"/>
      <w:r>
        <w:rPr>
          <w:rStyle w:val="p"/>
          <w:rFonts w:ascii="Consolas" w:hAnsi="Consolas" w:cs="Consolas"/>
          <w:b/>
          <w:bCs/>
          <w:color w:val="000000"/>
          <w:sz w:val="23"/>
          <w:szCs w:val="23"/>
        </w:rPr>
        <w:t>((</w:t>
      </w:r>
      <w:r>
        <w:rPr>
          <w:rStyle w:val="n"/>
          <w:rFonts w:ascii="Consolas" w:hAnsi="Consolas" w:cs="Consolas"/>
          <w:color w:val="000000"/>
          <w:sz w:val="23"/>
          <w:szCs w:val="23"/>
        </w:rPr>
        <w:t>x</w:t>
      </w:r>
      <w:r>
        <w:rPr>
          <w:rStyle w:val="o"/>
          <w:rFonts w:ascii="Consolas" w:hAnsi="Consolas" w:cs="Consolas"/>
          <w:color w:val="582800"/>
          <w:sz w:val="23"/>
          <w:szCs w:val="23"/>
        </w:rPr>
        <w:t>*</w:t>
      </w:r>
      <w:r>
        <w:rPr>
          <w:rStyle w:val="n"/>
          <w:rFonts w:ascii="Consolas" w:hAnsi="Consolas" w:cs="Consolas"/>
          <w:color w:val="000000"/>
          <w:sz w:val="23"/>
          <w:szCs w:val="23"/>
        </w:rPr>
        <w:t>x</w:t>
      </w:r>
      <w:r>
        <w:rPr>
          <w:rFonts w:ascii="Consolas" w:hAnsi="Consolas" w:cs="Consolas"/>
          <w:color w:val="3E4349"/>
          <w:sz w:val="23"/>
          <w:szCs w:val="23"/>
        </w:rPr>
        <w:t xml:space="preserve"> </w:t>
      </w:r>
      <w:r>
        <w:rPr>
          <w:rStyle w:val="k"/>
          <w:rFonts w:ascii="Consolas" w:hAnsi="Consolas" w:cs="Consolas"/>
          <w:b/>
          <w:bCs/>
          <w:color w:val="004461"/>
          <w:sz w:val="23"/>
          <w:szCs w:val="23"/>
        </w:rPr>
        <w:t>for</w:t>
      </w:r>
      <w:r>
        <w:rPr>
          <w:rFonts w:ascii="Consolas" w:hAnsi="Consolas" w:cs="Consolas"/>
          <w:color w:val="3E4349"/>
          <w:sz w:val="23"/>
          <w:szCs w:val="23"/>
        </w:rPr>
        <w:t xml:space="preserve"> </w:t>
      </w:r>
      <w:r>
        <w:rPr>
          <w:rStyle w:val="n"/>
          <w:rFonts w:ascii="Consolas" w:hAnsi="Consolas" w:cs="Consolas"/>
          <w:color w:val="000000"/>
          <w:sz w:val="23"/>
          <w:szCs w:val="23"/>
        </w:rPr>
        <w:t>x</w:t>
      </w:r>
      <w:r>
        <w:rPr>
          <w:rFonts w:ascii="Consolas" w:hAnsi="Consolas" w:cs="Consolas"/>
          <w:color w:val="3E4349"/>
          <w:sz w:val="23"/>
          <w:szCs w:val="23"/>
        </w:rPr>
        <w:t xml:space="preserve"> </w:t>
      </w:r>
      <w:r>
        <w:rPr>
          <w:rStyle w:val="ow"/>
          <w:rFonts w:ascii="Consolas" w:hAnsi="Consolas" w:cs="Consolas"/>
          <w:b/>
          <w:bCs/>
          <w:color w:val="004461"/>
          <w:sz w:val="23"/>
          <w:szCs w:val="23"/>
        </w:rPr>
        <w:t>in</w:t>
      </w:r>
      <w:r>
        <w:rPr>
          <w:rFonts w:ascii="Consolas" w:hAnsi="Consolas" w:cs="Consolas"/>
          <w:color w:val="3E4349"/>
          <w:sz w:val="23"/>
          <w:szCs w:val="23"/>
        </w:rPr>
        <w:t xml:space="preserve"> </w:t>
      </w:r>
      <w:r>
        <w:rPr>
          <w:rStyle w:val="nb"/>
          <w:rFonts w:ascii="Consolas" w:hAnsi="Consolas" w:cs="Consolas"/>
          <w:color w:val="004461"/>
          <w:sz w:val="23"/>
          <w:szCs w:val="23"/>
        </w:rPr>
        <w:t>range</w:t>
      </w:r>
      <w:r>
        <w:rPr>
          <w:rStyle w:val="p"/>
          <w:rFonts w:ascii="Consolas" w:hAnsi="Consolas" w:cs="Consolas"/>
          <w:b/>
          <w:bCs/>
          <w:color w:val="000000"/>
          <w:sz w:val="23"/>
          <w:szCs w:val="23"/>
        </w:rPr>
        <w:t>(</w:t>
      </w:r>
      <w:r>
        <w:rPr>
          <w:rStyle w:val="mi"/>
          <w:rFonts w:ascii="Consolas" w:hAnsi="Consolas" w:cs="Consolas"/>
          <w:color w:val="990000"/>
          <w:sz w:val="23"/>
          <w:szCs w:val="23"/>
        </w:rPr>
        <w:t>10</w:t>
      </w:r>
      <w:r>
        <w:rPr>
          <w:rStyle w:val="p"/>
          <w:rFonts w:ascii="Consolas" w:hAnsi="Consolas" w:cs="Consolas"/>
          <w:b/>
          <w:bCs/>
          <w:color w:val="000000"/>
          <w:sz w:val="23"/>
          <w:szCs w:val="23"/>
        </w:rPr>
        <w:t>)))</w:t>
      </w:r>
    </w:p>
    <w:p w:rsidR="00336D82" w:rsidRDefault="00336D82" w:rsidP="00336D82">
      <w:pPr>
        <w:pStyle w:val="HTMLPreformatted"/>
        <w:shd w:val="clear" w:color="auto" w:fill="EEEEEE"/>
        <w:spacing w:before="225" w:after="225" w:line="312" w:lineRule="atLeast"/>
        <w:ind w:left="-450" w:right="-450"/>
        <w:rPr>
          <w:rFonts w:ascii="Consolas" w:hAnsi="Consolas" w:cs="Consolas"/>
          <w:color w:val="3E4349"/>
          <w:sz w:val="23"/>
          <w:szCs w:val="23"/>
        </w:rPr>
      </w:pPr>
      <w:r>
        <w:rPr>
          <w:rStyle w:val="go"/>
          <w:rFonts w:ascii="Consolas" w:hAnsi="Consolas" w:cs="Consolas"/>
          <w:color w:val="808080"/>
          <w:sz w:val="23"/>
          <w:szCs w:val="23"/>
        </w:rPr>
        <w:t>285</w:t>
      </w:r>
    </w:p>
    <w:p w:rsidR="00336D82" w:rsidRDefault="00336D82" w:rsidP="00336D82">
      <w:pPr>
        <w:pStyle w:val="NormalWeb"/>
        <w:shd w:val="clear" w:color="auto" w:fill="FFFFFF"/>
        <w:spacing w:line="336" w:lineRule="atLeast"/>
        <w:rPr>
          <w:rFonts w:ascii="Georgia" w:hAnsi="Georgia"/>
          <w:color w:val="3E4349"/>
          <w:sz w:val="26"/>
          <w:szCs w:val="26"/>
        </w:rPr>
      </w:pPr>
      <w:r>
        <w:rPr>
          <w:rFonts w:ascii="Georgia" w:hAnsi="Georgia"/>
          <w:color w:val="3E4349"/>
          <w:sz w:val="26"/>
          <w:szCs w:val="26"/>
        </w:rPr>
        <w:t>When there is only one argument to the calling function, the parenthesis around generator expression can be omitted.</w:t>
      </w:r>
    </w:p>
    <w:p w:rsidR="00336D82" w:rsidRDefault="00336D82" w:rsidP="00336D82">
      <w:pPr>
        <w:pStyle w:val="HTMLPreformatted"/>
        <w:shd w:val="clear" w:color="auto" w:fill="EEEEEE"/>
        <w:spacing w:before="225" w:after="225" w:line="312" w:lineRule="atLeast"/>
        <w:ind w:left="-450" w:right="-450"/>
        <w:rPr>
          <w:rFonts w:ascii="Consolas" w:hAnsi="Consolas" w:cs="Consolas"/>
          <w:color w:val="3E4349"/>
          <w:sz w:val="23"/>
          <w:szCs w:val="23"/>
        </w:rPr>
      </w:pPr>
      <w:r>
        <w:rPr>
          <w:rStyle w:val="gp"/>
          <w:rFonts w:ascii="Consolas" w:hAnsi="Consolas" w:cs="Consolas"/>
          <w:color w:val="745334"/>
          <w:sz w:val="23"/>
          <w:szCs w:val="23"/>
        </w:rPr>
        <w:lastRenderedPageBreak/>
        <w:t xml:space="preserve">&gt;&gt;&gt; </w:t>
      </w:r>
      <w:proofErr w:type="gramStart"/>
      <w:r>
        <w:rPr>
          <w:rStyle w:val="nb"/>
          <w:rFonts w:ascii="Consolas" w:hAnsi="Consolas" w:cs="Consolas"/>
          <w:color w:val="004461"/>
          <w:sz w:val="23"/>
          <w:szCs w:val="23"/>
        </w:rPr>
        <w:t>sum</w:t>
      </w:r>
      <w:r>
        <w:rPr>
          <w:rStyle w:val="p"/>
          <w:rFonts w:ascii="Consolas" w:hAnsi="Consolas" w:cs="Consolas"/>
          <w:b/>
          <w:bCs/>
          <w:color w:val="000000"/>
          <w:sz w:val="23"/>
          <w:szCs w:val="23"/>
        </w:rPr>
        <w:t>(</w:t>
      </w:r>
      <w:proofErr w:type="gramEnd"/>
      <w:r>
        <w:rPr>
          <w:rStyle w:val="n"/>
          <w:rFonts w:ascii="Consolas" w:hAnsi="Consolas" w:cs="Consolas"/>
          <w:color w:val="000000"/>
          <w:sz w:val="23"/>
          <w:szCs w:val="23"/>
        </w:rPr>
        <w:t>x</w:t>
      </w:r>
      <w:r>
        <w:rPr>
          <w:rStyle w:val="o"/>
          <w:rFonts w:ascii="Consolas" w:hAnsi="Consolas" w:cs="Consolas"/>
          <w:color w:val="582800"/>
          <w:sz w:val="23"/>
          <w:szCs w:val="23"/>
        </w:rPr>
        <w:t>*</w:t>
      </w:r>
      <w:r>
        <w:rPr>
          <w:rStyle w:val="n"/>
          <w:rFonts w:ascii="Consolas" w:hAnsi="Consolas" w:cs="Consolas"/>
          <w:color w:val="000000"/>
          <w:sz w:val="23"/>
          <w:szCs w:val="23"/>
        </w:rPr>
        <w:t>x</w:t>
      </w:r>
      <w:r>
        <w:rPr>
          <w:rFonts w:ascii="Consolas" w:hAnsi="Consolas" w:cs="Consolas"/>
          <w:color w:val="3E4349"/>
          <w:sz w:val="23"/>
          <w:szCs w:val="23"/>
        </w:rPr>
        <w:t xml:space="preserve"> </w:t>
      </w:r>
      <w:r>
        <w:rPr>
          <w:rStyle w:val="k"/>
          <w:rFonts w:ascii="Consolas" w:hAnsi="Consolas" w:cs="Consolas"/>
          <w:b/>
          <w:bCs/>
          <w:color w:val="004461"/>
          <w:sz w:val="23"/>
          <w:szCs w:val="23"/>
        </w:rPr>
        <w:t>for</w:t>
      </w:r>
      <w:r>
        <w:rPr>
          <w:rFonts w:ascii="Consolas" w:hAnsi="Consolas" w:cs="Consolas"/>
          <w:color w:val="3E4349"/>
          <w:sz w:val="23"/>
          <w:szCs w:val="23"/>
        </w:rPr>
        <w:t xml:space="preserve"> </w:t>
      </w:r>
      <w:r>
        <w:rPr>
          <w:rStyle w:val="n"/>
          <w:rFonts w:ascii="Consolas" w:hAnsi="Consolas" w:cs="Consolas"/>
          <w:color w:val="000000"/>
          <w:sz w:val="23"/>
          <w:szCs w:val="23"/>
        </w:rPr>
        <w:t>x</w:t>
      </w:r>
      <w:r>
        <w:rPr>
          <w:rFonts w:ascii="Consolas" w:hAnsi="Consolas" w:cs="Consolas"/>
          <w:color w:val="3E4349"/>
          <w:sz w:val="23"/>
          <w:szCs w:val="23"/>
        </w:rPr>
        <w:t xml:space="preserve"> </w:t>
      </w:r>
      <w:r>
        <w:rPr>
          <w:rStyle w:val="ow"/>
          <w:rFonts w:ascii="Consolas" w:hAnsi="Consolas" w:cs="Consolas"/>
          <w:b/>
          <w:bCs/>
          <w:color w:val="004461"/>
          <w:sz w:val="23"/>
          <w:szCs w:val="23"/>
        </w:rPr>
        <w:t>in</w:t>
      </w:r>
      <w:r>
        <w:rPr>
          <w:rFonts w:ascii="Consolas" w:hAnsi="Consolas" w:cs="Consolas"/>
          <w:color w:val="3E4349"/>
          <w:sz w:val="23"/>
          <w:szCs w:val="23"/>
        </w:rPr>
        <w:t xml:space="preserve"> </w:t>
      </w:r>
      <w:r>
        <w:rPr>
          <w:rStyle w:val="nb"/>
          <w:rFonts w:ascii="Consolas" w:hAnsi="Consolas" w:cs="Consolas"/>
          <w:color w:val="004461"/>
          <w:sz w:val="23"/>
          <w:szCs w:val="23"/>
        </w:rPr>
        <w:t>range</w:t>
      </w:r>
      <w:r>
        <w:rPr>
          <w:rStyle w:val="p"/>
          <w:rFonts w:ascii="Consolas" w:hAnsi="Consolas" w:cs="Consolas"/>
          <w:b/>
          <w:bCs/>
          <w:color w:val="000000"/>
          <w:sz w:val="23"/>
          <w:szCs w:val="23"/>
        </w:rPr>
        <w:t>(</w:t>
      </w:r>
      <w:r>
        <w:rPr>
          <w:rStyle w:val="mi"/>
          <w:rFonts w:ascii="Consolas" w:hAnsi="Consolas" w:cs="Consolas"/>
          <w:color w:val="990000"/>
          <w:sz w:val="23"/>
          <w:szCs w:val="23"/>
        </w:rPr>
        <w:t>10</w:t>
      </w:r>
      <w:r>
        <w:rPr>
          <w:rStyle w:val="p"/>
          <w:rFonts w:ascii="Consolas" w:hAnsi="Consolas" w:cs="Consolas"/>
          <w:b/>
          <w:bCs/>
          <w:color w:val="000000"/>
          <w:sz w:val="23"/>
          <w:szCs w:val="23"/>
        </w:rPr>
        <w:t>))</w:t>
      </w:r>
    </w:p>
    <w:p w:rsidR="00336D82" w:rsidRDefault="00336D82" w:rsidP="00336D82">
      <w:pPr>
        <w:pStyle w:val="HTMLPreformatted"/>
        <w:shd w:val="clear" w:color="auto" w:fill="EEEEEE"/>
        <w:spacing w:before="225" w:after="225" w:line="312" w:lineRule="atLeast"/>
        <w:ind w:left="-450" w:right="-450"/>
        <w:rPr>
          <w:rFonts w:ascii="Consolas" w:hAnsi="Consolas" w:cs="Consolas"/>
          <w:color w:val="3E4349"/>
          <w:sz w:val="23"/>
          <w:szCs w:val="23"/>
        </w:rPr>
      </w:pPr>
      <w:r>
        <w:rPr>
          <w:rStyle w:val="go"/>
          <w:rFonts w:ascii="Consolas" w:hAnsi="Consolas" w:cs="Consolas"/>
          <w:color w:val="808080"/>
          <w:sz w:val="23"/>
          <w:szCs w:val="23"/>
        </w:rPr>
        <w:t>285</w:t>
      </w:r>
    </w:p>
    <w:p w:rsidR="00336D82" w:rsidRDefault="00336D82" w:rsidP="00336D82">
      <w:pPr>
        <w:pStyle w:val="NormalWeb"/>
        <w:shd w:val="clear" w:color="auto" w:fill="FFFFFF"/>
        <w:spacing w:line="336" w:lineRule="atLeast"/>
        <w:rPr>
          <w:rFonts w:ascii="Georgia" w:hAnsi="Georgia"/>
          <w:color w:val="3E4349"/>
          <w:sz w:val="26"/>
          <w:szCs w:val="26"/>
        </w:rPr>
      </w:pPr>
      <w:r>
        <w:rPr>
          <w:rFonts w:ascii="Georgia" w:hAnsi="Georgia"/>
          <w:color w:val="3E4349"/>
          <w:sz w:val="26"/>
          <w:szCs w:val="26"/>
        </w:rPr>
        <w:t>Another fun example:</w:t>
      </w:r>
    </w:p>
    <w:p w:rsidR="00336D82" w:rsidRDefault="00336D82" w:rsidP="00336D82">
      <w:pPr>
        <w:pStyle w:val="NormalWeb"/>
        <w:shd w:val="clear" w:color="auto" w:fill="FFFFFF"/>
        <w:spacing w:line="336" w:lineRule="atLeast"/>
        <w:rPr>
          <w:rFonts w:ascii="Georgia" w:hAnsi="Georgia"/>
          <w:color w:val="3E4349"/>
          <w:sz w:val="26"/>
          <w:szCs w:val="26"/>
        </w:rPr>
      </w:pPr>
      <w:proofErr w:type="gramStart"/>
      <w:r>
        <w:rPr>
          <w:rFonts w:ascii="Georgia" w:hAnsi="Georgia"/>
          <w:color w:val="3E4349"/>
          <w:sz w:val="26"/>
          <w:szCs w:val="26"/>
        </w:rPr>
        <w:t>Lets</w:t>
      </w:r>
      <w:proofErr w:type="gramEnd"/>
      <w:r>
        <w:rPr>
          <w:rFonts w:ascii="Georgia" w:hAnsi="Georgia"/>
          <w:color w:val="3E4349"/>
          <w:sz w:val="26"/>
          <w:szCs w:val="26"/>
        </w:rPr>
        <w:t xml:space="preserve"> say we want to find first 10 (or any n) pythogorian triplets. A triplet</w:t>
      </w:r>
      <w:r>
        <w:rPr>
          <w:rStyle w:val="apple-converted-space"/>
          <w:rFonts w:ascii="Georgia" w:eastAsiaTheme="majorEastAsia" w:hAnsi="Georgia"/>
          <w:color w:val="3E4349"/>
          <w:sz w:val="26"/>
          <w:szCs w:val="26"/>
        </w:rPr>
        <w:t> </w:t>
      </w:r>
      <w:r>
        <w:rPr>
          <w:rStyle w:val="pre"/>
          <w:rFonts w:ascii="Consolas" w:hAnsi="Consolas" w:cs="Consolas"/>
          <w:color w:val="222222"/>
          <w:sz w:val="23"/>
          <w:szCs w:val="23"/>
          <w:shd w:val="clear" w:color="auto" w:fill="ECF0F3"/>
        </w:rPr>
        <w:t>(x,</w:t>
      </w:r>
      <w:r>
        <w:rPr>
          <w:rStyle w:val="apple-converted-space"/>
          <w:rFonts w:ascii="Consolas" w:eastAsiaTheme="majorEastAsia" w:hAnsi="Consolas" w:cs="Consolas"/>
          <w:color w:val="222222"/>
          <w:sz w:val="23"/>
          <w:szCs w:val="23"/>
          <w:shd w:val="clear" w:color="auto" w:fill="ECF0F3"/>
        </w:rPr>
        <w:t> </w:t>
      </w:r>
      <w:r>
        <w:rPr>
          <w:rStyle w:val="pre"/>
          <w:rFonts w:ascii="Consolas" w:hAnsi="Consolas" w:cs="Consolas"/>
          <w:color w:val="222222"/>
          <w:sz w:val="23"/>
          <w:szCs w:val="23"/>
          <w:shd w:val="clear" w:color="auto" w:fill="ECF0F3"/>
        </w:rPr>
        <w:t>y,</w:t>
      </w:r>
      <w:r>
        <w:rPr>
          <w:rStyle w:val="apple-converted-space"/>
          <w:rFonts w:ascii="Consolas" w:eastAsiaTheme="majorEastAsia" w:hAnsi="Consolas" w:cs="Consolas"/>
          <w:color w:val="222222"/>
          <w:sz w:val="23"/>
          <w:szCs w:val="23"/>
          <w:shd w:val="clear" w:color="auto" w:fill="ECF0F3"/>
        </w:rPr>
        <w:t> </w:t>
      </w:r>
      <w:r>
        <w:rPr>
          <w:rStyle w:val="pre"/>
          <w:rFonts w:ascii="Consolas" w:hAnsi="Consolas" w:cs="Consolas"/>
          <w:color w:val="222222"/>
          <w:sz w:val="23"/>
          <w:szCs w:val="23"/>
          <w:shd w:val="clear" w:color="auto" w:fill="ECF0F3"/>
        </w:rPr>
        <w:t>z)</w:t>
      </w:r>
      <w:r>
        <w:rPr>
          <w:rStyle w:val="apple-converted-space"/>
          <w:rFonts w:ascii="Georgia" w:eastAsiaTheme="majorEastAsia" w:hAnsi="Georgia"/>
          <w:color w:val="3E4349"/>
          <w:sz w:val="26"/>
          <w:szCs w:val="26"/>
        </w:rPr>
        <w:t> </w:t>
      </w:r>
      <w:r>
        <w:rPr>
          <w:rFonts w:ascii="Georgia" w:hAnsi="Georgia"/>
          <w:color w:val="3E4349"/>
          <w:sz w:val="26"/>
          <w:szCs w:val="26"/>
        </w:rPr>
        <w:t>is called pythogorian triplet if</w:t>
      </w:r>
      <w:r>
        <w:rPr>
          <w:rStyle w:val="apple-converted-space"/>
          <w:rFonts w:ascii="Georgia" w:eastAsiaTheme="majorEastAsia" w:hAnsi="Georgia"/>
          <w:color w:val="3E4349"/>
          <w:sz w:val="26"/>
          <w:szCs w:val="26"/>
        </w:rPr>
        <w:t> </w:t>
      </w:r>
      <w:r>
        <w:rPr>
          <w:rStyle w:val="pre"/>
          <w:rFonts w:ascii="Consolas" w:hAnsi="Consolas" w:cs="Consolas"/>
          <w:color w:val="222222"/>
          <w:sz w:val="23"/>
          <w:szCs w:val="23"/>
          <w:shd w:val="clear" w:color="auto" w:fill="ECF0F3"/>
        </w:rPr>
        <w:t>x*x</w:t>
      </w:r>
      <w:r>
        <w:rPr>
          <w:rStyle w:val="apple-converted-space"/>
          <w:rFonts w:ascii="Consolas" w:eastAsiaTheme="majorEastAsia" w:hAnsi="Consolas" w:cs="Consolas"/>
          <w:color w:val="222222"/>
          <w:sz w:val="23"/>
          <w:szCs w:val="23"/>
          <w:shd w:val="clear" w:color="auto" w:fill="ECF0F3"/>
        </w:rPr>
        <w:t> </w:t>
      </w:r>
      <w:r>
        <w:rPr>
          <w:rStyle w:val="pre"/>
          <w:rFonts w:ascii="Consolas" w:hAnsi="Consolas" w:cs="Consolas"/>
          <w:color w:val="222222"/>
          <w:sz w:val="23"/>
          <w:szCs w:val="23"/>
          <w:shd w:val="clear" w:color="auto" w:fill="ECF0F3"/>
        </w:rPr>
        <w:t>+</w:t>
      </w:r>
      <w:r>
        <w:rPr>
          <w:rStyle w:val="apple-converted-space"/>
          <w:rFonts w:ascii="Consolas" w:eastAsiaTheme="majorEastAsia" w:hAnsi="Consolas" w:cs="Consolas"/>
          <w:color w:val="222222"/>
          <w:sz w:val="23"/>
          <w:szCs w:val="23"/>
          <w:shd w:val="clear" w:color="auto" w:fill="ECF0F3"/>
        </w:rPr>
        <w:t> </w:t>
      </w:r>
      <w:r>
        <w:rPr>
          <w:rStyle w:val="pre"/>
          <w:rFonts w:ascii="Consolas" w:hAnsi="Consolas" w:cs="Consolas"/>
          <w:color w:val="222222"/>
          <w:sz w:val="23"/>
          <w:szCs w:val="23"/>
          <w:shd w:val="clear" w:color="auto" w:fill="ECF0F3"/>
        </w:rPr>
        <w:t>y*y</w:t>
      </w:r>
      <w:r>
        <w:rPr>
          <w:rStyle w:val="apple-converted-space"/>
          <w:rFonts w:ascii="Consolas" w:eastAsiaTheme="majorEastAsia" w:hAnsi="Consolas" w:cs="Consolas"/>
          <w:color w:val="222222"/>
          <w:sz w:val="23"/>
          <w:szCs w:val="23"/>
          <w:shd w:val="clear" w:color="auto" w:fill="ECF0F3"/>
        </w:rPr>
        <w:t> </w:t>
      </w:r>
      <w:r>
        <w:rPr>
          <w:rStyle w:val="pre"/>
          <w:rFonts w:ascii="Consolas" w:hAnsi="Consolas" w:cs="Consolas"/>
          <w:color w:val="222222"/>
          <w:sz w:val="23"/>
          <w:szCs w:val="23"/>
          <w:shd w:val="clear" w:color="auto" w:fill="ECF0F3"/>
        </w:rPr>
        <w:t>==</w:t>
      </w:r>
      <w:r>
        <w:rPr>
          <w:rStyle w:val="apple-converted-space"/>
          <w:rFonts w:ascii="Consolas" w:eastAsiaTheme="majorEastAsia" w:hAnsi="Consolas" w:cs="Consolas"/>
          <w:color w:val="222222"/>
          <w:sz w:val="23"/>
          <w:szCs w:val="23"/>
          <w:shd w:val="clear" w:color="auto" w:fill="ECF0F3"/>
        </w:rPr>
        <w:t> </w:t>
      </w:r>
      <w:r>
        <w:rPr>
          <w:rStyle w:val="pre"/>
          <w:rFonts w:ascii="Consolas" w:hAnsi="Consolas" w:cs="Consolas"/>
          <w:color w:val="222222"/>
          <w:sz w:val="23"/>
          <w:szCs w:val="23"/>
          <w:shd w:val="clear" w:color="auto" w:fill="ECF0F3"/>
        </w:rPr>
        <w:t>z*z</w:t>
      </w:r>
      <w:r>
        <w:rPr>
          <w:rFonts w:ascii="Georgia" w:hAnsi="Georgia"/>
          <w:color w:val="3E4349"/>
          <w:sz w:val="26"/>
          <w:szCs w:val="26"/>
        </w:rPr>
        <w:t>.</w:t>
      </w:r>
    </w:p>
    <w:p w:rsidR="00336D82" w:rsidRDefault="00336D82" w:rsidP="00336D82">
      <w:pPr>
        <w:pStyle w:val="NormalWeb"/>
        <w:shd w:val="clear" w:color="auto" w:fill="FFFFFF"/>
        <w:spacing w:line="336" w:lineRule="atLeast"/>
        <w:rPr>
          <w:rFonts w:ascii="Georgia" w:hAnsi="Georgia"/>
          <w:color w:val="3E4349"/>
          <w:sz w:val="26"/>
          <w:szCs w:val="26"/>
        </w:rPr>
      </w:pPr>
      <w:r>
        <w:rPr>
          <w:rFonts w:ascii="Georgia" w:hAnsi="Georgia"/>
          <w:color w:val="3E4349"/>
          <w:sz w:val="26"/>
          <w:szCs w:val="26"/>
        </w:rPr>
        <w:t>It is easy to solve this problem if we know till what value of</w:t>
      </w:r>
      <w:r>
        <w:rPr>
          <w:rStyle w:val="apple-converted-space"/>
          <w:rFonts w:ascii="Georgia" w:eastAsiaTheme="majorEastAsia" w:hAnsi="Georgia"/>
          <w:color w:val="3E4349"/>
          <w:sz w:val="26"/>
          <w:szCs w:val="26"/>
        </w:rPr>
        <w:t> </w:t>
      </w:r>
      <w:r>
        <w:rPr>
          <w:rStyle w:val="HTMLCite"/>
          <w:rFonts w:ascii="Georgia" w:hAnsi="Georgia"/>
          <w:color w:val="3E4349"/>
          <w:sz w:val="26"/>
          <w:szCs w:val="26"/>
        </w:rPr>
        <w:t>z</w:t>
      </w:r>
      <w:r>
        <w:rPr>
          <w:rStyle w:val="apple-converted-space"/>
          <w:rFonts w:ascii="Georgia" w:eastAsiaTheme="majorEastAsia" w:hAnsi="Georgia"/>
          <w:color w:val="3E4349"/>
          <w:sz w:val="26"/>
          <w:szCs w:val="26"/>
        </w:rPr>
        <w:t> </w:t>
      </w:r>
      <w:r>
        <w:rPr>
          <w:rFonts w:ascii="Georgia" w:hAnsi="Georgia"/>
          <w:color w:val="3E4349"/>
          <w:sz w:val="26"/>
          <w:szCs w:val="26"/>
        </w:rPr>
        <w:t>to test for. But we want to find first n pythogorian triplets.</w:t>
      </w:r>
    </w:p>
    <w:p w:rsidR="00336D82" w:rsidRDefault="00336D82" w:rsidP="00336D82">
      <w:pPr>
        <w:pStyle w:val="HTMLPreformatted"/>
        <w:shd w:val="clear" w:color="auto" w:fill="EEEEEE"/>
        <w:spacing w:before="225" w:after="225" w:line="312" w:lineRule="atLeast"/>
        <w:ind w:left="-450" w:right="-450"/>
        <w:rPr>
          <w:rFonts w:ascii="Consolas" w:hAnsi="Consolas" w:cs="Consolas"/>
          <w:color w:val="3E4349"/>
          <w:sz w:val="23"/>
          <w:szCs w:val="23"/>
        </w:rPr>
      </w:pPr>
      <w:r>
        <w:rPr>
          <w:rStyle w:val="gp"/>
          <w:rFonts w:ascii="Consolas" w:hAnsi="Consolas" w:cs="Consolas"/>
          <w:color w:val="745334"/>
          <w:sz w:val="23"/>
          <w:szCs w:val="23"/>
        </w:rPr>
        <w:t xml:space="preserve">&gt;&gt;&gt; </w:t>
      </w:r>
      <w:proofErr w:type="gramStart"/>
      <w:r>
        <w:rPr>
          <w:rStyle w:val="n"/>
          <w:rFonts w:ascii="Consolas" w:hAnsi="Consolas" w:cs="Consolas"/>
          <w:color w:val="000000"/>
          <w:sz w:val="23"/>
          <w:szCs w:val="23"/>
        </w:rPr>
        <w:t>pyt</w:t>
      </w:r>
      <w:proofErr w:type="gramEnd"/>
      <w:r>
        <w:rPr>
          <w:rFonts w:ascii="Consolas" w:hAnsi="Consolas" w:cs="Consolas"/>
          <w:color w:val="3E4349"/>
          <w:sz w:val="23"/>
          <w:szCs w:val="23"/>
        </w:rPr>
        <w:t xml:space="preserve"> </w:t>
      </w:r>
      <w:r>
        <w:rPr>
          <w:rStyle w:val="o"/>
          <w:rFonts w:ascii="Consolas" w:hAnsi="Consolas" w:cs="Consolas"/>
          <w:color w:val="582800"/>
          <w:sz w:val="23"/>
          <w:szCs w:val="23"/>
        </w:rPr>
        <w:t>=</w:t>
      </w:r>
      <w:r>
        <w:rPr>
          <w:rFonts w:ascii="Consolas" w:hAnsi="Consolas" w:cs="Consolas"/>
          <w:color w:val="3E4349"/>
          <w:sz w:val="23"/>
          <w:szCs w:val="23"/>
        </w:rPr>
        <w:t xml:space="preserve"> </w:t>
      </w:r>
      <w:r>
        <w:rPr>
          <w:rStyle w:val="p"/>
          <w:rFonts w:ascii="Consolas" w:hAnsi="Consolas" w:cs="Consolas"/>
          <w:b/>
          <w:bCs/>
          <w:color w:val="000000"/>
          <w:sz w:val="23"/>
          <w:szCs w:val="23"/>
        </w:rPr>
        <w:t>((</w:t>
      </w:r>
      <w:r>
        <w:rPr>
          <w:rStyle w:val="n"/>
          <w:rFonts w:ascii="Consolas" w:hAnsi="Consolas" w:cs="Consolas"/>
          <w:color w:val="000000"/>
          <w:sz w:val="23"/>
          <w:szCs w:val="23"/>
        </w:rPr>
        <w:t>x</w:t>
      </w:r>
      <w:r>
        <w:rPr>
          <w:rStyle w:val="p"/>
          <w:rFonts w:ascii="Consolas" w:hAnsi="Consolas" w:cs="Consolas"/>
          <w:b/>
          <w:bCs/>
          <w:color w:val="000000"/>
          <w:sz w:val="23"/>
          <w:szCs w:val="23"/>
        </w:rPr>
        <w:t>,</w:t>
      </w:r>
      <w:r>
        <w:rPr>
          <w:rFonts w:ascii="Consolas" w:hAnsi="Consolas" w:cs="Consolas"/>
          <w:color w:val="3E4349"/>
          <w:sz w:val="23"/>
          <w:szCs w:val="23"/>
        </w:rPr>
        <w:t xml:space="preserve"> </w:t>
      </w:r>
      <w:r>
        <w:rPr>
          <w:rStyle w:val="n"/>
          <w:rFonts w:ascii="Consolas" w:hAnsi="Consolas" w:cs="Consolas"/>
          <w:color w:val="000000"/>
          <w:sz w:val="23"/>
          <w:szCs w:val="23"/>
        </w:rPr>
        <w:t>y</w:t>
      </w:r>
      <w:r>
        <w:rPr>
          <w:rStyle w:val="p"/>
          <w:rFonts w:ascii="Consolas" w:hAnsi="Consolas" w:cs="Consolas"/>
          <w:b/>
          <w:bCs/>
          <w:color w:val="000000"/>
          <w:sz w:val="23"/>
          <w:szCs w:val="23"/>
        </w:rPr>
        <w:t>,</w:t>
      </w:r>
      <w:r>
        <w:rPr>
          <w:rFonts w:ascii="Consolas" w:hAnsi="Consolas" w:cs="Consolas"/>
          <w:color w:val="3E4349"/>
          <w:sz w:val="23"/>
          <w:szCs w:val="23"/>
        </w:rPr>
        <w:t xml:space="preserve"> </w:t>
      </w:r>
      <w:r>
        <w:rPr>
          <w:rStyle w:val="n"/>
          <w:rFonts w:ascii="Consolas" w:hAnsi="Consolas" w:cs="Consolas"/>
          <w:color w:val="000000"/>
          <w:sz w:val="23"/>
          <w:szCs w:val="23"/>
        </w:rPr>
        <w:t>z</w:t>
      </w:r>
      <w:r>
        <w:rPr>
          <w:rStyle w:val="p"/>
          <w:rFonts w:ascii="Consolas" w:hAnsi="Consolas" w:cs="Consolas"/>
          <w:b/>
          <w:bCs/>
          <w:color w:val="000000"/>
          <w:sz w:val="23"/>
          <w:szCs w:val="23"/>
        </w:rPr>
        <w:t>)</w:t>
      </w:r>
      <w:r>
        <w:rPr>
          <w:rFonts w:ascii="Consolas" w:hAnsi="Consolas" w:cs="Consolas"/>
          <w:color w:val="3E4349"/>
          <w:sz w:val="23"/>
          <w:szCs w:val="23"/>
        </w:rPr>
        <w:t xml:space="preserve"> </w:t>
      </w:r>
      <w:r>
        <w:rPr>
          <w:rStyle w:val="k"/>
          <w:rFonts w:ascii="Consolas" w:hAnsi="Consolas" w:cs="Consolas"/>
          <w:b/>
          <w:bCs/>
          <w:color w:val="004461"/>
          <w:sz w:val="23"/>
          <w:szCs w:val="23"/>
        </w:rPr>
        <w:t>for</w:t>
      </w:r>
      <w:r>
        <w:rPr>
          <w:rFonts w:ascii="Consolas" w:hAnsi="Consolas" w:cs="Consolas"/>
          <w:color w:val="3E4349"/>
          <w:sz w:val="23"/>
          <w:szCs w:val="23"/>
        </w:rPr>
        <w:t xml:space="preserve"> </w:t>
      </w:r>
      <w:r>
        <w:rPr>
          <w:rStyle w:val="n"/>
          <w:rFonts w:ascii="Consolas" w:hAnsi="Consolas" w:cs="Consolas"/>
          <w:color w:val="000000"/>
          <w:sz w:val="23"/>
          <w:szCs w:val="23"/>
        </w:rPr>
        <w:t>z</w:t>
      </w:r>
      <w:r>
        <w:rPr>
          <w:rFonts w:ascii="Consolas" w:hAnsi="Consolas" w:cs="Consolas"/>
          <w:color w:val="3E4349"/>
          <w:sz w:val="23"/>
          <w:szCs w:val="23"/>
        </w:rPr>
        <w:t xml:space="preserve"> </w:t>
      </w:r>
      <w:r>
        <w:rPr>
          <w:rStyle w:val="ow"/>
          <w:rFonts w:ascii="Consolas" w:hAnsi="Consolas" w:cs="Consolas"/>
          <w:b/>
          <w:bCs/>
          <w:color w:val="004461"/>
          <w:sz w:val="23"/>
          <w:szCs w:val="23"/>
        </w:rPr>
        <w:t>in</w:t>
      </w:r>
      <w:r>
        <w:rPr>
          <w:rFonts w:ascii="Consolas" w:hAnsi="Consolas" w:cs="Consolas"/>
          <w:color w:val="3E4349"/>
          <w:sz w:val="23"/>
          <w:szCs w:val="23"/>
        </w:rPr>
        <w:t xml:space="preserve"> </w:t>
      </w:r>
      <w:r>
        <w:rPr>
          <w:rStyle w:val="n"/>
          <w:rFonts w:ascii="Consolas" w:hAnsi="Consolas" w:cs="Consolas"/>
          <w:color w:val="000000"/>
          <w:sz w:val="23"/>
          <w:szCs w:val="23"/>
        </w:rPr>
        <w:t>integers</w:t>
      </w:r>
      <w:r>
        <w:rPr>
          <w:rStyle w:val="p"/>
          <w:rFonts w:ascii="Consolas" w:hAnsi="Consolas" w:cs="Consolas"/>
          <w:b/>
          <w:bCs/>
          <w:color w:val="000000"/>
          <w:sz w:val="23"/>
          <w:szCs w:val="23"/>
        </w:rPr>
        <w:t>()</w:t>
      </w:r>
      <w:r>
        <w:rPr>
          <w:rFonts w:ascii="Consolas" w:hAnsi="Consolas" w:cs="Consolas"/>
          <w:color w:val="3E4349"/>
          <w:sz w:val="23"/>
          <w:szCs w:val="23"/>
        </w:rPr>
        <w:t xml:space="preserve"> </w:t>
      </w:r>
      <w:r>
        <w:rPr>
          <w:rStyle w:val="k"/>
          <w:rFonts w:ascii="Consolas" w:hAnsi="Consolas" w:cs="Consolas"/>
          <w:b/>
          <w:bCs/>
          <w:color w:val="004461"/>
          <w:sz w:val="23"/>
          <w:szCs w:val="23"/>
        </w:rPr>
        <w:t>for</w:t>
      </w:r>
      <w:r>
        <w:rPr>
          <w:rFonts w:ascii="Consolas" w:hAnsi="Consolas" w:cs="Consolas"/>
          <w:color w:val="3E4349"/>
          <w:sz w:val="23"/>
          <w:szCs w:val="23"/>
        </w:rPr>
        <w:t xml:space="preserve"> </w:t>
      </w:r>
      <w:r>
        <w:rPr>
          <w:rStyle w:val="n"/>
          <w:rFonts w:ascii="Consolas" w:hAnsi="Consolas" w:cs="Consolas"/>
          <w:color w:val="000000"/>
          <w:sz w:val="23"/>
          <w:szCs w:val="23"/>
        </w:rPr>
        <w:t>y</w:t>
      </w:r>
      <w:r>
        <w:rPr>
          <w:rFonts w:ascii="Consolas" w:hAnsi="Consolas" w:cs="Consolas"/>
          <w:color w:val="3E4349"/>
          <w:sz w:val="23"/>
          <w:szCs w:val="23"/>
        </w:rPr>
        <w:t xml:space="preserve"> </w:t>
      </w:r>
      <w:r>
        <w:rPr>
          <w:rStyle w:val="ow"/>
          <w:rFonts w:ascii="Consolas" w:hAnsi="Consolas" w:cs="Consolas"/>
          <w:b/>
          <w:bCs/>
          <w:color w:val="004461"/>
          <w:sz w:val="23"/>
          <w:szCs w:val="23"/>
        </w:rPr>
        <w:t>in</w:t>
      </w:r>
      <w:r>
        <w:rPr>
          <w:rFonts w:ascii="Consolas" w:hAnsi="Consolas" w:cs="Consolas"/>
          <w:color w:val="3E4349"/>
          <w:sz w:val="23"/>
          <w:szCs w:val="23"/>
        </w:rPr>
        <w:t xml:space="preserve"> </w:t>
      </w:r>
      <w:r>
        <w:rPr>
          <w:rStyle w:val="nb"/>
          <w:rFonts w:ascii="Consolas" w:hAnsi="Consolas" w:cs="Consolas"/>
          <w:color w:val="004461"/>
          <w:sz w:val="23"/>
          <w:szCs w:val="23"/>
        </w:rPr>
        <w:t>xrange</w:t>
      </w:r>
      <w:r>
        <w:rPr>
          <w:rStyle w:val="p"/>
          <w:rFonts w:ascii="Consolas" w:hAnsi="Consolas" w:cs="Consolas"/>
          <w:b/>
          <w:bCs/>
          <w:color w:val="000000"/>
          <w:sz w:val="23"/>
          <w:szCs w:val="23"/>
        </w:rPr>
        <w:t>(</w:t>
      </w:r>
      <w:r>
        <w:rPr>
          <w:rStyle w:val="mi"/>
          <w:rFonts w:ascii="Consolas" w:hAnsi="Consolas" w:cs="Consolas"/>
          <w:color w:val="990000"/>
          <w:sz w:val="23"/>
          <w:szCs w:val="23"/>
        </w:rPr>
        <w:t>1</w:t>
      </w:r>
      <w:r>
        <w:rPr>
          <w:rStyle w:val="p"/>
          <w:rFonts w:ascii="Consolas" w:hAnsi="Consolas" w:cs="Consolas"/>
          <w:b/>
          <w:bCs/>
          <w:color w:val="000000"/>
          <w:sz w:val="23"/>
          <w:szCs w:val="23"/>
        </w:rPr>
        <w:t>,</w:t>
      </w:r>
      <w:r>
        <w:rPr>
          <w:rFonts w:ascii="Consolas" w:hAnsi="Consolas" w:cs="Consolas"/>
          <w:color w:val="3E4349"/>
          <w:sz w:val="23"/>
          <w:szCs w:val="23"/>
        </w:rPr>
        <w:t xml:space="preserve"> </w:t>
      </w:r>
      <w:r>
        <w:rPr>
          <w:rStyle w:val="n"/>
          <w:rFonts w:ascii="Consolas" w:hAnsi="Consolas" w:cs="Consolas"/>
          <w:color w:val="000000"/>
          <w:sz w:val="23"/>
          <w:szCs w:val="23"/>
        </w:rPr>
        <w:t>z</w:t>
      </w:r>
      <w:r>
        <w:rPr>
          <w:rStyle w:val="p"/>
          <w:rFonts w:ascii="Consolas" w:hAnsi="Consolas" w:cs="Consolas"/>
          <w:b/>
          <w:bCs/>
          <w:color w:val="000000"/>
          <w:sz w:val="23"/>
          <w:szCs w:val="23"/>
        </w:rPr>
        <w:t>)</w:t>
      </w:r>
      <w:r>
        <w:rPr>
          <w:rFonts w:ascii="Consolas" w:hAnsi="Consolas" w:cs="Consolas"/>
          <w:color w:val="3E4349"/>
          <w:sz w:val="23"/>
          <w:szCs w:val="23"/>
        </w:rPr>
        <w:t xml:space="preserve"> </w:t>
      </w:r>
      <w:r>
        <w:rPr>
          <w:rStyle w:val="k"/>
          <w:rFonts w:ascii="Consolas" w:hAnsi="Consolas" w:cs="Consolas"/>
          <w:b/>
          <w:bCs/>
          <w:color w:val="004461"/>
          <w:sz w:val="23"/>
          <w:szCs w:val="23"/>
        </w:rPr>
        <w:t>for</w:t>
      </w:r>
      <w:r>
        <w:rPr>
          <w:rFonts w:ascii="Consolas" w:hAnsi="Consolas" w:cs="Consolas"/>
          <w:color w:val="3E4349"/>
          <w:sz w:val="23"/>
          <w:szCs w:val="23"/>
        </w:rPr>
        <w:t xml:space="preserve"> </w:t>
      </w:r>
      <w:r>
        <w:rPr>
          <w:rStyle w:val="n"/>
          <w:rFonts w:ascii="Consolas" w:hAnsi="Consolas" w:cs="Consolas"/>
          <w:color w:val="000000"/>
          <w:sz w:val="23"/>
          <w:szCs w:val="23"/>
        </w:rPr>
        <w:t>x</w:t>
      </w:r>
      <w:r>
        <w:rPr>
          <w:rFonts w:ascii="Consolas" w:hAnsi="Consolas" w:cs="Consolas"/>
          <w:color w:val="3E4349"/>
          <w:sz w:val="23"/>
          <w:szCs w:val="23"/>
        </w:rPr>
        <w:t xml:space="preserve"> </w:t>
      </w:r>
      <w:r>
        <w:rPr>
          <w:rStyle w:val="ow"/>
          <w:rFonts w:ascii="Consolas" w:hAnsi="Consolas" w:cs="Consolas"/>
          <w:b/>
          <w:bCs/>
          <w:color w:val="004461"/>
          <w:sz w:val="23"/>
          <w:szCs w:val="23"/>
        </w:rPr>
        <w:t>in</w:t>
      </w:r>
      <w:r>
        <w:rPr>
          <w:rFonts w:ascii="Consolas" w:hAnsi="Consolas" w:cs="Consolas"/>
          <w:color w:val="3E4349"/>
          <w:sz w:val="23"/>
          <w:szCs w:val="23"/>
        </w:rPr>
        <w:t xml:space="preserve"> </w:t>
      </w:r>
      <w:r>
        <w:rPr>
          <w:rStyle w:val="nb"/>
          <w:rFonts w:ascii="Consolas" w:hAnsi="Consolas" w:cs="Consolas"/>
          <w:color w:val="004461"/>
          <w:sz w:val="23"/>
          <w:szCs w:val="23"/>
        </w:rPr>
        <w:t>range</w:t>
      </w:r>
      <w:r>
        <w:rPr>
          <w:rStyle w:val="p"/>
          <w:rFonts w:ascii="Consolas" w:hAnsi="Consolas" w:cs="Consolas"/>
          <w:b/>
          <w:bCs/>
          <w:color w:val="000000"/>
          <w:sz w:val="23"/>
          <w:szCs w:val="23"/>
        </w:rPr>
        <w:t>(</w:t>
      </w:r>
      <w:r>
        <w:rPr>
          <w:rStyle w:val="mi"/>
          <w:rFonts w:ascii="Consolas" w:hAnsi="Consolas" w:cs="Consolas"/>
          <w:color w:val="990000"/>
          <w:sz w:val="23"/>
          <w:szCs w:val="23"/>
        </w:rPr>
        <w:t>1</w:t>
      </w:r>
      <w:r>
        <w:rPr>
          <w:rStyle w:val="p"/>
          <w:rFonts w:ascii="Consolas" w:hAnsi="Consolas" w:cs="Consolas"/>
          <w:b/>
          <w:bCs/>
          <w:color w:val="000000"/>
          <w:sz w:val="23"/>
          <w:szCs w:val="23"/>
        </w:rPr>
        <w:t>,</w:t>
      </w:r>
      <w:r>
        <w:rPr>
          <w:rFonts w:ascii="Consolas" w:hAnsi="Consolas" w:cs="Consolas"/>
          <w:color w:val="3E4349"/>
          <w:sz w:val="23"/>
          <w:szCs w:val="23"/>
        </w:rPr>
        <w:t xml:space="preserve"> </w:t>
      </w:r>
      <w:r>
        <w:rPr>
          <w:rStyle w:val="n"/>
          <w:rFonts w:ascii="Consolas" w:hAnsi="Consolas" w:cs="Consolas"/>
          <w:color w:val="000000"/>
          <w:sz w:val="23"/>
          <w:szCs w:val="23"/>
        </w:rPr>
        <w:t>y</w:t>
      </w:r>
      <w:r>
        <w:rPr>
          <w:rStyle w:val="p"/>
          <w:rFonts w:ascii="Consolas" w:hAnsi="Consolas" w:cs="Consolas"/>
          <w:b/>
          <w:bCs/>
          <w:color w:val="000000"/>
          <w:sz w:val="23"/>
          <w:szCs w:val="23"/>
        </w:rPr>
        <w:t>)</w:t>
      </w:r>
      <w:r>
        <w:rPr>
          <w:rFonts w:ascii="Consolas" w:hAnsi="Consolas" w:cs="Consolas"/>
          <w:color w:val="3E4349"/>
          <w:sz w:val="23"/>
          <w:szCs w:val="23"/>
        </w:rPr>
        <w:t xml:space="preserve"> </w:t>
      </w:r>
      <w:r>
        <w:rPr>
          <w:rStyle w:val="k"/>
          <w:rFonts w:ascii="Consolas" w:hAnsi="Consolas" w:cs="Consolas"/>
          <w:b/>
          <w:bCs/>
          <w:color w:val="004461"/>
          <w:sz w:val="23"/>
          <w:szCs w:val="23"/>
        </w:rPr>
        <w:t>if</w:t>
      </w:r>
      <w:r>
        <w:rPr>
          <w:rFonts w:ascii="Consolas" w:hAnsi="Consolas" w:cs="Consolas"/>
          <w:color w:val="3E4349"/>
          <w:sz w:val="23"/>
          <w:szCs w:val="23"/>
        </w:rPr>
        <w:t xml:space="preserve"> </w:t>
      </w:r>
      <w:r>
        <w:rPr>
          <w:rStyle w:val="n"/>
          <w:rFonts w:ascii="Consolas" w:hAnsi="Consolas" w:cs="Consolas"/>
          <w:color w:val="000000"/>
          <w:sz w:val="23"/>
          <w:szCs w:val="23"/>
        </w:rPr>
        <w:t>x</w:t>
      </w:r>
      <w:r>
        <w:rPr>
          <w:rStyle w:val="o"/>
          <w:rFonts w:ascii="Consolas" w:hAnsi="Consolas" w:cs="Consolas"/>
          <w:color w:val="582800"/>
          <w:sz w:val="23"/>
          <w:szCs w:val="23"/>
        </w:rPr>
        <w:t>*</w:t>
      </w:r>
      <w:r>
        <w:rPr>
          <w:rStyle w:val="n"/>
          <w:rFonts w:ascii="Consolas" w:hAnsi="Consolas" w:cs="Consolas"/>
          <w:color w:val="000000"/>
          <w:sz w:val="23"/>
          <w:szCs w:val="23"/>
        </w:rPr>
        <w:t>x</w:t>
      </w:r>
      <w:r>
        <w:rPr>
          <w:rFonts w:ascii="Consolas" w:hAnsi="Consolas" w:cs="Consolas"/>
          <w:color w:val="3E4349"/>
          <w:sz w:val="23"/>
          <w:szCs w:val="23"/>
        </w:rPr>
        <w:t xml:space="preserve"> </w:t>
      </w:r>
      <w:r>
        <w:rPr>
          <w:rStyle w:val="o"/>
          <w:rFonts w:ascii="Consolas" w:hAnsi="Consolas" w:cs="Consolas"/>
          <w:color w:val="582800"/>
          <w:sz w:val="23"/>
          <w:szCs w:val="23"/>
        </w:rPr>
        <w:t>+</w:t>
      </w:r>
      <w:r>
        <w:rPr>
          <w:rFonts w:ascii="Consolas" w:hAnsi="Consolas" w:cs="Consolas"/>
          <w:color w:val="3E4349"/>
          <w:sz w:val="23"/>
          <w:szCs w:val="23"/>
        </w:rPr>
        <w:t xml:space="preserve"> </w:t>
      </w:r>
      <w:r>
        <w:rPr>
          <w:rStyle w:val="n"/>
          <w:rFonts w:ascii="Consolas" w:hAnsi="Consolas" w:cs="Consolas"/>
          <w:color w:val="000000"/>
          <w:sz w:val="23"/>
          <w:szCs w:val="23"/>
        </w:rPr>
        <w:t>y</w:t>
      </w:r>
      <w:r>
        <w:rPr>
          <w:rStyle w:val="o"/>
          <w:rFonts w:ascii="Consolas" w:hAnsi="Consolas" w:cs="Consolas"/>
          <w:color w:val="582800"/>
          <w:sz w:val="23"/>
          <w:szCs w:val="23"/>
        </w:rPr>
        <w:t>*</w:t>
      </w:r>
      <w:r>
        <w:rPr>
          <w:rStyle w:val="n"/>
          <w:rFonts w:ascii="Consolas" w:hAnsi="Consolas" w:cs="Consolas"/>
          <w:color w:val="000000"/>
          <w:sz w:val="23"/>
          <w:szCs w:val="23"/>
        </w:rPr>
        <w:t>y</w:t>
      </w:r>
      <w:r>
        <w:rPr>
          <w:rFonts w:ascii="Consolas" w:hAnsi="Consolas" w:cs="Consolas"/>
          <w:color w:val="3E4349"/>
          <w:sz w:val="23"/>
          <w:szCs w:val="23"/>
        </w:rPr>
        <w:t xml:space="preserve"> </w:t>
      </w:r>
      <w:r>
        <w:rPr>
          <w:rStyle w:val="o"/>
          <w:rFonts w:ascii="Consolas" w:hAnsi="Consolas" w:cs="Consolas"/>
          <w:color w:val="582800"/>
          <w:sz w:val="23"/>
          <w:szCs w:val="23"/>
        </w:rPr>
        <w:t>==</w:t>
      </w:r>
      <w:r>
        <w:rPr>
          <w:rFonts w:ascii="Consolas" w:hAnsi="Consolas" w:cs="Consolas"/>
          <w:color w:val="3E4349"/>
          <w:sz w:val="23"/>
          <w:szCs w:val="23"/>
        </w:rPr>
        <w:t xml:space="preserve"> </w:t>
      </w:r>
      <w:r>
        <w:rPr>
          <w:rStyle w:val="n"/>
          <w:rFonts w:ascii="Consolas" w:hAnsi="Consolas" w:cs="Consolas"/>
          <w:color w:val="000000"/>
          <w:sz w:val="23"/>
          <w:szCs w:val="23"/>
        </w:rPr>
        <w:t>z</w:t>
      </w:r>
      <w:r>
        <w:rPr>
          <w:rStyle w:val="o"/>
          <w:rFonts w:ascii="Consolas" w:hAnsi="Consolas" w:cs="Consolas"/>
          <w:color w:val="582800"/>
          <w:sz w:val="23"/>
          <w:szCs w:val="23"/>
        </w:rPr>
        <w:t>*</w:t>
      </w:r>
      <w:r>
        <w:rPr>
          <w:rStyle w:val="n"/>
          <w:rFonts w:ascii="Consolas" w:hAnsi="Consolas" w:cs="Consolas"/>
          <w:color w:val="000000"/>
          <w:sz w:val="23"/>
          <w:szCs w:val="23"/>
        </w:rPr>
        <w:t>z</w:t>
      </w:r>
      <w:r>
        <w:rPr>
          <w:rStyle w:val="p"/>
          <w:rFonts w:ascii="Consolas" w:hAnsi="Consolas" w:cs="Consolas"/>
          <w:b/>
          <w:bCs/>
          <w:color w:val="000000"/>
          <w:sz w:val="23"/>
          <w:szCs w:val="23"/>
        </w:rPr>
        <w:t>)</w:t>
      </w:r>
    </w:p>
    <w:p w:rsidR="00336D82" w:rsidRDefault="00336D82" w:rsidP="00336D82">
      <w:pPr>
        <w:pStyle w:val="HTMLPreformatted"/>
        <w:shd w:val="clear" w:color="auto" w:fill="EEEEEE"/>
        <w:spacing w:before="225" w:after="225" w:line="312" w:lineRule="atLeast"/>
        <w:ind w:left="-450" w:right="-450"/>
        <w:rPr>
          <w:rFonts w:ascii="Consolas" w:hAnsi="Consolas" w:cs="Consolas"/>
          <w:color w:val="3E4349"/>
          <w:sz w:val="23"/>
          <w:szCs w:val="23"/>
        </w:rPr>
      </w:pPr>
      <w:r>
        <w:rPr>
          <w:rStyle w:val="gp"/>
          <w:rFonts w:ascii="Consolas" w:hAnsi="Consolas" w:cs="Consolas"/>
          <w:color w:val="745334"/>
          <w:sz w:val="23"/>
          <w:szCs w:val="23"/>
        </w:rPr>
        <w:t xml:space="preserve">&gt;&gt;&gt; </w:t>
      </w:r>
      <w:proofErr w:type="gramStart"/>
      <w:r>
        <w:rPr>
          <w:rStyle w:val="n"/>
          <w:rFonts w:ascii="Consolas" w:hAnsi="Consolas" w:cs="Consolas"/>
          <w:color w:val="000000"/>
          <w:sz w:val="23"/>
          <w:szCs w:val="23"/>
        </w:rPr>
        <w:t>take</w:t>
      </w:r>
      <w:r>
        <w:rPr>
          <w:rStyle w:val="p"/>
          <w:rFonts w:ascii="Consolas" w:hAnsi="Consolas" w:cs="Consolas"/>
          <w:b/>
          <w:bCs/>
          <w:color w:val="000000"/>
          <w:sz w:val="23"/>
          <w:szCs w:val="23"/>
        </w:rPr>
        <w:t>(</w:t>
      </w:r>
      <w:proofErr w:type="gramEnd"/>
      <w:r>
        <w:rPr>
          <w:rStyle w:val="mi"/>
          <w:rFonts w:ascii="Consolas" w:hAnsi="Consolas" w:cs="Consolas"/>
          <w:color w:val="990000"/>
          <w:sz w:val="23"/>
          <w:szCs w:val="23"/>
        </w:rPr>
        <w:t>10</w:t>
      </w:r>
      <w:r>
        <w:rPr>
          <w:rStyle w:val="p"/>
          <w:rFonts w:ascii="Consolas" w:hAnsi="Consolas" w:cs="Consolas"/>
          <w:b/>
          <w:bCs/>
          <w:color w:val="000000"/>
          <w:sz w:val="23"/>
          <w:szCs w:val="23"/>
        </w:rPr>
        <w:t>,</w:t>
      </w:r>
      <w:r>
        <w:rPr>
          <w:rFonts w:ascii="Consolas" w:hAnsi="Consolas" w:cs="Consolas"/>
          <w:color w:val="3E4349"/>
          <w:sz w:val="23"/>
          <w:szCs w:val="23"/>
        </w:rPr>
        <w:t xml:space="preserve"> </w:t>
      </w:r>
      <w:r>
        <w:rPr>
          <w:rStyle w:val="n"/>
          <w:rFonts w:ascii="Consolas" w:hAnsi="Consolas" w:cs="Consolas"/>
          <w:color w:val="000000"/>
          <w:sz w:val="23"/>
          <w:szCs w:val="23"/>
        </w:rPr>
        <w:t>pyt</w:t>
      </w:r>
      <w:r>
        <w:rPr>
          <w:rStyle w:val="p"/>
          <w:rFonts w:ascii="Consolas" w:hAnsi="Consolas" w:cs="Consolas"/>
          <w:b/>
          <w:bCs/>
          <w:color w:val="000000"/>
          <w:sz w:val="23"/>
          <w:szCs w:val="23"/>
        </w:rPr>
        <w:t>)</w:t>
      </w:r>
    </w:p>
    <w:p w:rsidR="00336D82" w:rsidRDefault="00336D82" w:rsidP="00336D82">
      <w:pPr>
        <w:pStyle w:val="HTMLPreformatted"/>
        <w:shd w:val="clear" w:color="auto" w:fill="EEEEEE"/>
        <w:spacing w:before="225" w:after="225" w:line="312" w:lineRule="atLeast"/>
        <w:ind w:left="-450" w:right="-450"/>
        <w:rPr>
          <w:rFonts w:ascii="Consolas" w:hAnsi="Consolas" w:cs="Consolas"/>
          <w:color w:val="3E4349"/>
          <w:sz w:val="23"/>
          <w:szCs w:val="23"/>
        </w:rPr>
      </w:pPr>
      <w:r>
        <w:rPr>
          <w:rStyle w:val="go"/>
          <w:rFonts w:ascii="Consolas" w:hAnsi="Consolas" w:cs="Consolas"/>
          <w:color w:val="808080"/>
          <w:sz w:val="23"/>
          <w:szCs w:val="23"/>
        </w:rPr>
        <w:t>[(3, 4, 5), (6, 8, 10), (5, 12, 13), (9, 12, 15), (8, 15, 17), (12, 16, 20), (15, 20, 25), (7, 24, 25), (10, 24, 26), (20, 21, 29)]</w:t>
      </w:r>
    </w:p>
    <w:p w:rsidR="00336D82" w:rsidRDefault="00336D82" w:rsidP="00336D82">
      <w:pPr>
        <w:pStyle w:val="Heading3"/>
        <w:shd w:val="clear" w:color="auto" w:fill="FFFFFF"/>
        <w:spacing w:before="450" w:after="150"/>
        <w:rPr>
          <w:rFonts w:ascii="Garamond" w:hAnsi="Garamond"/>
          <w:b w:val="0"/>
          <w:bCs w:val="0"/>
          <w:color w:val="3E4349"/>
          <w:sz w:val="39"/>
          <w:szCs w:val="39"/>
        </w:rPr>
      </w:pPr>
      <w:r>
        <w:rPr>
          <w:rFonts w:ascii="Garamond" w:hAnsi="Garamond"/>
          <w:b w:val="0"/>
          <w:bCs w:val="0"/>
          <w:color w:val="3E4349"/>
          <w:sz w:val="39"/>
          <w:szCs w:val="39"/>
        </w:rPr>
        <w:t>5.3.1. Example: Reading multiple files</w:t>
      </w:r>
    </w:p>
    <w:p w:rsidR="00336D82" w:rsidRDefault="00336D82" w:rsidP="00336D82">
      <w:pPr>
        <w:pStyle w:val="NormalWeb"/>
        <w:shd w:val="clear" w:color="auto" w:fill="FFFFFF"/>
        <w:spacing w:line="336" w:lineRule="atLeast"/>
        <w:rPr>
          <w:rFonts w:ascii="Georgia" w:hAnsi="Georgia"/>
          <w:color w:val="3E4349"/>
          <w:sz w:val="26"/>
          <w:szCs w:val="26"/>
        </w:rPr>
      </w:pPr>
      <w:proofErr w:type="gramStart"/>
      <w:r>
        <w:rPr>
          <w:rFonts w:ascii="Georgia" w:hAnsi="Georgia"/>
          <w:color w:val="3E4349"/>
          <w:sz w:val="26"/>
          <w:szCs w:val="26"/>
        </w:rPr>
        <w:t>Lets</w:t>
      </w:r>
      <w:proofErr w:type="gramEnd"/>
      <w:r>
        <w:rPr>
          <w:rFonts w:ascii="Georgia" w:hAnsi="Georgia"/>
          <w:color w:val="3E4349"/>
          <w:sz w:val="26"/>
          <w:szCs w:val="26"/>
        </w:rPr>
        <w:t xml:space="preserve"> say we want to write a program that takes a list of filenames as arguments and prints contents of all those files, like</w:t>
      </w:r>
      <w:r>
        <w:rPr>
          <w:rStyle w:val="apple-converted-space"/>
          <w:rFonts w:ascii="Georgia" w:eastAsiaTheme="majorEastAsia" w:hAnsi="Georgia"/>
          <w:color w:val="3E4349"/>
          <w:sz w:val="26"/>
          <w:szCs w:val="26"/>
        </w:rPr>
        <w:t> </w:t>
      </w:r>
      <w:r>
        <w:rPr>
          <w:rStyle w:val="pre"/>
          <w:rFonts w:ascii="Consolas" w:hAnsi="Consolas" w:cs="Consolas"/>
          <w:color w:val="222222"/>
          <w:sz w:val="23"/>
          <w:szCs w:val="23"/>
          <w:shd w:val="clear" w:color="auto" w:fill="ECF0F3"/>
        </w:rPr>
        <w:t>cat</w:t>
      </w:r>
      <w:r>
        <w:rPr>
          <w:rStyle w:val="apple-converted-space"/>
          <w:rFonts w:ascii="Georgia" w:eastAsiaTheme="majorEastAsia" w:hAnsi="Georgia"/>
          <w:color w:val="3E4349"/>
          <w:sz w:val="26"/>
          <w:szCs w:val="26"/>
        </w:rPr>
        <w:t> </w:t>
      </w:r>
      <w:r>
        <w:rPr>
          <w:rFonts w:ascii="Georgia" w:hAnsi="Georgia"/>
          <w:color w:val="3E4349"/>
          <w:sz w:val="26"/>
          <w:szCs w:val="26"/>
        </w:rPr>
        <w:t>command in unix.</w:t>
      </w:r>
    </w:p>
    <w:p w:rsidR="00336D82" w:rsidRDefault="00336D82" w:rsidP="00336D82">
      <w:pPr>
        <w:pStyle w:val="NormalWeb"/>
        <w:shd w:val="clear" w:color="auto" w:fill="FFFFFF"/>
        <w:spacing w:line="336" w:lineRule="atLeast"/>
        <w:rPr>
          <w:rFonts w:ascii="Georgia" w:hAnsi="Georgia"/>
          <w:color w:val="3E4349"/>
          <w:sz w:val="26"/>
          <w:szCs w:val="26"/>
        </w:rPr>
      </w:pPr>
      <w:r>
        <w:rPr>
          <w:rFonts w:ascii="Georgia" w:hAnsi="Georgia"/>
          <w:color w:val="3E4349"/>
          <w:sz w:val="26"/>
          <w:szCs w:val="26"/>
        </w:rPr>
        <w:t>The traditional way to implement it is:</w:t>
      </w:r>
    </w:p>
    <w:p w:rsidR="00336D82" w:rsidRDefault="00336D82" w:rsidP="00336D82">
      <w:pPr>
        <w:pStyle w:val="HTMLPreformatted"/>
        <w:shd w:val="clear" w:color="auto" w:fill="EEEEEE"/>
        <w:spacing w:before="225" w:after="225" w:line="312" w:lineRule="atLeast"/>
        <w:ind w:left="-450" w:right="-450"/>
        <w:rPr>
          <w:rFonts w:ascii="Consolas" w:hAnsi="Consolas" w:cs="Consolas"/>
          <w:color w:val="3E4349"/>
          <w:sz w:val="23"/>
          <w:szCs w:val="23"/>
        </w:rPr>
      </w:pPr>
      <w:proofErr w:type="gramStart"/>
      <w:r>
        <w:rPr>
          <w:rStyle w:val="k"/>
          <w:rFonts w:ascii="Consolas" w:hAnsi="Consolas" w:cs="Consolas"/>
          <w:b/>
          <w:bCs/>
          <w:color w:val="004461"/>
          <w:sz w:val="23"/>
          <w:szCs w:val="23"/>
        </w:rPr>
        <w:t>def</w:t>
      </w:r>
      <w:proofErr w:type="gramEnd"/>
      <w:r>
        <w:rPr>
          <w:rFonts w:ascii="Consolas" w:hAnsi="Consolas" w:cs="Consolas"/>
          <w:color w:val="3E4349"/>
          <w:sz w:val="23"/>
          <w:szCs w:val="23"/>
        </w:rPr>
        <w:t xml:space="preserve"> </w:t>
      </w:r>
      <w:r>
        <w:rPr>
          <w:rStyle w:val="nf"/>
          <w:rFonts w:ascii="Consolas" w:hAnsi="Consolas" w:cs="Consolas"/>
          <w:color w:val="000000"/>
          <w:sz w:val="23"/>
          <w:szCs w:val="23"/>
        </w:rPr>
        <w:t>cat</w:t>
      </w:r>
      <w:r>
        <w:rPr>
          <w:rStyle w:val="p"/>
          <w:rFonts w:ascii="Consolas" w:hAnsi="Consolas" w:cs="Consolas"/>
          <w:b/>
          <w:bCs/>
          <w:color w:val="000000"/>
          <w:sz w:val="23"/>
          <w:szCs w:val="23"/>
        </w:rPr>
        <w:t>(</w:t>
      </w:r>
      <w:r>
        <w:rPr>
          <w:rStyle w:val="n"/>
          <w:rFonts w:ascii="Consolas" w:hAnsi="Consolas" w:cs="Consolas"/>
          <w:color w:val="000000"/>
          <w:sz w:val="23"/>
          <w:szCs w:val="23"/>
        </w:rPr>
        <w:t>filenames</w:t>
      </w:r>
      <w:r>
        <w:rPr>
          <w:rStyle w:val="p"/>
          <w:rFonts w:ascii="Consolas" w:hAnsi="Consolas" w:cs="Consolas"/>
          <w:b/>
          <w:bCs/>
          <w:color w:val="000000"/>
          <w:sz w:val="23"/>
          <w:szCs w:val="23"/>
        </w:rPr>
        <w:t>):</w:t>
      </w:r>
    </w:p>
    <w:p w:rsidR="00336D82" w:rsidRDefault="00336D82" w:rsidP="00336D82">
      <w:pPr>
        <w:pStyle w:val="HTMLPreformatted"/>
        <w:shd w:val="clear" w:color="auto" w:fill="EEEEEE"/>
        <w:spacing w:before="225" w:after="225" w:line="312" w:lineRule="atLeast"/>
        <w:ind w:left="-450" w:right="-450"/>
        <w:rPr>
          <w:rFonts w:ascii="Consolas" w:hAnsi="Consolas" w:cs="Consolas"/>
          <w:color w:val="3E4349"/>
          <w:sz w:val="23"/>
          <w:szCs w:val="23"/>
        </w:rPr>
      </w:pPr>
      <w:r>
        <w:rPr>
          <w:rFonts w:ascii="Consolas" w:hAnsi="Consolas" w:cs="Consolas"/>
          <w:color w:val="3E4349"/>
          <w:sz w:val="23"/>
          <w:szCs w:val="23"/>
        </w:rPr>
        <w:t xml:space="preserve">    </w:t>
      </w:r>
      <w:proofErr w:type="gramStart"/>
      <w:r>
        <w:rPr>
          <w:rStyle w:val="k"/>
          <w:rFonts w:ascii="Consolas" w:hAnsi="Consolas" w:cs="Consolas"/>
          <w:b/>
          <w:bCs/>
          <w:color w:val="004461"/>
          <w:sz w:val="23"/>
          <w:szCs w:val="23"/>
        </w:rPr>
        <w:t>for</w:t>
      </w:r>
      <w:proofErr w:type="gramEnd"/>
      <w:r>
        <w:rPr>
          <w:rFonts w:ascii="Consolas" w:hAnsi="Consolas" w:cs="Consolas"/>
          <w:color w:val="3E4349"/>
          <w:sz w:val="23"/>
          <w:szCs w:val="23"/>
        </w:rPr>
        <w:t xml:space="preserve"> </w:t>
      </w:r>
      <w:r>
        <w:rPr>
          <w:rStyle w:val="n"/>
          <w:rFonts w:ascii="Consolas" w:hAnsi="Consolas" w:cs="Consolas"/>
          <w:color w:val="000000"/>
          <w:sz w:val="23"/>
          <w:szCs w:val="23"/>
        </w:rPr>
        <w:t>f</w:t>
      </w:r>
      <w:r>
        <w:rPr>
          <w:rFonts w:ascii="Consolas" w:hAnsi="Consolas" w:cs="Consolas"/>
          <w:color w:val="3E4349"/>
          <w:sz w:val="23"/>
          <w:szCs w:val="23"/>
        </w:rPr>
        <w:t xml:space="preserve"> </w:t>
      </w:r>
      <w:r>
        <w:rPr>
          <w:rStyle w:val="ow"/>
          <w:rFonts w:ascii="Consolas" w:hAnsi="Consolas" w:cs="Consolas"/>
          <w:b/>
          <w:bCs/>
          <w:color w:val="004461"/>
          <w:sz w:val="23"/>
          <w:szCs w:val="23"/>
        </w:rPr>
        <w:t>in</w:t>
      </w:r>
      <w:r>
        <w:rPr>
          <w:rFonts w:ascii="Consolas" w:hAnsi="Consolas" w:cs="Consolas"/>
          <w:color w:val="3E4349"/>
          <w:sz w:val="23"/>
          <w:szCs w:val="23"/>
        </w:rPr>
        <w:t xml:space="preserve"> </w:t>
      </w:r>
      <w:r>
        <w:rPr>
          <w:rStyle w:val="n"/>
          <w:rFonts w:ascii="Consolas" w:hAnsi="Consolas" w:cs="Consolas"/>
          <w:color w:val="000000"/>
          <w:sz w:val="23"/>
          <w:szCs w:val="23"/>
        </w:rPr>
        <w:t>filenames</w:t>
      </w:r>
      <w:r>
        <w:rPr>
          <w:rStyle w:val="p"/>
          <w:rFonts w:ascii="Consolas" w:hAnsi="Consolas" w:cs="Consolas"/>
          <w:b/>
          <w:bCs/>
          <w:color w:val="000000"/>
          <w:sz w:val="23"/>
          <w:szCs w:val="23"/>
        </w:rPr>
        <w:t>:</w:t>
      </w:r>
    </w:p>
    <w:p w:rsidR="00336D82" w:rsidRDefault="00336D82" w:rsidP="00336D82">
      <w:pPr>
        <w:pStyle w:val="HTMLPreformatted"/>
        <w:shd w:val="clear" w:color="auto" w:fill="EEEEEE"/>
        <w:spacing w:before="225" w:after="225" w:line="312" w:lineRule="atLeast"/>
        <w:ind w:left="-450" w:right="-450"/>
        <w:rPr>
          <w:rFonts w:ascii="Consolas" w:hAnsi="Consolas" w:cs="Consolas"/>
          <w:color w:val="3E4349"/>
          <w:sz w:val="23"/>
          <w:szCs w:val="23"/>
        </w:rPr>
      </w:pPr>
      <w:r>
        <w:rPr>
          <w:rFonts w:ascii="Consolas" w:hAnsi="Consolas" w:cs="Consolas"/>
          <w:color w:val="3E4349"/>
          <w:sz w:val="23"/>
          <w:szCs w:val="23"/>
        </w:rPr>
        <w:t xml:space="preserve">        </w:t>
      </w:r>
      <w:proofErr w:type="gramStart"/>
      <w:r>
        <w:rPr>
          <w:rStyle w:val="k"/>
          <w:rFonts w:ascii="Consolas" w:hAnsi="Consolas" w:cs="Consolas"/>
          <w:b/>
          <w:bCs/>
          <w:color w:val="004461"/>
          <w:sz w:val="23"/>
          <w:szCs w:val="23"/>
        </w:rPr>
        <w:t>for</w:t>
      </w:r>
      <w:proofErr w:type="gramEnd"/>
      <w:r>
        <w:rPr>
          <w:rFonts w:ascii="Consolas" w:hAnsi="Consolas" w:cs="Consolas"/>
          <w:color w:val="3E4349"/>
          <w:sz w:val="23"/>
          <w:szCs w:val="23"/>
        </w:rPr>
        <w:t xml:space="preserve"> </w:t>
      </w:r>
      <w:r>
        <w:rPr>
          <w:rStyle w:val="n"/>
          <w:rFonts w:ascii="Consolas" w:hAnsi="Consolas" w:cs="Consolas"/>
          <w:color w:val="000000"/>
          <w:sz w:val="23"/>
          <w:szCs w:val="23"/>
        </w:rPr>
        <w:t>line</w:t>
      </w:r>
      <w:r>
        <w:rPr>
          <w:rFonts w:ascii="Consolas" w:hAnsi="Consolas" w:cs="Consolas"/>
          <w:color w:val="3E4349"/>
          <w:sz w:val="23"/>
          <w:szCs w:val="23"/>
        </w:rPr>
        <w:t xml:space="preserve"> </w:t>
      </w:r>
      <w:r>
        <w:rPr>
          <w:rStyle w:val="ow"/>
          <w:rFonts w:ascii="Consolas" w:hAnsi="Consolas" w:cs="Consolas"/>
          <w:b/>
          <w:bCs/>
          <w:color w:val="004461"/>
          <w:sz w:val="23"/>
          <w:szCs w:val="23"/>
        </w:rPr>
        <w:t>in</w:t>
      </w:r>
      <w:r>
        <w:rPr>
          <w:rFonts w:ascii="Consolas" w:hAnsi="Consolas" w:cs="Consolas"/>
          <w:color w:val="3E4349"/>
          <w:sz w:val="23"/>
          <w:szCs w:val="23"/>
        </w:rPr>
        <w:t xml:space="preserve"> </w:t>
      </w:r>
      <w:r>
        <w:rPr>
          <w:rStyle w:val="nb"/>
          <w:rFonts w:ascii="Consolas" w:hAnsi="Consolas" w:cs="Consolas"/>
          <w:color w:val="004461"/>
          <w:sz w:val="23"/>
          <w:szCs w:val="23"/>
        </w:rPr>
        <w:t>open</w:t>
      </w:r>
      <w:r>
        <w:rPr>
          <w:rStyle w:val="p"/>
          <w:rFonts w:ascii="Consolas" w:hAnsi="Consolas" w:cs="Consolas"/>
          <w:b/>
          <w:bCs/>
          <w:color w:val="000000"/>
          <w:sz w:val="23"/>
          <w:szCs w:val="23"/>
        </w:rPr>
        <w:t>(</w:t>
      </w:r>
      <w:r>
        <w:rPr>
          <w:rStyle w:val="n"/>
          <w:rFonts w:ascii="Consolas" w:hAnsi="Consolas" w:cs="Consolas"/>
          <w:color w:val="000000"/>
          <w:sz w:val="23"/>
          <w:szCs w:val="23"/>
        </w:rPr>
        <w:t>f</w:t>
      </w:r>
      <w:r>
        <w:rPr>
          <w:rStyle w:val="p"/>
          <w:rFonts w:ascii="Consolas" w:hAnsi="Consolas" w:cs="Consolas"/>
          <w:b/>
          <w:bCs/>
          <w:color w:val="000000"/>
          <w:sz w:val="23"/>
          <w:szCs w:val="23"/>
        </w:rPr>
        <w:t>):</w:t>
      </w:r>
    </w:p>
    <w:p w:rsidR="00336D82" w:rsidRDefault="00336D82" w:rsidP="00336D82">
      <w:pPr>
        <w:pStyle w:val="HTMLPreformatted"/>
        <w:shd w:val="clear" w:color="auto" w:fill="EEEEEE"/>
        <w:spacing w:before="225" w:after="225" w:line="312" w:lineRule="atLeast"/>
        <w:ind w:left="-450" w:right="-450"/>
        <w:rPr>
          <w:rFonts w:ascii="Consolas" w:hAnsi="Consolas" w:cs="Consolas"/>
          <w:color w:val="3E4349"/>
          <w:sz w:val="23"/>
          <w:szCs w:val="23"/>
        </w:rPr>
      </w:pPr>
      <w:r>
        <w:rPr>
          <w:rFonts w:ascii="Consolas" w:hAnsi="Consolas" w:cs="Consolas"/>
          <w:color w:val="3E4349"/>
          <w:sz w:val="23"/>
          <w:szCs w:val="23"/>
        </w:rPr>
        <w:t xml:space="preserve">            </w:t>
      </w:r>
      <w:proofErr w:type="gramStart"/>
      <w:r>
        <w:rPr>
          <w:rStyle w:val="k"/>
          <w:rFonts w:ascii="Consolas" w:hAnsi="Consolas" w:cs="Consolas"/>
          <w:b/>
          <w:bCs/>
          <w:color w:val="004461"/>
          <w:sz w:val="23"/>
          <w:szCs w:val="23"/>
        </w:rPr>
        <w:t>print</w:t>
      </w:r>
      <w:proofErr w:type="gramEnd"/>
      <w:r>
        <w:rPr>
          <w:rFonts w:ascii="Consolas" w:hAnsi="Consolas" w:cs="Consolas"/>
          <w:color w:val="3E4349"/>
          <w:sz w:val="23"/>
          <w:szCs w:val="23"/>
        </w:rPr>
        <w:t xml:space="preserve"> </w:t>
      </w:r>
      <w:r>
        <w:rPr>
          <w:rStyle w:val="n"/>
          <w:rFonts w:ascii="Consolas" w:hAnsi="Consolas" w:cs="Consolas"/>
          <w:color w:val="000000"/>
          <w:sz w:val="23"/>
          <w:szCs w:val="23"/>
        </w:rPr>
        <w:t>line</w:t>
      </w:r>
      <w:r>
        <w:rPr>
          <w:rStyle w:val="p"/>
          <w:rFonts w:ascii="Consolas" w:hAnsi="Consolas" w:cs="Consolas"/>
          <w:b/>
          <w:bCs/>
          <w:color w:val="000000"/>
          <w:sz w:val="23"/>
          <w:szCs w:val="23"/>
        </w:rPr>
        <w:t>,</w:t>
      </w:r>
    </w:p>
    <w:p w:rsidR="00336D82" w:rsidRDefault="00336D82" w:rsidP="00336D82">
      <w:pPr>
        <w:pStyle w:val="NormalWeb"/>
        <w:shd w:val="clear" w:color="auto" w:fill="FFFFFF"/>
        <w:spacing w:line="336" w:lineRule="atLeast"/>
        <w:rPr>
          <w:rFonts w:ascii="Georgia" w:hAnsi="Georgia"/>
          <w:color w:val="3E4349"/>
          <w:sz w:val="26"/>
          <w:szCs w:val="26"/>
        </w:rPr>
      </w:pPr>
      <w:r>
        <w:rPr>
          <w:rFonts w:ascii="Georgia" w:hAnsi="Georgia"/>
          <w:color w:val="3E4349"/>
          <w:sz w:val="26"/>
          <w:szCs w:val="26"/>
        </w:rPr>
        <w:t xml:space="preserve">Now, </w:t>
      </w:r>
      <w:proofErr w:type="gramStart"/>
      <w:r>
        <w:rPr>
          <w:rFonts w:ascii="Georgia" w:hAnsi="Georgia"/>
          <w:color w:val="3E4349"/>
          <w:sz w:val="26"/>
          <w:szCs w:val="26"/>
        </w:rPr>
        <w:t>lets</w:t>
      </w:r>
      <w:proofErr w:type="gramEnd"/>
      <w:r>
        <w:rPr>
          <w:rFonts w:ascii="Georgia" w:hAnsi="Georgia"/>
          <w:color w:val="3E4349"/>
          <w:sz w:val="26"/>
          <w:szCs w:val="26"/>
        </w:rPr>
        <w:t xml:space="preserve"> say we want to print only the line which has a particular substring, like</w:t>
      </w:r>
      <w:r>
        <w:rPr>
          <w:rStyle w:val="apple-converted-space"/>
          <w:rFonts w:ascii="Georgia" w:eastAsiaTheme="majorEastAsia" w:hAnsi="Georgia"/>
          <w:color w:val="3E4349"/>
          <w:sz w:val="26"/>
          <w:szCs w:val="26"/>
        </w:rPr>
        <w:t> </w:t>
      </w:r>
      <w:r>
        <w:rPr>
          <w:rStyle w:val="pre"/>
          <w:rFonts w:ascii="Consolas" w:hAnsi="Consolas" w:cs="Consolas"/>
          <w:color w:val="222222"/>
          <w:sz w:val="23"/>
          <w:szCs w:val="23"/>
          <w:shd w:val="clear" w:color="auto" w:fill="ECF0F3"/>
        </w:rPr>
        <w:t>grep</w:t>
      </w:r>
      <w:r>
        <w:rPr>
          <w:rFonts w:ascii="Georgia" w:hAnsi="Georgia"/>
          <w:color w:val="3E4349"/>
          <w:sz w:val="26"/>
          <w:szCs w:val="26"/>
        </w:rPr>
        <w:t>command in unix.</w:t>
      </w:r>
    </w:p>
    <w:p w:rsidR="00336D82" w:rsidRDefault="00336D82" w:rsidP="00336D82">
      <w:pPr>
        <w:pStyle w:val="HTMLPreformatted"/>
        <w:shd w:val="clear" w:color="auto" w:fill="EEEEEE"/>
        <w:spacing w:before="225" w:after="225" w:line="312" w:lineRule="atLeast"/>
        <w:ind w:left="-450" w:right="-450"/>
        <w:rPr>
          <w:rFonts w:ascii="Consolas" w:hAnsi="Consolas" w:cs="Consolas"/>
          <w:color w:val="3E4349"/>
          <w:sz w:val="23"/>
          <w:szCs w:val="23"/>
        </w:rPr>
      </w:pPr>
      <w:proofErr w:type="gramStart"/>
      <w:r>
        <w:rPr>
          <w:rStyle w:val="k"/>
          <w:rFonts w:ascii="Consolas" w:hAnsi="Consolas" w:cs="Consolas"/>
          <w:b/>
          <w:bCs/>
          <w:color w:val="004461"/>
          <w:sz w:val="23"/>
          <w:szCs w:val="23"/>
        </w:rPr>
        <w:t>def</w:t>
      </w:r>
      <w:proofErr w:type="gramEnd"/>
      <w:r>
        <w:rPr>
          <w:rFonts w:ascii="Consolas" w:hAnsi="Consolas" w:cs="Consolas"/>
          <w:color w:val="3E4349"/>
          <w:sz w:val="23"/>
          <w:szCs w:val="23"/>
        </w:rPr>
        <w:t xml:space="preserve"> </w:t>
      </w:r>
      <w:r>
        <w:rPr>
          <w:rStyle w:val="nf"/>
          <w:rFonts w:ascii="Consolas" w:hAnsi="Consolas" w:cs="Consolas"/>
          <w:color w:val="000000"/>
          <w:sz w:val="23"/>
          <w:szCs w:val="23"/>
        </w:rPr>
        <w:t>grep</w:t>
      </w:r>
      <w:r>
        <w:rPr>
          <w:rStyle w:val="p"/>
          <w:rFonts w:ascii="Consolas" w:hAnsi="Consolas" w:cs="Consolas"/>
          <w:b/>
          <w:bCs/>
          <w:color w:val="000000"/>
          <w:sz w:val="23"/>
          <w:szCs w:val="23"/>
        </w:rPr>
        <w:t>(</w:t>
      </w:r>
      <w:r>
        <w:rPr>
          <w:rStyle w:val="n"/>
          <w:rFonts w:ascii="Consolas" w:hAnsi="Consolas" w:cs="Consolas"/>
          <w:color w:val="000000"/>
          <w:sz w:val="23"/>
          <w:szCs w:val="23"/>
        </w:rPr>
        <w:t>pattern</w:t>
      </w:r>
      <w:r>
        <w:rPr>
          <w:rStyle w:val="p"/>
          <w:rFonts w:ascii="Consolas" w:hAnsi="Consolas" w:cs="Consolas"/>
          <w:b/>
          <w:bCs/>
          <w:color w:val="000000"/>
          <w:sz w:val="23"/>
          <w:szCs w:val="23"/>
        </w:rPr>
        <w:t>,</w:t>
      </w:r>
      <w:r>
        <w:rPr>
          <w:rFonts w:ascii="Consolas" w:hAnsi="Consolas" w:cs="Consolas"/>
          <w:color w:val="3E4349"/>
          <w:sz w:val="23"/>
          <w:szCs w:val="23"/>
        </w:rPr>
        <w:t xml:space="preserve"> </w:t>
      </w:r>
      <w:r>
        <w:rPr>
          <w:rStyle w:val="n"/>
          <w:rFonts w:ascii="Consolas" w:hAnsi="Consolas" w:cs="Consolas"/>
          <w:color w:val="000000"/>
          <w:sz w:val="23"/>
          <w:szCs w:val="23"/>
        </w:rPr>
        <w:t>filenames</w:t>
      </w:r>
      <w:r>
        <w:rPr>
          <w:rStyle w:val="p"/>
          <w:rFonts w:ascii="Consolas" w:hAnsi="Consolas" w:cs="Consolas"/>
          <w:b/>
          <w:bCs/>
          <w:color w:val="000000"/>
          <w:sz w:val="23"/>
          <w:szCs w:val="23"/>
        </w:rPr>
        <w:t>):</w:t>
      </w:r>
    </w:p>
    <w:p w:rsidR="00336D82" w:rsidRDefault="00336D82" w:rsidP="00336D82">
      <w:pPr>
        <w:pStyle w:val="HTMLPreformatted"/>
        <w:shd w:val="clear" w:color="auto" w:fill="EEEEEE"/>
        <w:spacing w:before="225" w:after="225" w:line="312" w:lineRule="atLeast"/>
        <w:ind w:left="-450" w:right="-450"/>
        <w:rPr>
          <w:rFonts w:ascii="Consolas" w:hAnsi="Consolas" w:cs="Consolas"/>
          <w:color w:val="3E4349"/>
          <w:sz w:val="23"/>
          <w:szCs w:val="23"/>
        </w:rPr>
      </w:pPr>
      <w:r>
        <w:rPr>
          <w:rFonts w:ascii="Consolas" w:hAnsi="Consolas" w:cs="Consolas"/>
          <w:color w:val="3E4349"/>
          <w:sz w:val="23"/>
          <w:szCs w:val="23"/>
        </w:rPr>
        <w:t xml:space="preserve">    </w:t>
      </w:r>
      <w:proofErr w:type="gramStart"/>
      <w:r>
        <w:rPr>
          <w:rStyle w:val="k"/>
          <w:rFonts w:ascii="Consolas" w:hAnsi="Consolas" w:cs="Consolas"/>
          <w:b/>
          <w:bCs/>
          <w:color w:val="004461"/>
          <w:sz w:val="23"/>
          <w:szCs w:val="23"/>
        </w:rPr>
        <w:t>for</w:t>
      </w:r>
      <w:proofErr w:type="gramEnd"/>
      <w:r>
        <w:rPr>
          <w:rFonts w:ascii="Consolas" w:hAnsi="Consolas" w:cs="Consolas"/>
          <w:color w:val="3E4349"/>
          <w:sz w:val="23"/>
          <w:szCs w:val="23"/>
        </w:rPr>
        <w:t xml:space="preserve"> </w:t>
      </w:r>
      <w:r>
        <w:rPr>
          <w:rStyle w:val="n"/>
          <w:rFonts w:ascii="Consolas" w:hAnsi="Consolas" w:cs="Consolas"/>
          <w:color w:val="000000"/>
          <w:sz w:val="23"/>
          <w:szCs w:val="23"/>
        </w:rPr>
        <w:t>f</w:t>
      </w:r>
      <w:r>
        <w:rPr>
          <w:rFonts w:ascii="Consolas" w:hAnsi="Consolas" w:cs="Consolas"/>
          <w:color w:val="3E4349"/>
          <w:sz w:val="23"/>
          <w:szCs w:val="23"/>
        </w:rPr>
        <w:t xml:space="preserve"> </w:t>
      </w:r>
      <w:r>
        <w:rPr>
          <w:rStyle w:val="ow"/>
          <w:rFonts w:ascii="Consolas" w:hAnsi="Consolas" w:cs="Consolas"/>
          <w:b/>
          <w:bCs/>
          <w:color w:val="004461"/>
          <w:sz w:val="23"/>
          <w:szCs w:val="23"/>
        </w:rPr>
        <w:t>in</w:t>
      </w:r>
      <w:r>
        <w:rPr>
          <w:rFonts w:ascii="Consolas" w:hAnsi="Consolas" w:cs="Consolas"/>
          <w:color w:val="3E4349"/>
          <w:sz w:val="23"/>
          <w:szCs w:val="23"/>
        </w:rPr>
        <w:t xml:space="preserve"> </w:t>
      </w:r>
      <w:r>
        <w:rPr>
          <w:rStyle w:val="n"/>
          <w:rFonts w:ascii="Consolas" w:hAnsi="Consolas" w:cs="Consolas"/>
          <w:color w:val="000000"/>
          <w:sz w:val="23"/>
          <w:szCs w:val="23"/>
        </w:rPr>
        <w:t>filenames</w:t>
      </w:r>
      <w:r>
        <w:rPr>
          <w:rStyle w:val="p"/>
          <w:rFonts w:ascii="Consolas" w:hAnsi="Consolas" w:cs="Consolas"/>
          <w:b/>
          <w:bCs/>
          <w:color w:val="000000"/>
          <w:sz w:val="23"/>
          <w:szCs w:val="23"/>
        </w:rPr>
        <w:t>:</w:t>
      </w:r>
    </w:p>
    <w:p w:rsidR="00336D82" w:rsidRDefault="00336D82" w:rsidP="00336D82">
      <w:pPr>
        <w:pStyle w:val="HTMLPreformatted"/>
        <w:shd w:val="clear" w:color="auto" w:fill="EEEEEE"/>
        <w:spacing w:before="225" w:after="225" w:line="312" w:lineRule="atLeast"/>
        <w:ind w:left="-450" w:right="-450"/>
        <w:rPr>
          <w:rFonts w:ascii="Consolas" w:hAnsi="Consolas" w:cs="Consolas"/>
          <w:color w:val="3E4349"/>
          <w:sz w:val="23"/>
          <w:szCs w:val="23"/>
        </w:rPr>
      </w:pPr>
      <w:r>
        <w:rPr>
          <w:rFonts w:ascii="Consolas" w:hAnsi="Consolas" w:cs="Consolas"/>
          <w:color w:val="3E4349"/>
          <w:sz w:val="23"/>
          <w:szCs w:val="23"/>
        </w:rPr>
        <w:t xml:space="preserve">        </w:t>
      </w:r>
      <w:proofErr w:type="gramStart"/>
      <w:r>
        <w:rPr>
          <w:rStyle w:val="k"/>
          <w:rFonts w:ascii="Consolas" w:hAnsi="Consolas" w:cs="Consolas"/>
          <w:b/>
          <w:bCs/>
          <w:color w:val="004461"/>
          <w:sz w:val="23"/>
          <w:szCs w:val="23"/>
        </w:rPr>
        <w:t>for</w:t>
      </w:r>
      <w:proofErr w:type="gramEnd"/>
      <w:r>
        <w:rPr>
          <w:rFonts w:ascii="Consolas" w:hAnsi="Consolas" w:cs="Consolas"/>
          <w:color w:val="3E4349"/>
          <w:sz w:val="23"/>
          <w:szCs w:val="23"/>
        </w:rPr>
        <w:t xml:space="preserve"> </w:t>
      </w:r>
      <w:r>
        <w:rPr>
          <w:rStyle w:val="n"/>
          <w:rFonts w:ascii="Consolas" w:hAnsi="Consolas" w:cs="Consolas"/>
          <w:color w:val="000000"/>
          <w:sz w:val="23"/>
          <w:szCs w:val="23"/>
        </w:rPr>
        <w:t>line</w:t>
      </w:r>
      <w:r>
        <w:rPr>
          <w:rFonts w:ascii="Consolas" w:hAnsi="Consolas" w:cs="Consolas"/>
          <w:color w:val="3E4349"/>
          <w:sz w:val="23"/>
          <w:szCs w:val="23"/>
        </w:rPr>
        <w:t xml:space="preserve"> </w:t>
      </w:r>
      <w:r>
        <w:rPr>
          <w:rStyle w:val="ow"/>
          <w:rFonts w:ascii="Consolas" w:hAnsi="Consolas" w:cs="Consolas"/>
          <w:b/>
          <w:bCs/>
          <w:color w:val="004461"/>
          <w:sz w:val="23"/>
          <w:szCs w:val="23"/>
        </w:rPr>
        <w:t>in</w:t>
      </w:r>
      <w:r>
        <w:rPr>
          <w:rFonts w:ascii="Consolas" w:hAnsi="Consolas" w:cs="Consolas"/>
          <w:color w:val="3E4349"/>
          <w:sz w:val="23"/>
          <w:szCs w:val="23"/>
        </w:rPr>
        <w:t xml:space="preserve"> </w:t>
      </w:r>
      <w:r>
        <w:rPr>
          <w:rStyle w:val="nb"/>
          <w:rFonts w:ascii="Consolas" w:hAnsi="Consolas" w:cs="Consolas"/>
          <w:color w:val="004461"/>
          <w:sz w:val="23"/>
          <w:szCs w:val="23"/>
        </w:rPr>
        <w:t>open</w:t>
      </w:r>
      <w:r>
        <w:rPr>
          <w:rStyle w:val="p"/>
          <w:rFonts w:ascii="Consolas" w:hAnsi="Consolas" w:cs="Consolas"/>
          <w:b/>
          <w:bCs/>
          <w:color w:val="000000"/>
          <w:sz w:val="23"/>
          <w:szCs w:val="23"/>
        </w:rPr>
        <w:t>(</w:t>
      </w:r>
      <w:r>
        <w:rPr>
          <w:rStyle w:val="n"/>
          <w:rFonts w:ascii="Consolas" w:hAnsi="Consolas" w:cs="Consolas"/>
          <w:color w:val="000000"/>
          <w:sz w:val="23"/>
          <w:szCs w:val="23"/>
        </w:rPr>
        <w:t>f</w:t>
      </w:r>
      <w:r>
        <w:rPr>
          <w:rStyle w:val="p"/>
          <w:rFonts w:ascii="Consolas" w:hAnsi="Consolas" w:cs="Consolas"/>
          <w:b/>
          <w:bCs/>
          <w:color w:val="000000"/>
          <w:sz w:val="23"/>
          <w:szCs w:val="23"/>
        </w:rPr>
        <w:t>):</w:t>
      </w:r>
    </w:p>
    <w:p w:rsidR="00336D82" w:rsidRDefault="00336D82" w:rsidP="00336D82">
      <w:pPr>
        <w:pStyle w:val="HTMLPreformatted"/>
        <w:shd w:val="clear" w:color="auto" w:fill="EEEEEE"/>
        <w:spacing w:before="225" w:after="225" w:line="312" w:lineRule="atLeast"/>
        <w:ind w:left="-450" w:right="-450"/>
        <w:rPr>
          <w:rFonts w:ascii="Consolas" w:hAnsi="Consolas" w:cs="Consolas"/>
          <w:color w:val="3E4349"/>
          <w:sz w:val="23"/>
          <w:szCs w:val="23"/>
        </w:rPr>
      </w:pPr>
      <w:r>
        <w:rPr>
          <w:rFonts w:ascii="Consolas" w:hAnsi="Consolas" w:cs="Consolas"/>
          <w:color w:val="3E4349"/>
          <w:sz w:val="23"/>
          <w:szCs w:val="23"/>
        </w:rPr>
        <w:lastRenderedPageBreak/>
        <w:t xml:space="preserve">            </w:t>
      </w:r>
      <w:proofErr w:type="gramStart"/>
      <w:r>
        <w:rPr>
          <w:rStyle w:val="k"/>
          <w:rFonts w:ascii="Consolas" w:hAnsi="Consolas" w:cs="Consolas"/>
          <w:b/>
          <w:bCs/>
          <w:color w:val="004461"/>
          <w:sz w:val="23"/>
          <w:szCs w:val="23"/>
        </w:rPr>
        <w:t>if</w:t>
      </w:r>
      <w:proofErr w:type="gramEnd"/>
      <w:r>
        <w:rPr>
          <w:rFonts w:ascii="Consolas" w:hAnsi="Consolas" w:cs="Consolas"/>
          <w:color w:val="3E4349"/>
          <w:sz w:val="23"/>
          <w:szCs w:val="23"/>
        </w:rPr>
        <w:t xml:space="preserve"> </w:t>
      </w:r>
      <w:r>
        <w:rPr>
          <w:rStyle w:val="n"/>
          <w:rFonts w:ascii="Consolas" w:hAnsi="Consolas" w:cs="Consolas"/>
          <w:color w:val="000000"/>
          <w:sz w:val="23"/>
          <w:szCs w:val="23"/>
        </w:rPr>
        <w:t>pattern</w:t>
      </w:r>
      <w:r>
        <w:rPr>
          <w:rFonts w:ascii="Consolas" w:hAnsi="Consolas" w:cs="Consolas"/>
          <w:color w:val="3E4349"/>
          <w:sz w:val="23"/>
          <w:szCs w:val="23"/>
        </w:rPr>
        <w:t xml:space="preserve"> </w:t>
      </w:r>
      <w:r>
        <w:rPr>
          <w:rStyle w:val="ow"/>
          <w:rFonts w:ascii="Consolas" w:hAnsi="Consolas" w:cs="Consolas"/>
          <w:b/>
          <w:bCs/>
          <w:color w:val="004461"/>
          <w:sz w:val="23"/>
          <w:szCs w:val="23"/>
        </w:rPr>
        <w:t>in</w:t>
      </w:r>
      <w:r>
        <w:rPr>
          <w:rFonts w:ascii="Consolas" w:hAnsi="Consolas" w:cs="Consolas"/>
          <w:color w:val="3E4349"/>
          <w:sz w:val="23"/>
          <w:szCs w:val="23"/>
        </w:rPr>
        <w:t xml:space="preserve"> </w:t>
      </w:r>
      <w:r>
        <w:rPr>
          <w:rStyle w:val="n"/>
          <w:rFonts w:ascii="Consolas" w:hAnsi="Consolas" w:cs="Consolas"/>
          <w:color w:val="000000"/>
          <w:sz w:val="23"/>
          <w:szCs w:val="23"/>
        </w:rPr>
        <w:t>line</w:t>
      </w:r>
      <w:r>
        <w:rPr>
          <w:rStyle w:val="p"/>
          <w:rFonts w:ascii="Consolas" w:hAnsi="Consolas" w:cs="Consolas"/>
          <w:b/>
          <w:bCs/>
          <w:color w:val="000000"/>
          <w:sz w:val="23"/>
          <w:szCs w:val="23"/>
        </w:rPr>
        <w:t>:</w:t>
      </w:r>
    </w:p>
    <w:p w:rsidR="00336D82" w:rsidRDefault="00336D82" w:rsidP="00336D82">
      <w:pPr>
        <w:pStyle w:val="HTMLPreformatted"/>
        <w:shd w:val="clear" w:color="auto" w:fill="EEEEEE"/>
        <w:spacing w:before="225" w:after="225" w:line="312" w:lineRule="atLeast"/>
        <w:ind w:left="-450" w:right="-450"/>
        <w:rPr>
          <w:rFonts w:ascii="Consolas" w:hAnsi="Consolas" w:cs="Consolas"/>
          <w:color w:val="3E4349"/>
          <w:sz w:val="23"/>
          <w:szCs w:val="23"/>
        </w:rPr>
      </w:pPr>
      <w:r>
        <w:rPr>
          <w:rFonts w:ascii="Consolas" w:hAnsi="Consolas" w:cs="Consolas"/>
          <w:color w:val="3E4349"/>
          <w:sz w:val="23"/>
          <w:szCs w:val="23"/>
        </w:rPr>
        <w:t xml:space="preserve">                </w:t>
      </w:r>
      <w:proofErr w:type="gramStart"/>
      <w:r>
        <w:rPr>
          <w:rStyle w:val="k"/>
          <w:rFonts w:ascii="Consolas" w:hAnsi="Consolas" w:cs="Consolas"/>
          <w:b/>
          <w:bCs/>
          <w:color w:val="004461"/>
          <w:sz w:val="23"/>
          <w:szCs w:val="23"/>
        </w:rPr>
        <w:t>print</w:t>
      </w:r>
      <w:proofErr w:type="gramEnd"/>
      <w:r>
        <w:rPr>
          <w:rFonts w:ascii="Consolas" w:hAnsi="Consolas" w:cs="Consolas"/>
          <w:color w:val="3E4349"/>
          <w:sz w:val="23"/>
          <w:szCs w:val="23"/>
        </w:rPr>
        <w:t xml:space="preserve"> </w:t>
      </w:r>
      <w:r>
        <w:rPr>
          <w:rStyle w:val="n"/>
          <w:rFonts w:ascii="Consolas" w:hAnsi="Consolas" w:cs="Consolas"/>
          <w:color w:val="000000"/>
          <w:sz w:val="23"/>
          <w:szCs w:val="23"/>
        </w:rPr>
        <w:t>line</w:t>
      </w:r>
      <w:r>
        <w:rPr>
          <w:rStyle w:val="p"/>
          <w:rFonts w:ascii="Consolas" w:hAnsi="Consolas" w:cs="Consolas"/>
          <w:b/>
          <w:bCs/>
          <w:color w:val="000000"/>
          <w:sz w:val="23"/>
          <w:szCs w:val="23"/>
        </w:rPr>
        <w:t>,</w:t>
      </w:r>
    </w:p>
    <w:p w:rsidR="00336D82" w:rsidRDefault="00336D82" w:rsidP="00336D82">
      <w:pPr>
        <w:pStyle w:val="NormalWeb"/>
        <w:shd w:val="clear" w:color="auto" w:fill="FFFFFF"/>
        <w:spacing w:line="336" w:lineRule="atLeast"/>
        <w:rPr>
          <w:rFonts w:ascii="Georgia" w:hAnsi="Georgia"/>
          <w:color w:val="3E4349"/>
          <w:sz w:val="26"/>
          <w:szCs w:val="26"/>
        </w:rPr>
      </w:pPr>
      <w:r>
        <w:rPr>
          <w:rFonts w:ascii="Georgia" w:hAnsi="Georgia"/>
          <w:color w:val="3E4349"/>
          <w:sz w:val="26"/>
          <w:szCs w:val="26"/>
        </w:rPr>
        <w:t>Both these programs have lot of code in common. It is hard to move the common part to a function. But with generators makes it possible to do it.</w:t>
      </w:r>
    </w:p>
    <w:p w:rsidR="00336D82" w:rsidRDefault="00336D82" w:rsidP="00336D82">
      <w:pPr>
        <w:pStyle w:val="HTMLPreformatted"/>
        <w:shd w:val="clear" w:color="auto" w:fill="EEEEEE"/>
        <w:spacing w:before="225" w:after="225" w:line="312" w:lineRule="atLeast"/>
        <w:ind w:left="-450" w:right="-450"/>
        <w:rPr>
          <w:rFonts w:ascii="Consolas" w:hAnsi="Consolas" w:cs="Consolas"/>
          <w:color w:val="3E4349"/>
          <w:sz w:val="23"/>
          <w:szCs w:val="23"/>
        </w:rPr>
      </w:pPr>
      <w:proofErr w:type="gramStart"/>
      <w:r>
        <w:rPr>
          <w:rStyle w:val="k"/>
          <w:rFonts w:ascii="Consolas" w:hAnsi="Consolas" w:cs="Consolas"/>
          <w:b/>
          <w:bCs/>
          <w:color w:val="004461"/>
          <w:sz w:val="23"/>
          <w:szCs w:val="23"/>
        </w:rPr>
        <w:t>def</w:t>
      </w:r>
      <w:proofErr w:type="gramEnd"/>
      <w:r>
        <w:rPr>
          <w:rFonts w:ascii="Consolas" w:hAnsi="Consolas" w:cs="Consolas"/>
          <w:color w:val="3E4349"/>
          <w:sz w:val="23"/>
          <w:szCs w:val="23"/>
        </w:rPr>
        <w:t xml:space="preserve"> </w:t>
      </w:r>
      <w:r>
        <w:rPr>
          <w:rStyle w:val="nf"/>
          <w:rFonts w:ascii="Consolas" w:hAnsi="Consolas" w:cs="Consolas"/>
          <w:color w:val="000000"/>
          <w:sz w:val="23"/>
          <w:szCs w:val="23"/>
        </w:rPr>
        <w:t>readfiles</w:t>
      </w:r>
      <w:r>
        <w:rPr>
          <w:rStyle w:val="p"/>
          <w:rFonts w:ascii="Consolas" w:hAnsi="Consolas" w:cs="Consolas"/>
          <w:b/>
          <w:bCs/>
          <w:color w:val="000000"/>
          <w:sz w:val="23"/>
          <w:szCs w:val="23"/>
        </w:rPr>
        <w:t>(</w:t>
      </w:r>
      <w:r>
        <w:rPr>
          <w:rStyle w:val="n"/>
          <w:rFonts w:ascii="Consolas" w:hAnsi="Consolas" w:cs="Consolas"/>
          <w:color w:val="000000"/>
          <w:sz w:val="23"/>
          <w:szCs w:val="23"/>
        </w:rPr>
        <w:t>filenames</w:t>
      </w:r>
      <w:r>
        <w:rPr>
          <w:rStyle w:val="p"/>
          <w:rFonts w:ascii="Consolas" w:hAnsi="Consolas" w:cs="Consolas"/>
          <w:b/>
          <w:bCs/>
          <w:color w:val="000000"/>
          <w:sz w:val="23"/>
          <w:szCs w:val="23"/>
        </w:rPr>
        <w:t>):</w:t>
      </w:r>
    </w:p>
    <w:p w:rsidR="00336D82" w:rsidRDefault="00336D82" w:rsidP="00336D82">
      <w:pPr>
        <w:pStyle w:val="HTMLPreformatted"/>
        <w:shd w:val="clear" w:color="auto" w:fill="EEEEEE"/>
        <w:spacing w:before="225" w:after="225" w:line="312" w:lineRule="atLeast"/>
        <w:ind w:left="-450" w:right="-450"/>
        <w:rPr>
          <w:rFonts w:ascii="Consolas" w:hAnsi="Consolas" w:cs="Consolas"/>
          <w:color w:val="3E4349"/>
          <w:sz w:val="23"/>
          <w:szCs w:val="23"/>
        </w:rPr>
      </w:pPr>
      <w:r>
        <w:rPr>
          <w:rFonts w:ascii="Consolas" w:hAnsi="Consolas" w:cs="Consolas"/>
          <w:color w:val="3E4349"/>
          <w:sz w:val="23"/>
          <w:szCs w:val="23"/>
        </w:rPr>
        <w:t xml:space="preserve">    </w:t>
      </w:r>
      <w:proofErr w:type="gramStart"/>
      <w:r>
        <w:rPr>
          <w:rStyle w:val="k"/>
          <w:rFonts w:ascii="Consolas" w:hAnsi="Consolas" w:cs="Consolas"/>
          <w:b/>
          <w:bCs/>
          <w:color w:val="004461"/>
          <w:sz w:val="23"/>
          <w:szCs w:val="23"/>
        </w:rPr>
        <w:t>for</w:t>
      </w:r>
      <w:proofErr w:type="gramEnd"/>
      <w:r>
        <w:rPr>
          <w:rFonts w:ascii="Consolas" w:hAnsi="Consolas" w:cs="Consolas"/>
          <w:color w:val="3E4349"/>
          <w:sz w:val="23"/>
          <w:szCs w:val="23"/>
        </w:rPr>
        <w:t xml:space="preserve"> </w:t>
      </w:r>
      <w:r>
        <w:rPr>
          <w:rStyle w:val="n"/>
          <w:rFonts w:ascii="Consolas" w:hAnsi="Consolas" w:cs="Consolas"/>
          <w:color w:val="000000"/>
          <w:sz w:val="23"/>
          <w:szCs w:val="23"/>
        </w:rPr>
        <w:t>f</w:t>
      </w:r>
      <w:r>
        <w:rPr>
          <w:rFonts w:ascii="Consolas" w:hAnsi="Consolas" w:cs="Consolas"/>
          <w:color w:val="3E4349"/>
          <w:sz w:val="23"/>
          <w:szCs w:val="23"/>
        </w:rPr>
        <w:t xml:space="preserve"> </w:t>
      </w:r>
      <w:r>
        <w:rPr>
          <w:rStyle w:val="ow"/>
          <w:rFonts w:ascii="Consolas" w:hAnsi="Consolas" w:cs="Consolas"/>
          <w:b/>
          <w:bCs/>
          <w:color w:val="004461"/>
          <w:sz w:val="23"/>
          <w:szCs w:val="23"/>
        </w:rPr>
        <w:t>in</w:t>
      </w:r>
      <w:r>
        <w:rPr>
          <w:rFonts w:ascii="Consolas" w:hAnsi="Consolas" w:cs="Consolas"/>
          <w:color w:val="3E4349"/>
          <w:sz w:val="23"/>
          <w:szCs w:val="23"/>
        </w:rPr>
        <w:t xml:space="preserve"> </w:t>
      </w:r>
      <w:r>
        <w:rPr>
          <w:rStyle w:val="n"/>
          <w:rFonts w:ascii="Consolas" w:hAnsi="Consolas" w:cs="Consolas"/>
          <w:color w:val="000000"/>
          <w:sz w:val="23"/>
          <w:szCs w:val="23"/>
        </w:rPr>
        <w:t>filenames</w:t>
      </w:r>
      <w:r>
        <w:rPr>
          <w:rStyle w:val="p"/>
          <w:rFonts w:ascii="Consolas" w:hAnsi="Consolas" w:cs="Consolas"/>
          <w:b/>
          <w:bCs/>
          <w:color w:val="000000"/>
          <w:sz w:val="23"/>
          <w:szCs w:val="23"/>
        </w:rPr>
        <w:t>:</w:t>
      </w:r>
    </w:p>
    <w:p w:rsidR="00336D82" w:rsidRDefault="00336D82" w:rsidP="00336D82">
      <w:pPr>
        <w:pStyle w:val="HTMLPreformatted"/>
        <w:shd w:val="clear" w:color="auto" w:fill="EEEEEE"/>
        <w:spacing w:before="225" w:after="225" w:line="312" w:lineRule="atLeast"/>
        <w:ind w:left="-450" w:right="-450"/>
        <w:rPr>
          <w:rFonts w:ascii="Consolas" w:hAnsi="Consolas" w:cs="Consolas"/>
          <w:color w:val="3E4349"/>
          <w:sz w:val="23"/>
          <w:szCs w:val="23"/>
        </w:rPr>
      </w:pPr>
      <w:r>
        <w:rPr>
          <w:rFonts w:ascii="Consolas" w:hAnsi="Consolas" w:cs="Consolas"/>
          <w:color w:val="3E4349"/>
          <w:sz w:val="23"/>
          <w:szCs w:val="23"/>
        </w:rPr>
        <w:t xml:space="preserve">        </w:t>
      </w:r>
      <w:proofErr w:type="gramStart"/>
      <w:r>
        <w:rPr>
          <w:rStyle w:val="k"/>
          <w:rFonts w:ascii="Consolas" w:hAnsi="Consolas" w:cs="Consolas"/>
          <w:b/>
          <w:bCs/>
          <w:color w:val="004461"/>
          <w:sz w:val="23"/>
          <w:szCs w:val="23"/>
        </w:rPr>
        <w:t>for</w:t>
      </w:r>
      <w:proofErr w:type="gramEnd"/>
      <w:r>
        <w:rPr>
          <w:rFonts w:ascii="Consolas" w:hAnsi="Consolas" w:cs="Consolas"/>
          <w:color w:val="3E4349"/>
          <w:sz w:val="23"/>
          <w:szCs w:val="23"/>
        </w:rPr>
        <w:t xml:space="preserve"> </w:t>
      </w:r>
      <w:r>
        <w:rPr>
          <w:rStyle w:val="n"/>
          <w:rFonts w:ascii="Consolas" w:hAnsi="Consolas" w:cs="Consolas"/>
          <w:color w:val="000000"/>
          <w:sz w:val="23"/>
          <w:szCs w:val="23"/>
        </w:rPr>
        <w:t>line</w:t>
      </w:r>
      <w:r>
        <w:rPr>
          <w:rFonts w:ascii="Consolas" w:hAnsi="Consolas" w:cs="Consolas"/>
          <w:color w:val="3E4349"/>
          <w:sz w:val="23"/>
          <w:szCs w:val="23"/>
        </w:rPr>
        <w:t xml:space="preserve"> </w:t>
      </w:r>
      <w:r>
        <w:rPr>
          <w:rStyle w:val="ow"/>
          <w:rFonts w:ascii="Consolas" w:hAnsi="Consolas" w:cs="Consolas"/>
          <w:b/>
          <w:bCs/>
          <w:color w:val="004461"/>
          <w:sz w:val="23"/>
          <w:szCs w:val="23"/>
        </w:rPr>
        <w:t>in</w:t>
      </w:r>
      <w:r>
        <w:rPr>
          <w:rFonts w:ascii="Consolas" w:hAnsi="Consolas" w:cs="Consolas"/>
          <w:color w:val="3E4349"/>
          <w:sz w:val="23"/>
          <w:szCs w:val="23"/>
        </w:rPr>
        <w:t xml:space="preserve"> </w:t>
      </w:r>
      <w:r>
        <w:rPr>
          <w:rStyle w:val="nb"/>
          <w:rFonts w:ascii="Consolas" w:hAnsi="Consolas" w:cs="Consolas"/>
          <w:color w:val="004461"/>
          <w:sz w:val="23"/>
          <w:szCs w:val="23"/>
        </w:rPr>
        <w:t>open</w:t>
      </w:r>
      <w:r>
        <w:rPr>
          <w:rStyle w:val="p"/>
          <w:rFonts w:ascii="Consolas" w:hAnsi="Consolas" w:cs="Consolas"/>
          <w:b/>
          <w:bCs/>
          <w:color w:val="000000"/>
          <w:sz w:val="23"/>
          <w:szCs w:val="23"/>
        </w:rPr>
        <w:t>(</w:t>
      </w:r>
      <w:r>
        <w:rPr>
          <w:rStyle w:val="n"/>
          <w:rFonts w:ascii="Consolas" w:hAnsi="Consolas" w:cs="Consolas"/>
          <w:color w:val="000000"/>
          <w:sz w:val="23"/>
          <w:szCs w:val="23"/>
        </w:rPr>
        <w:t>f</w:t>
      </w:r>
      <w:r>
        <w:rPr>
          <w:rStyle w:val="p"/>
          <w:rFonts w:ascii="Consolas" w:hAnsi="Consolas" w:cs="Consolas"/>
          <w:b/>
          <w:bCs/>
          <w:color w:val="000000"/>
          <w:sz w:val="23"/>
          <w:szCs w:val="23"/>
        </w:rPr>
        <w:t>):</w:t>
      </w:r>
    </w:p>
    <w:p w:rsidR="00336D82" w:rsidRDefault="00336D82" w:rsidP="00336D82">
      <w:pPr>
        <w:pStyle w:val="HTMLPreformatted"/>
        <w:shd w:val="clear" w:color="auto" w:fill="EEEEEE"/>
        <w:spacing w:before="225" w:after="225" w:line="312" w:lineRule="atLeast"/>
        <w:ind w:left="-450" w:right="-450"/>
        <w:rPr>
          <w:rFonts w:ascii="Consolas" w:hAnsi="Consolas" w:cs="Consolas"/>
          <w:color w:val="3E4349"/>
          <w:sz w:val="23"/>
          <w:szCs w:val="23"/>
        </w:rPr>
      </w:pPr>
      <w:r>
        <w:rPr>
          <w:rFonts w:ascii="Consolas" w:hAnsi="Consolas" w:cs="Consolas"/>
          <w:color w:val="3E4349"/>
          <w:sz w:val="23"/>
          <w:szCs w:val="23"/>
        </w:rPr>
        <w:t xml:space="preserve">            </w:t>
      </w:r>
      <w:proofErr w:type="gramStart"/>
      <w:r>
        <w:rPr>
          <w:rStyle w:val="k"/>
          <w:rFonts w:ascii="Consolas" w:hAnsi="Consolas" w:cs="Consolas"/>
          <w:b/>
          <w:bCs/>
          <w:color w:val="004461"/>
          <w:sz w:val="23"/>
          <w:szCs w:val="23"/>
        </w:rPr>
        <w:t>yield</w:t>
      </w:r>
      <w:proofErr w:type="gramEnd"/>
      <w:r>
        <w:rPr>
          <w:rFonts w:ascii="Consolas" w:hAnsi="Consolas" w:cs="Consolas"/>
          <w:color w:val="3E4349"/>
          <w:sz w:val="23"/>
          <w:szCs w:val="23"/>
        </w:rPr>
        <w:t xml:space="preserve"> </w:t>
      </w:r>
      <w:r>
        <w:rPr>
          <w:rStyle w:val="n"/>
          <w:rFonts w:ascii="Consolas" w:hAnsi="Consolas" w:cs="Consolas"/>
          <w:color w:val="000000"/>
          <w:sz w:val="23"/>
          <w:szCs w:val="23"/>
        </w:rPr>
        <w:t>line</w:t>
      </w:r>
    </w:p>
    <w:p w:rsidR="00336D82" w:rsidRDefault="00336D82" w:rsidP="00336D82">
      <w:pPr>
        <w:pStyle w:val="HTMLPreformatted"/>
        <w:shd w:val="clear" w:color="auto" w:fill="EEEEEE"/>
        <w:spacing w:before="225" w:after="225" w:line="312" w:lineRule="atLeast"/>
        <w:ind w:left="-450" w:right="-450"/>
        <w:rPr>
          <w:rFonts w:ascii="Consolas" w:hAnsi="Consolas" w:cs="Consolas"/>
          <w:color w:val="3E4349"/>
          <w:sz w:val="23"/>
          <w:szCs w:val="23"/>
        </w:rPr>
      </w:pPr>
    </w:p>
    <w:p w:rsidR="00336D82" w:rsidRDefault="00336D82" w:rsidP="00336D82">
      <w:pPr>
        <w:pStyle w:val="HTMLPreformatted"/>
        <w:shd w:val="clear" w:color="auto" w:fill="EEEEEE"/>
        <w:spacing w:before="225" w:after="225" w:line="312" w:lineRule="atLeast"/>
        <w:ind w:left="-450" w:right="-450"/>
        <w:rPr>
          <w:rFonts w:ascii="Consolas" w:hAnsi="Consolas" w:cs="Consolas"/>
          <w:color w:val="3E4349"/>
          <w:sz w:val="23"/>
          <w:szCs w:val="23"/>
        </w:rPr>
      </w:pPr>
      <w:proofErr w:type="gramStart"/>
      <w:r>
        <w:rPr>
          <w:rStyle w:val="k"/>
          <w:rFonts w:ascii="Consolas" w:hAnsi="Consolas" w:cs="Consolas"/>
          <w:b/>
          <w:bCs/>
          <w:color w:val="004461"/>
          <w:sz w:val="23"/>
          <w:szCs w:val="23"/>
        </w:rPr>
        <w:t>def</w:t>
      </w:r>
      <w:proofErr w:type="gramEnd"/>
      <w:r>
        <w:rPr>
          <w:rFonts w:ascii="Consolas" w:hAnsi="Consolas" w:cs="Consolas"/>
          <w:color w:val="3E4349"/>
          <w:sz w:val="23"/>
          <w:szCs w:val="23"/>
        </w:rPr>
        <w:t xml:space="preserve"> </w:t>
      </w:r>
      <w:r>
        <w:rPr>
          <w:rStyle w:val="nf"/>
          <w:rFonts w:ascii="Consolas" w:hAnsi="Consolas" w:cs="Consolas"/>
          <w:color w:val="000000"/>
          <w:sz w:val="23"/>
          <w:szCs w:val="23"/>
        </w:rPr>
        <w:t>grep</w:t>
      </w:r>
      <w:r>
        <w:rPr>
          <w:rStyle w:val="p"/>
          <w:rFonts w:ascii="Consolas" w:hAnsi="Consolas" w:cs="Consolas"/>
          <w:b/>
          <w:bCs/>
          <w:color w:val="000000"/>
          <w:sz w:val="23"/>
          <w:szCs w:val="23"/>
        </w:rPr>
        <w:t>(</w:t>
      </w:r>
      <w:r>
        <w:rPr>
          <w:rStyle w:val="n"/>
          <w:rFonts w:ascii="Consolas" w:hAnsi="Consolas" w:cs="Consolas"/>
          <w:color w:val="000000"/>
          <w:sz w:val="23"/>
          <w:szCs w:val="23"/>
        </w:rPr>
        <w:t>pattern</w:t>
      </w:r>
      <w:r>
        <w:rPr>
          <w:rStyle w:val="p"/>
          <w:rFonts w:ascii="Consolas" w:hAnsi="Consolas" w:cs="Consolas"/>
          <w:b/>
          <w:bCs/>
          <w:color w:val="000000"/>
          <w:sz w:val="23"/>
          <w:szCs w:val="23"/>
        </w:rPr>
        <w:t>,</w:t>
      </w:r>
      <w:r>
        <w:rPr>
          <w:rFonts w:ascii="Consolas" w:hAnsi="Consolas" w:cs="Consolas"/>
          <w:color w:val="3E4349"/>
          <w:sz w:val="23"/>
          <w:szCs w:val="23"/>
        </w:rPr>
        <w:t xml:space="preserve"> </w:t>
      </w:r>
      <w:r>
        <w:rPr>
          <w:rStyle w:val="n"/>
          <w:rFonts w:ascii="Consolas" w:hAnsi="Consolas" w:cs="Consolas"/>
          <w:color w:val="000000"/>
          <w:sz w:val="23"/>
          <w:szCs w:val="23"/>
        </w:rPr>
        <w:t>lines</w:t>
      </w:r>
      <w:r>
        <w:rPr>
          <w:rStyle w:val="p"/>
          <w:rFonts w:ascii="Consolas" w:hAnsi="Consolas" w:cs="Consolas"/>
          <w:b/>
          <w:bCs/>
          <w:color w:val="000000"/>
          <w:sz w:val="23"/>
          <w:szCs w:val="23"/>
        </w:rPr>
        <w:t>):</w:t>
      </w:r>
    </w:p>
    <w:p w:rsidR="00336D82" w:rsidRDefault="00336D82" w:rsidP="00336D82">
      <w:pPr>
        <w:pStyle w:val="HTMLPreformatted"/>
        <w:shd w:val="clear" w:color="auto" w:fill="EEEEEE"/>
        <w:spacing w:before="225" w:after="225" w:line="312" w:lineRule="atLeast"/>
        <w:ind w:left="-450" w:right="-450"/>
        <w:rPr>
          <w:rFonts w:ascii="Consolas" w:hAnsi="Consolas" w:cs="Consolas"/>
          <w:color w:val="3E4349"/>
          <w:sz w:val="23"/>
          <w:szCs w:val="23"/>
        </w:rPr>
      </w:pPr>
      <w:r>
        <w:rPr>
          <w:rFonts w:ascii="Consolas" w:hAnsi="Consolas" w:cs="Consolas"/>
          <w:color w:val="3E4349"/>
          <w:sz w:val="23"/>
          <w:szCs w:val="23"/>
        </w:rPr>
        <w:t xml:space="preserve">    </w:t>
      </w:r>
      <w:proofErr w:type="gramStart"/>
      <w:r>
        <w:rPr>
          <w:rStyle w:val="k"/>
          <w:rFonts w:ascii="Consolas" w:hAnsi="Consolas" w:cs="Consolas"/>
          <w:b/>
          <w:bCs/>
          <w:color w:val="004461"/>
          <w:sz w:val="23"/>
          <w:szCs w:val="23"/>
        </w:rPr>
        <w:t>return</w:t>
      </w:r>
      <w:proofErr w:type="gramEnd"/>
      <w:r>
        <w:rPr>
          <w:rFonts w:ascii="Consolas" w:hAnsi="Consolas" w:cs="Consolas"/>
          <w:color w:val="3E4349"/>
          <w:sz w:val="23"/>
          <w:szCs w:val="23"/>
        </w:rPr>
        <w:t xml:space="preserve"> </w:t>
      </w:r>
      <w:r>
        <w:rPr>
          <w:rStyle w:val="p"/>
          <w:rFonts w:ascii="Consolas" w:hAnsi="Consolas" w:cs="Consolas"/>
          <w:b/>
          <w:bCs/>
          <w:color w:val="000000"/>
          <w:sz w:val="23"/>
          <w:szCs w:val="23"/>
        </w:rPr>
        <w:t>(</w:t>
      </w:r>
      <w:r>
        <w:rPr>
          <w:rStyle w:val="n"/>
          <w:rFonts w:ascii="Consolas" w:hAnsi="Consolas" w:cs="Consolas"/>
          <w:color w:val="000000"/>
          <w:sz w:val="23"/>
          <w:szCs w:val="23"/>
        </w:rPr>
        <w:t>line</w:t>
      </w:r>
      <w:r>
        <w:rPr>
          <w:rFonts w:ascii="Consolas" w:hAnsi="Consolas" w:cs="Consolas"/>
          <w:color w:val="3E4349"/>
          <w:sz w:val="23"/>
          <w:szCs w:val="23"/>
        </w:rPr>
        <w:t xml:space="preserve"> </w:t>
      </w:r>
      <w:r>
        <w:rPr>
          <w:rStyle w:val="k"/>
          <w:rFonts w:ascii="Consolas" w:hAnsi="Consolas" w:cs="Consolas"/>
          <w:b/>
          <w:bCs/>
          <w:color w:val="004461"/>
          <w:sz w:val="23"/>
          <w:szCs w:val="23"/>
        </w:rPr>
        <w:t>for</w:t>
      </w:r>
      <w:r>
        <w:rPr>
          <w:rFonts w:ascii="Consolas" w:hAnsi="Consolas" w:cs="Consolas"/>
          <w:color w:val="3E4349"/>
          <w:sz w:val="23"/>
          <w:szCs w:val="23"/>
        </w:rPr>
        <w:t xml:space="preserve"> </w:t>
      </w:r>
      <w:r>
        <w:rPr>
          <w:rStyle w:val="n"/>
          <w:rFonts w:ascii="Consolas" w:hAnsi="Consolas" w:cs="Consolas"/>
          <w:color w:val="000000"/>
          <w:sz w:val="23"/>
          <w:szCs w:val="23"/>
        </w:rPr>
        <w:t>line</w:t>
      </w:r>
      <w:r>
        <w:rPr>
          <w:rFonts w:ascii="Consolas" w:hAnsi="Consolas" w:cs="Consolas"/>
          <w:color w:val="3E4349"/>
          <w:sz w:val="23"/>
          <w:szCs w:val="23"/>
        </w:rPr>
        <w:t xml:space="preserve"> </w:t>
      </w:r>
      <w:r>
        <w:rPr>
          <w:rStyle w:val="ow"/>
          <w:rFonts w:ascii="Consolas" w:hAnsi="Consolas" w:cs="Consolas"/>
          <w:b/>
          <w:bCs/>
          <w:color w:val="004461"/>
          <w:sz w:val="23"/>
          <w:szCs w:val="23"/>
        </w:rPr>
        <w:t>in</w:t>
      </w:r>
      <w:r>
        <w:rPr>
          <w:rFonts w:ascii="Consolas" w:hAnsi="Consolas" w:cs="Consolas"/>
          <w:color w:val="3E4349"/>
          <w:sz w:val="23"/>
          <w:szCs w:val="23"/>
        </w:rPr>
        <w:t xml:space="preserve"> </w:t>
      </w:r>
      <w:r>
        <w:rPr>
          <w:rStyle w:val="n"/>
          <w:rFonts w:ascii="Consolas" w:hAnsi="Consolas" w:cs="Consolas"/>
          <w:color w:val="000000"/>
          <w:sz w:val="23"/>
          <w:szCs w:val="23"/>
        </w:rPr>
        <w:t>lines</w:t>
      </w:r>
      <w:r>
        <w:rPr>
          <w:rFonts w:ascii="Consolas" w:hAnsi="Consolas" w:cs="Consolas"/>
          <w:color w:val="3E4349"/>
          <w:sz w:val="23"/>
          <w:szCs w:val="23"/>
        </w:rPr>
        <w:t xml:space="preserve"> </w:t>
      </w:r>
      <w:r>
        <w:rPr>
          <w:rStyle w:val="k"/>
          <w:rFonts w:ascii="Consolas" w:hAnsi="Consolas" w:cs="Consolas"/>
          <w:b/>
          <w:bCs/>
          <w:color w:val="004461"/>
          <w:sz w:val="23"/>
          <w:szCs w:val="23"/>
        </w:rPr>
        <w:t>if</w:t>
      </w:r>
      <w:r>
        <w:rPr>
          <w:rFonts w:ascii="Consolas" w:hAnsi="Consolas" w:cs="Consolas"/>
          <w:color w:val="3E4349"/>
          <w:sz w:val="23"/>
          <w:szCs w:val="23"/>
        </w:rPr>
        <w:t xml:space="preserve"> </w:t>
      </w:r>
      <w:r>
        <w:rPr>
          <w:rStyle w:val="n"/>
          <w:rFonts w:ascii="Consolas" w:hAnsi="Consolas" w:cs="Consolas"/>
          <w:color w:val="000000"/>
          <w:sz w:val="23"/>
          <w:szCs w:val="23"/>
        </w:rPr>
        <w:t>pattern</w:t>
      </w:r>
      <w:r>
        <w:rPr>
          <w:rFonts w:ascii="Consolas" w:hAnsi="Consolas" w:cs="Consolas"/>
          <w:color w:val="3E4349"/>
          <w:sz w:val="23"/>
          <w:szCs w:val="23"/>
        </w:rPr>
        <w:t xml:space="preserve"> </w:t>
      </w:r>
      <w:r>
        <w:rPr>
          <w:rStyle w:val="ow"/>
          <w:rFonts w:ascii="Consolas" w:hAnsi="Consolas" w:cs="Consolas"/>
          <w:b/>
          <w:bCs/>
          <w:color w:val="004461"/>
          <w:sz w:val="23"/>
          <w:szCs w:val="23"/>
        </w:rPr>
        <w:t>in</w:t>
      </w:r>
      <w:r>
        <w:rPr>
          <w:rFonts w:ascii="Consolas" w:hAnsi="Consolas" w:cs="Consolas"/>
          <w:color w:val="3E4349"/>
          <w:sz w:val="23"/>
          <w:szCs w:val="23"/>
        </w:rPr>
        <w:t xml:space="preserve"> </w:t>
      </w:r>
      <w:r>
        <w:rPr>
          <w:rStyle w:val="n"/>
          <w:rFonts w:ascii="Consolas" w:hAnsi="Consolas" w:cs="Consolas"/>
          <w:color w:val="000000"/>
          <w:sz w:val="23"/>
          <w:szCs w:val="23"/>
        </w:rPr>
        <w:t>lines</w:t>
      </w:r>
      <w:r>
        <w:rPr>
          <w:rStyle w:val="p"/>
          <w:rFonts w:ascii="Consolas" w:hAnsi="Consolas" w:cs="Consolas"/>
          <w:b/>
          <w:bCs/>
          <w:color w:val="000000"/>
          <w:sz w:val="23"/>
          <w:szCs w:val="23"/>
        </w:rPr>
        <w:t>)</w:t>
      </w:r>
    </w:p>
    <w:p w:rsidR="00336D82" w:rsidRDefault="00336D82" w:rsidP="00336D82">
      <w:pPr>
        <w:pStyle w:val="HTMLPreformatted"/>
        <w:shd w:val="clear" w:color="auto" w:fill="EEEEEE"/>
        <w:spacing w:before="225" w:after="225" w:line="312" w:lineRule="atLeast"/>
        <w:ind w:left="-450" w:right="-450"/>
        <w:rPr>
          <w:rFonts w:ascii="Consolas" w:hAnsi="Consolas" w:cs="Consolas"/>
          <w:color w:val="3E4349"/>
          <w:sz w:val="23"/>
          <w:szCs w:val="23"/>
        </w:rPr>
      </w:pPr>
    </w:p>
    <w:p w:rsidR="00336D82" w:rsidRDefault="00336D82" w:rsidP="00336D82">
      <w:pPr>
        <w:pStyle w:val="HTMLPreformatted"/>
        <w:shd w:val="clear" w:color="auto" w:fill="EEEEEE"/>
        <w:spacing w:before="225" w:after="225" w:line="312" w:lineRule="atLeast"/>
        <w:ind w:left="-450" w:right="-450"/>
        <w:rPr>
          <w:rFonts w:ascii="Consolas" w:hAnsi="Consolas" w:cs="Consolas"/>
          <w:color w:val="3E4349"/>
          <w:sz w:val="23"/>
          <w:szCs w:val="23"/>
        </w:rPr>
      </w:pPr>
      <w:proofErr w:type="gramStart"/>
      <w:r>
        <w:rPr>
          <w:rStyle w:val="k"/>
          <w:rFonts w:ascii="Consolas" w:hAnsi="Consolas" w:cs="Consolas"/>
          <w:b/>
          <w:bCs/>
          <w:color w:val="004461"/>
          <w:sz w:val="23"/>
          <w:szCs w:val="23"/>
        </w:rPr>
        <w:t>def</w:t>
      </w:r>
      <w:proofErr w:type="gramEnd"/>
      <w:r>
        <w:rPr>
          <w:rFonts w:ascii="Consolas" w:hAnsi="Consolas" w:cs="Consolas"/>
          <w:color w:val="3E4349"/>
          <w:sz w:val="23"/>
          <w:szCs w:val="23"/>
        </w:rPr>
        <w:t xml:space="preserve"> </w:t>
      </w:r>
      <w:r>
        <w:rPr>
          <w:rStyle w:val="nf"/>
          <w:rFonts w:ascii="Consolas" w:hAnsi="Consolas" w:cs="Consolas"/>
          <w:color w:val="000000"/>
          <w:sz w:val="23"/>
          <w:szCs w:val="23"/>
        </w:rPr>
        <w:t>printlines</w:t>
      </w:r>
      <w:r>
        <w:rPr>
          <w:rStyle w:val="p"/>
          <w:rFonts w:ascii="Consolas" w:hAnsi="Consolas" w:cs="Consolas"/>
          <w:b/>
          <w:bCs/>
          <w:color w:val="000000"/>
          <w:sz w:val="23"/>
          <w:szCs w:val="23"/>
        </w:rPr>
        <w:t>(</w:t>
      </w:r>
      <w:r>
        <w:rPr>
          <w:rStyle w:val="n"/>
          <w:rFonts w:ascii="Consolas" w:hAnsi="Consolas" w:cs="Consolas"/>
          <w:color w:val="000000"/>
          <w:sz w:val="23"/>
          <w:szCs w:val="23"/>
        </w:rPr>
        <w:t>lines</w:t>
      </w:r>
      <w:r>
        <w:rPr>
          <w:rStyle w:val="p"/>
          <w:rFonts w:ascii="Consolas" w:hAnsi="Consolas" w:cs="Consolas"/>
          <w:b/>
          <w:bCs/>
          <w:color w:val="000000"/>
          <w:sz w:val="23"/>
          <w:szCs w:val="23"/>
        </w:rPr>
        <w:t>):</w:t>
      </w:r>
    </w:p>
    <w:p w:rsidR="00336D82" w:rsidRDefault="00336D82" w:rsidP="00336D82">
      <w:pPr>
        <w:pStyle w:val="HTMLPreformatted"/>
        <w:shd w:val="clear" w:color="auto" w:fill="EEEEEE"/>
        <w:spacing w:before="225" w:after="225" w:line="312" w:lineRule="atLeast"/>
        <w:ind w:left="-450" w:right="-450"/>
        <w:rPr>
          <w:rFonts w:ascii="Consolas" w:hAnsi="Consolas" w:cs="Consolas"/>
          <w:color w:val="3E4349"/>
          <w:sz w:val="23"/>
          <w:szCs w:val="23"/>
        </w:rPr>
      </w:pPr>
      <w:r>
        <w:rPr>
          <w:rFonts w:ascii="Consolas" w:hAnsi="Consolas" w:cs="Consolas"/>
          <w:color w:val="3E4349"/>
          <w:sz w:val="23"/>
          <w:szCs w:val="23"/>
        </w:rPr>
        <w:t xml:space="preserve">    </w:t>
      </w:r>
      <w:proofErr w:type="gramStart"/>
      <w:r>
        <w:rPr>
          <w:rStyle w:val="k"/>
          <w:rFonts w:ascii="Consolas" w:hAnsi="Consolas" w:cs="Consolas"/>
          <w:b/>
          <w:bCs/>
          <w:color w:val="004461"/>
          <w:sz w:val="23"/>
          <w:szCs w:val="23"/>
        </w:rPr>
        <w:t>for</w:t>
      </w:r>
      <w:proofErr w:type="gramEnd"/>
      <w:r>
        <w:rPr>
          <w:rFonts w:ascii="Consolas" w:hAnsi="Consolas" w:cs="Consolas"/>
          <w:color w:val="3E4349"/>
          <w:sz w:val="23"/>
          <w:szCs w:val="23"/>
        </w:rPr>
        <w:t xml:space="preserve"> </w:t>
      </w:r>
      <w:r>
        <w:rPr>
          <w:rStyle w:val="n"/>
          <w:rFonts w:ascii="Consolas" w:hAnsi="Consolas" w:cs="Consolas"/>
          <w:color w:val="000000"/>
          <w:sz w:val="23"/>
          <w:szCs w:val="23"/>
        </w:rPr>
        <w:t>line</w:t>
      </w:r>
      <w:r>
        <w:rPr>
          <w:rFonts w:ascii="Consolas" w:hAnsi="Consolas" w:cs="Consolas"/>
          <w:color w:val="3E4349"/>
          <w:sz w:val="23"/>
          <w:szCs w:val="23"/>
        </w:rPr>
        <w:t xml:space="preserve"> </w:t>
      </w:r>
      <w:r>
        <w:rPr>
          <w:rStyle w:val="ow"/>
          <w:rFonts w:ascii="Consolas" w:hAnsi="Consolas" w:cs="Consolas"/>
          <w:b/>
          <w:bCs/>
          <w:color w:val="004461"/>
          <w:sz w:val="23"/>
          <w:szCs w:val="23"/>
        </w:rPr>
        <w:t>in</w:t>
      </w:r>
      <w:r>
        <w:rPr>
          <w:rFonts w:ascii="Consolas" w:hAnsi="Consolas" w:cs="Consolas"/>
          <w:color w:val="3E4349"/>
          <w:sz w:val="23"/>
          <w:szCs w:val="23"/>
        </w:rPr>
        <w:t xml:space="preserve"> </w:t>
      </w:r>
      <w:r>
        <w:rPr>
          <w:rStyle w:val="n"/>
          <w:rFonts w:ascii="Consolas" w:hAnsi="Consolas" w:cs="Consolas"/>
          <w:color w:val="000000"/>
          <w:sz w:val="23"/>
          <w:szCs w:val="23"/>
        </w:rPr>
        <w:t>lines</w:t>
      </w:r>
      <w:r>
        <w:rPr>
          <w:rStyle w:val="p"/>
          <w:rFonts w:ascii="Consolas" w:hAnsi="Consolas" w:cs="Consolas"/>
          <w:b/>
          <w:bCs/>
          <w:color w:val="000000"/>
          <w:sz w:val="23"/>
          <w:szCs w:val="23"/>
        </w:rPr>
        <w:t>:</w:t>
      </w:r>
    </w:p>
    <w:p w:rsidR="00336D82" w:rsidRDefault="00336D82" w:rsidP="00336D82">
      <w:pPr>
        <w:pStyle w:val="HTMLPreformatted"/>
        <w:shd w:val="clear" w:color="auto" w:fill="EEEEEE"/>
        <w:spacing w:before="225" w:after="225" w:line="312" w:lineRule="atLeast"/>
        <w:ind w:left="-450" w:right="-450"/>
        <w:rPr>
          <w:rFonts w:ascii="Consolas" w:hAnsi="Consolas" w:cs="Consolas"/>
          <w:color w:val="3E4349"/>
          <w:sz w:val="23"/>
          <w:szCs w:val="23"/>
        </w:rPr>
      </w:pPr>
      <w:r>
        <w:rPr>
          <w:rFonts w:ascii="Consolas" w:hAnsi="Consolas" w:cs="Consolas"/>
          <w:color w:val="3E4349"/>
          <w:sz w:val="23"/>
          <w:szCs w:val="23"/>
        </w:rPr>
        <w:t xml:space="preserve">        </w:t>
      </w:r>
      <w:proofErr w:type="gramStart"/>
      <w:r>
        <w:rPr>
          <w:rStyle w:val="k"/>
          <w:rFonts w:ascii="Consolas" w:hAnsi="Consolas" w:cs="Consolas"/>
          <w:b/>
          <w:bCs/>
          <w:color w:val="004461"/>
          <w:sz w:val="23"/>
          <w:szCs w:val="23"/>
        </w:rPr>
        <w:t>print</w:t>
      </w:r>
      <w:proofErr w:type="gramEnd"/>
      <w:r>
        <w:rPr>
          <w:rFonts w:ascii="Consolas" w:hAnsi="Consolas" w:cs="Consolas"/>
          <w:color w:val="3E4349"/>
          <w:sz w:val="23"/>
          <w:szCs w:val="23"/>
        </w:rPr>
        <w:t xml:space="preserve"> </w:t>
      </w:r>
      <w:r>
        <w:rPr>
          <w:rStyle w:val="n"/>
          <w:rFonts w:ascii="Consolas" w:hAnsi="Consolas" w:cs="Consolas"/>
          <w:color w:val="000000"/>
          <w:sz w:val="23"/>
          <w:szCs w:val="23"/>
        </w:rPr>
        <w:t>line</w:t>
      </w:r>
      <w:r>
        <w:rPr>
          <w:rStyle w:val="p"/>
          <w:rFonts w:ascii="Consolas" w:hAnsi="Consolas" w:cs="Consolas"/>
          <w:b/>
          <w:bCs/>
          <w:color w:val="000000"/>
          <w:sz w:val="23"/>
          <w:szCs w:val="23"/>
        </w:rPr>
        <w:t>,</w:t>
      </w:r>
    </w:p>
    <w:p w:rsidR="00336D82" w:rsidRDefault="00336D82" w:rsidP="00336D82">
      <w:pPr>
        <w:pStyle w:val="HTMLPreformatted"/>
        <w:shd w:val="clear" w:color="auto" w:fill="EEEEEE"/>
        <w:spacing w:before="225" w:after="225" w:line="312" w:lineRule="atLeast"/>
        <w:ind w:left="-450" w:right="-450"/>
        <w:rPr>
          <w:rFonts w:ascii="Consolas" w:hAnsi="Consolas" w:cs="Consolas"/>
          <w:color w:val="3E4349"/>
          <w:sz w:val="23"/>
          <w:szCs w:val="23"/>
        </w:rPr>
      </w:pPr>
    </w:p>
    <w:p w:rsidR="00336D82" w:rsidRDefault="00336D82" w:rsidP="00336D82">
      <w:pPr>
        <w:pStyle w:val="HTMLPreformatted"/>
        <w:shd w:val="clear" w:color="auto" w:fill="EEEEEE"/>
        <w:spacing w:before="225" w:after="225" w:line="312" w:lineRule="atLeast"/>
        <w:ind w:left="-450" w:right="-450"/>
        <w:rPr>
          <w:rFonts w:ascii="Consolas" w:hAnsi="Consolas" w:cs="Consolas"/>
          <w:color w:val="3E4349"/>
          <w:sz w:val="23"/>
          <w:szCs w:val="23"/>
        </w:rPr>
      </w:pPr>
      <w:proofErr w:type="gramStart"/>
      <w:r>
        <w:rPr>
          <w:rStyle w:val="k"/>
          <w:rFonts w:ascii="Consolas" w:hAnsi="Consolas" w:cs="Consolas"/>
          <w:b/>
          <w:bCs/>
          <w:color w:val="004461"/>
          <w:sz w:val="23"/>
          <w:szCs w:val="23"/>
        </w:rPr>
        <w:t>def</w:t>
      </w:r>
      <w:proofErr w:type="gramEnd"/>
      <w:r>
        <w:rPr>
          <w:rFonts w:ascii="Consolas" w:hAnsi="Consolas" w:cs="Consolas"/>
          <w:color w:val="3E4349"/>
          <w:sz w:val="23"/>
          <w:szCs w:val="23"/>
        </w:rPr>
        <w:t xml:space="preserve"> </w:t>
      </w:r>
      <w:r>
        <w:rPr>
          <w:rStyle w:val="nf"/>
          <w:rFonts w:ascii="Consolas" w:hAnsi="Consolas" w:cs="Consolas"/>
          <w:color w:val="000000"/>
          <w:sz w:val="23"/>
          <w:szCs w:val="23"/>
        </w:rPr>
        <w:t>main</w:t>
      </w:r>
      <w:r>
        <w:rPr>
          <w:rStyle w:val="p"/>
          <w:rFonts w:ascii="Consolas" w:hAnsi="Consolas" w:cs="Consolas"/>
          <w:b/>
          <w:bCs/>
          <w:color w:val="000000"/>
          <w:sz w:val="23"/>
          <w:szCs w:val="23"/>
        </w:rPr>
        <w:t>(</w:t>
      </w:r>
      <w:r>
        <w:rPr>
          <w:rStyle w:val="n"/>
          <w:rFonts w:ascii="Consolas" w:hAnsi="Consolas" w:cs="Consolas"/>
          <w:color w:val="000000"/>
          <w:sz w:val="23"/>
          <w:szCs w:val="23"/>
        </w:rPr>
        <w:t>pattern</w:t>
      </w:r>
      <w:r>
        <w:rPr>
          <w:rStyle w:val="p"/>
          <w:rFonts w:ascii="Consolas" w:hAnsi="Consolas" w:cs="Consolas"/>
          <w:b/>
          <w:bCs/>
          <w:color w:val="000000"/>
          <w:sz w:val="23"/>
          <w:szCs w:val="23"/>
        </w:rPr>
        <w:t>,</w:t>
      </w:r>
      <w:r>
        <w:rPr>
          <w:rFonts w:ascii="Consolas" w:hAnsi="Consolas" w:cs="Consolas"/>
          <w:color w:val="3E4349"/>
          <w:sz w:val="23"/>
          <w:szCs w:val="23"/>
        </w:rPr>
        <w:t xml:space="preserve"> </w:t>
      </w:r>
      <w:r>
        <w:rPr>
          <w:rStyle w:val="n"/>
          <w:rFonts w:ascii="Consolas" w:hAnsi="Consolas" w:cs="Consolas"/>
          <w:color w:val="000000"/>
          <w:sz w:val="23"/>
          <w:szCs w:val="23"/>
        </w:rPr>
        <w:t>filenames</w:t>
      </w:r>
      <w:r>
        <w:rPr>
          <w:rStyle w:val="p"/>
          <w:rFonts w:ascii="Consolas" w:hAnsi="Consolas" w:cs="Consolas"/>
          <w:b/>
          <w:bCs/>
          <w:color w:val="000000"/>
          <w:sz w:val="23"/>
          <w:szCs w:val="23"/>
        </w:rPr>
        <w:t>):</w:t>
      </w:r>
    </w:p>
    <w:p w:rsidR="00336D82" w:rsidRDefault="00336D82" w:rsidP="00336D82">
      <w:pPr>
        <w:pStyle w:val="HTMLPreformatted"/>
        <w:shd w:val="clear" w:color="auto" w:fill="EEEEEE"/>
        <w:spacing w:before="225" w:after="225" w:line="312" w:lineRule="atLeast"/>
        <w:ind w:left="-450" w:right="-450"/>
        <w:rPr>
          <w:rFonts w:ascii="Consolas" w:hAnsi="Consolas" w:cs="Consolas"/>
          <w:color w:val="3E4349"/>
          <w:sz w:val="23"/>
          <w:szCs w:val="23"/>
        </w:rPr>
      </w:pPr>
      <w:r>
        <w:rPr>
          <w:rFonts w:ascii="Consolas" w:hAnsi="Consolas" w:cs="Consolas"/>
          <w:color w:val="3E4349"/>
          <w:sz w:val="23"/>
          <w:szCs w:val="23"/>
        </w:rPr>
        <w:t xml:space="preserve">    </w:t>
      </w:r>
      <w:proofErr w:type="gramStart"/>
      <w:r>
        <w:rPr>
          <w:rStyle w:val="n"/>
          <w:rFonts w:ascii="Consolas" w:hAnsi="Consolas" w:cs="Consolas"/>
          <w:color w:val="000000"/>
          <w:sz w:val="23"/>
          <w:szCs w:val="23"/>
        </w:rPr>
        <w:t>lines</w:t>
      </w:r>
      <w:proofErr w:type="gramEnd"/>
      <w:r>
        <w:rPr>
          <w:rFonts w:ascii="Consolas" w:hAnsi="Consolas" w:cs="Consolas"/>
          <w:color w:val="3E4349"/>
          <w:sz w:val="23"/>
          <w:szCs w:val="23"/>
        </w:rPr>
        <w:t xml:space="preserve"> </w:t>
      </w:r>
      <w:r>
        <w:rPr>
          <w:rStyle w:val="o"/>
          <w:rFonts w:ascii="Consolas" w:hAnsi="Consolas" w:cs="Consolas"/>
          <w:color w:val="582800"/>
          <w:sz w:val="23"/>
          <w:szCs w:val="23"/>
        </w:rPr>
        <w:t>=</w:t>
      </w:r>
      <w:r>
        <w:rPr>
          <w:rFonts w:ascii="Consolas" w:hAnsi="Consolas" w:cs="Consolas"/>
          <w:color w:val="3E4349"/>
          <w:sz w:val="23"/>
          <w:szCs w:val="23"/>
        </w:rPr>
        <w:t xml:space="preserve"> </w:t>
      </w:r>
      <w:r>
        <w:rPr>
          <w:rStyle w:val="n"/>
          <w:rFonts w:ascii="Consolas" w:hAnsi="Consolas" w:cs="Consolas"/>
          <w:color w:val="000000"/>
          <w:sz w:val="23"/>
          <w:szCs w:val="23"/>
        </w:rPr>
        <w:t>readfiles</w:t>
      </w:r>
      <w:r>
        <w:rPr>
          <w:rStyle w:val="p"/>
          <w:rFonts w:ascii="Consolas" w:hAnsi="Consolas" w:cs="Consolas"/>
          <w:b/>
          <w:bCs/>
          <w:color w:val="000000"/>
          <w:sz w:val="23"/>
          <w:szCs w:val="23"/>
        </w:rPr>
        <w:t>(</w:t>
      </w:r>
      <w:r>
        <w:rPr>
          <w:rStyle w:val="n"/>
          <w:rFonts w:ascii="Consolas" w:hAnsi="Consolas" w:cs="Consolas"/>
          <w:color w:val="000000"/>
          <w:sz w:val="23"/>
          <w:szCs w:val="23"/>
        </w:rPr>
        <w:t>filenames</w:t>
      </w:r>
      <w:r>
        <w:rPr>
          <w:rStyle w:val="p"/>
          <w:rFonts w:ascii="Consolas" w:hAnsi="Consolas" w:cs="Consolas"/>
          <w:b/>
          <w:bCs/>
          <w:color w:val="000000"/>
          <w:sz w:val="23"/>
          <w:szCs w:val="23"/>
        </w:rPr>
        <w:t>)</w:t>
      </w:r>
    </w:p>
    <w:p w:rsidR="00336D82" w:rsidRDefault="00336D82" w:rsidP="00336D82">
      <w:pPr>
        <w:pStyle w:val="HTMLPreformatted"/>
        <w:shd w:val="clear" w:color="auto" w:fill="EEEEEE"/>
        <w:spacing w:before="225" w:after="225" w:line="312" w:lineRule="atLeast"/>
        <w:ind w:left="-450" w:right="-450"/>
        <w:rPr>
          <w:rFonts w:ascii="Consolas" w:hAnsi="Consolas" w:cs="Consolas"/>
          <w:color w:val="3E4349"/>
          <w:sz w:val="23"/>
          <w:szCs w:val="23"/>
        </w:rPr>
      </w:pPr>
      <w:r>
        <w:rPr>
          <w:rFonts w:ascii="Consolas" w:hAnsi="Consolas" w:cs="Consolas"/>
          <w:color w:val="3E4349"/>
          <w:sz w:val="23"/>
          <w:szCs w:val="23"/>
        </w:rPr>
        <w:t xml:space="preserve">    </w:t>
      </w:r>
      <w:proofErr w:type="gramStart"/>
      <w:r>
        <w:rPr>
          <w:rStyle w:val="n"/>
          <w:rFonts w:ascii="Consolas" w:hAnsi="Consolas" w:cs="Consolas"/>
          <w:color w:val="000000"/>
          <w:sz w:val="23"/>
          <w:szCs w:val="23"/>
        </w:rPr>
        <w:t>lines</w:t>
      </w:r>
      <w:proofErr w:type="gramEnd"/>
      <w:r>
        <w:rPr>
          <w:rFonts w:ascii="Consolas" w:hAnsi="Consolas" w:cs="Consolas"/>
          <w:color w:val="3E4349"/>
          <w:sz w:val="23"/>
          <w:szCs w:val="23"/>
        </w:rPr>
        <w:t xml:space="preserve"> </w:t>
      </w:r>
      <w:r>
        <w:rPr>
          <w:rStyle w:val="o"/>
          <w:rFonts w:ascii="Consolas" w:hAnsi="Consolas" w:cs="Consolas"/>
          <w:color w:val="582800"/>
          <w:sz w:val="23"/>
          <w:szCs w:val="23"/>
        </w:rPr>
        <w:t>=</w:t>
      </w:r>
      <w:r>
        <w:rPr>
          <w:rFonts w:ascii="Consolas" w:hAnsi="Consolas" w:cs="Consolas"/>
          <w:color w:val="3E4349"/>
          <w:sz w:val="23"/>
          <w:szCs w:val="23"/>
        </w:rPr>
        <w:t xml:space="preserve"> </w:t>
      </w:r>
      <w:r>
        <w:rPr>
          <w:rStyle w:val="n"/>
          <w:rFonts w:ascii="Consolas" w:hAnsi="Consolas" w:cs="Consolas"/>
          <w:color w:val="000000"/>
          <w:sz w:val="23"/>
          <w:szCs w:val="23"/>
        </w:rPr>
        <w:t>grep</w:t>
      </w:r>
      <w:r>
        <w:rPr>
          <w:rStyle w:val="p"/>
          <w:rFonts w:ascii="Consolas" w:hAnsi="Consolas" w:cs="Consolas"/>
          <w:b/>
          <w:bCs/>
          <w:color w:val="000000"/>
          <w:sz w:val="23"/>
          <w:szCs w:val="23"/>
        </w:rPr>
        <w:t>(</w:t>
      </w:r>
      <w:r>
        <w:rPr>
          <w:rStyle w:val="n"/>
          <w:rFonts w:ascii="Consolas" w:hAnsi="Consolas" w:cs="Consolas"/>
          <w:color w:val="000000"/>
          <w:sz w:val="23"/>
          <w:szCs w:val="23"/>
        </w:rPr>
        <w:t>pattern</w:t>
      </w:r>
      <w:r>
        <w:rPr>
          <w:rStyle w:val="p"/>
          <w:rFonts w:ascii="Consolas" w:hAnsi="Consolas" w:cs="Consolas"/>
          <w:b/>
          <w:bCs/>
          <w:color w:val="000000"/>
          <w:sz w:val="23"/>
          <w:szCs w:val="23"/>
        </w:rPr>
        <w:t>,</w:t>
      </w:r>
      <w:r>
        <w:rPr>
          <w:rFonts w:ascii="Consolas" w:hAnsi="Consolas" w:cs="Consolas"/>
          <w:color w:val="3E4349"/>
          <w:sz w:val="23"/>
          <w:szCs w:val="23"/>
        </w:rPr>
        <w:t xml:space="preserve"> </w:t>
      </w:r>
      <w:r>
        <w:rPr>
          <w:rStyle w:val="n"/>
          <w:rFonts w:ascii="Consolas" w:hAnsi="Consolas" w:cs="Consolas"/>
          <w:color w:val="000000"/>
          <w:sz w:val="23"/>
          <w:szCs w:val="23"/>
        </w:rPr>
        <w:t>lines</w:t>
      </w:r>
      <w:r>
        <w:rPr>
          <w:rStyle w:val="p"/>
          <w:rFonts w:ascii="Consolas" w:hAnsi="Consolas" w:cs="Consolas"/>
          <w:b/>
          <w:bCs/>
          <w:color w:val="000000"/>
          <w:sz w:val="23"/>
          <w:szCs w:val="23"/>
        </w:rPr>
        <w:t>)</w:t>
      </w:r>
    </w:p>
    <w:p w:rsidR="00336D82" w:rsidRDefault="00336D82" w:rsidP="00336D82">
      <w:pPr>
        <w:pStyle w:val="HTMLPreformatted"/>
        <w:shd w:val="clear" w:color="auto" w:fill="EEEEEE"/>
        <w:spacing w:before="225" w:after="225" w:line="312" w:lineRule="atLeast"/>
        <w:ind w:left="-450" w:right="-450"/>
        <w:rPr>
          <w:rFonts w:ascii="Consolas" w:hAnsi="Consolas" w:cs="Consolas"/>
          <w:color w:val="3E4349"/>
          <w:sz w:val="23"/>
          <w:szCs w:val="23"/>
        </w:rPr>
      </w:pPr>
      <w:r>
        <w:rPr>
          <w:rFonts w:ascii="Consolas" w:hAnsi="Consolas" w:cs="Consolas"/>
          <w:color w:val="3E4349"/>
          <w:sz w:val="23"/>
          <w:szCs w:val="23"/>
        </w:rPr>
        <w:t xml:space="preserve">    </w:t>
      </w:r>
      <w:proofErr w:type="gramStart"/>
      <w:r>
        <w:rPr>
          <w:rStyle w:val="n"/>
          <w:rFonts w:ascii="Consolas" w:hAnsi="Consolas" w:cs="Consolas"/>
          <w:color w:val="000000"/>
          <w:sz w:val="23"/>
          <w:szCs w:val="23"/>
        </w:rPr>
        <w:t>printlines</w:t>
      </w:r>
      <w:r>
        <w:rPr>
          <w:rStyle w:val="p"/>
          <w:rFonts w:ascii="Consolas" w:hAnsi="Consolas" w:cs="Consolas"/>
          <w:b/>
          <w:bCs/>
          <w:color w:val="000000"/>
          <w:sz w:val="23"/>
          <w:szCs w:val="23"/>
        </w:rPr>
        <w:t>(</w:t>
      </w:r>
      <w:proofErr w:type="gramEnd"/>
      <w:r>
        <w:rPr>
          <w:rStyle w:val="n"/>
          <w:rFonts w:ascii="Consolas" w:hAnsi="Consolas" w:cs="Consolas"/>
          <w:color w:val="000000"/>
          <w:sz w:val="23"/>
          <w:szCs w:val="23"/>
        </w:rPr>
        <w:t>lines</w:t>
      </w:r>
      <w:r>
        <w:rPr>
          <w:rStyle w:val="p"/>
          <w:rFonts w:ascii="Consolas" w:hAnsi="Consolas" w:cs="Consolas"/>
          <w:b/>
          <w:bCs/>
          <w:color w:val="000000"/>
          <w:sz w:val="23"/>
          <w:szCs w:val="23"/>
        </w:rPr>
        <w:t>)</w:t>
      </w:r>
    </w:p>
    <w:p w:rsidR="00336D82" w:rsidRDefault="00336D82" w:rsidP="00336D82">
      <w:pPr>
        <w:pStyle w:val="NormalWeb"/>
        <w:shd w:val="clear" w:color="auto" w:fill="FFFFFF"/>
        <w:spacing w:line="336" w:lineRule="atLeast"/>
        <w:rPr>
          <w:rFonts w:ascii="Georgia" w:hAnsi="Georgia"/>
          <w:color w:val="3E4349"/>
          <w:sz w:val="26"/>
          <w:szCs w:val="26"/>
        </w:rPr>
      </w:pPr>
      <w:r>
        <w:rPr>
          <w:rFonts w:ascii="Georgia" w:hAnsi="Georgia"/>
          <w:color w:val="3E4349"/>
          <w:sz w:val="26"/>
          <w:szCs w:val="26"/>
        </w:rPr>
        <w:t>The code is much simpler now with each function doing one small thing. We can move all these functions into a separate module and reuse it in other programs.</w:t>
      </w:r>
    </w:p>
    <w:p w:rsidR="00336D82" w:rsidRDefault="00336D82" w:rsidP="00336D82">
      <w:pPr>
        <w:pStyle w:val="NormalWeb"/>
        <w:shd w:val="clear" w:color="auto" w:fill="FFFFFF"/>
        <w:spacing w:line="336" w:lineRule="atLeast"/>
        <w:rPr>
          <w:rFonts w:ascii="Georgia" w:hAnsi="Georgia"/>
          <w:color w:val="3E4349"/>
          <w:sz w:val="26"/>
          <w:szCs w:val="26"/>
        </w:rPr>
      </w:pPr>
      <w:r>
        <w:rPr>
          <w:rStyle w:val="Strong"/>
          <w:rFonts w:ascii="Georgia" w:hAnsi="Georgia"/>
          <w:color w:val="3E4349"/>
          <w:sz w:val="26"/>
          <w:szCs w:val="26"/>
        </w:rPr>
        <w:t>Problem 2:</w:t>
      </w:r>
      <w:r>
        <w:rPr>
          <w:rStyle w:val="apple-converted-space"/>
          <w:rFonts w:ascii="Georgia" w:eastAsiaTheme="majorEastAsia" w:hAnsi="Georgia"/>
          <w:b/>
          <w:bCs/>
          <w:color w:val="3E4349"/>
          <w:sz w:val="26"/>
          <w:szCs w:val="26"/>
        </w:rPr>
        <w:t> </w:t>
      </w:r>
      <w:r>
        <w:rPr>
          <w:rFonts w:ascii="Georgia" w:hAnsi="Georgia"/>
          <w:color w:val="3E4349"/>
          <w:sz w:val="26"/>
          <w:szCs w:val="26"/>
        </w:rPr>
        <w:t>Write a program that takes one or more filenames as arguments and prints all the lines which are longer than 40 characters.</w:t>
      </w:r>
    </w:p>
    <w:p w:rsidR="00336D82" w:rsidRDefault="00336D82" w:rsidP="00336D82">
      <w:pPr>
        <w:pStyle w:val="NormalWeb"/>
        <w:shd w:val="clear" w:color="auto" w:fill="FFFFFF"/>
        <w:spacing w:line="336" w:lineRule="atLeast"/>
        <w:rPr>
          <w:rFonts w:ascii="Georgia" w:hAnsi="Georgia"/>
          <w:color w:val="3E4349"/>
          <w:sz w:val="26"/>
          <w:szCs w:val="26"/>
        </w:rPr>
      </w:pPr>
      <w:r>
        <w:rPr>
          <w:rStyle w:val="Strong"/>
          <w:rFonts w:ascii="Georgia" w:hAnsi="Georgia"/>
          <w:color w:val="3E4349"/>
          <w:sz w:val="26"/>
          <w:szCs w:val="26"/>
        </w:rPr>
        <w:lastRenderedPageBreak/>
        <w:t>Problem 3:</w:t>
      </w:r>
      <w:r>
        <w:rPr>
          <w:rStyle w:val="apple-converted-space"/>
          <w:rFonts w:ascii="Georgia" w:eastAsiaTheme="majorEastAsia" w:hAnsi="Georgia"/>
          <w:b/>
          <w:bCs/>
          <w:color w:val="3E4349"/>
          <w:sz w:val="26"/>
          <w:szCs w:val="26"/>
        </w:rPr>
        <w:t> </w:t>
      </w:r>
      <w:r>
        <w:rPr>
          <w:rFonts w:ascii="Georgia" w:hAnsi="Georgia"/>
          <w:color w:val="3E4349"/>
          <w:sz w:val="26"/>
          <w:szCs w:val="26"/>
        </w:rPr>
        <w:t>Write a function</w:t>
      </w:r>
      <w:r>
        <w:rPr>
          <w:rStyle w:val="apple-converted-space"/>
          <w:rFonts w:ascii="Georgia" w:eastAsiaTheme="majorEastAsia" w:hAnsi="Georgia"/>
          <w:color w:val="3E4349"/>
          <w:sz w:val="26"/>
          <w:szCs w:val="26"/>
        </w:rPr>
        <w:t> </w:t>
      </w:r>
      <w:r>
        <w:rPr>
          <w:rStyle w:val="pre"/>
          <w:rFonts w:ascii="Consolas" w:hAnsi="Consolas" w:cs="Consolas"/>
          <w:color w:val="222222"/>
          <w:sz w:val="23"/>
          <w:szCs w:val="23"/>
          <w:shd w:val="clear" w:color="auto" w:fill="ECF0F3"/>
        </w:rPr>
        <w:t>findfiles</w:t>
      </w:r>
      <w:r>
        <w:rPr>
          <w:rStyle w:val="apple-converted-space"/>
          <w:rFonts w:ascii="Georgia" w:eastAsiaTheme="majorEastAsia" w:hAnsi="Georgia"/>
          <w:color w:val="3E4349"/>
          <w:sz w:val="26"/>
          <w:szCs w:val="26"/>
        </w:rPr>
        <w:t> </w:t>
      </w:r>
      <w:r>
        <w:rPr>
          <w:rFonts w:ascii="Georgia" w:hAnsi="Georgia"/>
          <w:color w:val="3E4349"/>
          <w:sz w:val="26"/>
          <w:szCs w:val="26"/>
        </w:rPr>
        <w:t>that recursively descends the directory tree for the specified directory and generates paths of all the files in the tree.</w:t>
      </w:r>
    </w:p>
    <w:p w:rsidR="00336D82" w:rsidRDefault="00336D82" w:rsidP="00336D82">
      <w:pPr>
        <w:pStyle w:val="NormalWeb"/>
        <w:shd w:val="clear" w:color="auto" w:fill="FFFFFF"/>
        <w:spacing w:line="336" w:lineRule="atLeast"/>
        <w:rPr>
          <w:rFonts w:ascii="Georgia" w:hAnsi="Georgia"/>
          <w:color w:val="3E4349"/>
          <w:sz w:val="26"/>
          <w:szCs w:val="26"/>
        </w:rPr>
      </w:pPr>
      <w:r>
        <w:rPr>
          <w:rStyle w:val="Strong"/>
          <w:rFonts w:ascii="Georgia" w:hAnsi="Georgia"/>
          <w:color w:val="3E4349"/>
          <w:sz w:val="26"/>
          <w:szCs w:val="26"/>
        </w:rPr>
        <w:t>Problem 4:</w:t>
      </w:r>
      <w:r>
        <w:rPr>
          <w:rStyle w:val="apple-converted-space"/>
          <w:rFonts w:ascii="Georgia" w:eastAsiaTheme="majorEastAsia" w:hAnsi="Georgia"/>
          <w:b/>
          <w:bCs/>
          <w:color w:val="3E4349"/>
          <w:sz w:val="26"/>
          <w:szCs w:val="26"/>
        </w:rPr>
        <w:t> </w:t>
      </w:r>
      <w:r>
        <w:rPr>
          <w:rFonts w:ascii="Georgia" w:hAnsi="Georgia"/>
          <w:color w:val="3E4349"/>
          <w:sz w:val="26"/>
          <w:szCs w:val="26"/>
        </w:rPr>
        <w:t>Write a function to compute the number of python files (.py extension) in a specified directory recursively.</w:t>
      </w:r>
    </w:p>
    <w:p w:rsidR="00336D82" w:rsidRDefault="00336D82" w:rsidP="00336D82">
      <w:pPr>
        <w:pStyle w:val="NormalWeb"/>
        <w:shd w:val="clear" w:color="auto" w:fill="FFFFFF"/>
        <w:spacing w:line="336" w:lineRule="atLeast"/>
        <w:rPr>
          <w:rFonts w:ascii="Georgia" w:hAnsi="Georgia"/>
          <w:color w:val="3E4349"/>
          <w:sz w:val="26"/>
          <w:szCs w:val="26"/>
        </w:rPr>
      </w:pPr>
      <w:r>
        <w:rPr>
          <w:rStyle w:val="Strong"/>
          <w:rFonts w:ascii="Georgia" w:hAnsi="Georgia"/>
          <w:color w:val="3E4349"/>
          <w:sz w:val="26"/>
          <w:szCs w:val="26"/>
        </w:rPr>
        <w:t>Problem 5:</w:t>
      </w:r>
      <w:r>
        <w:rPr>
          <w:rStyle w:val="apple-converted-space"/>
          <w:rFonts w:ascii="Georgia" w:eastAsiaTheme="majorEastAsia" w:hAnsi="Georgia"/>
          <w:b/>
          <w:bCs/>
          <w:color w:val="3E4349"/>
          <w:sz w:val="26"/>
          <w:szCs w:val="26"/>
        </w:rPr>
        <w:t> </w:t>
      </w:r>
      <w:r>
        <w:rPr>
          <w:rFonts w:ascii="Georgia" w:hAnsi="Georgia"/>
          <w:color w:val="3E4349"/>
          <w:sz w:val="26"/>
          <w:szCs w:val="26"/>
        </w:rPr>
        <w:t>Write a function to compute the total number of lines of code in all python files in the specified directory recursively.</w:t>
      </w:r>
    </w:p>
    <w:p w:rsidR="00336D82" w:rsidRDefault="00336D82" w:rsidP="00336D82">
      <w:pPr>
        <w:pStyle w:val="NormalWeb"/>
        <w:shd w:val="clear" w:color="auto" w:fill="FFFFFF"/>
        <w:spacing w:line="336" w:lineRule="atLeast"/>
        <w:rPr>
          <w:rFonts w:ascii="Georgia" w:hAnsi="Georgia"/>
          <w:color w:val="3E4349"/>
          <w:sz w:val="26"/>
          <w:szCs w:val="26"/>
        </w:rPr>
      </w:pPr>
      <w:r>
        <w:rPr>
          <w:rStyle w:val="Strong"/>
          <w:rFonts w:ascii="Georgia" w:hAnsi="Georgia"/>
          <w:color w:val="3E4349"/>
          <w:sz w:val="26"/>
          <w:szCs w:val="26"/>
        </w:rPr>
        <w:t>Problem 6:</w:t>
      </w:r>
      <w:r>
        <w:rPr>
          <w:rStyle w:val="apple-converted-space"/>
          <w:rFonts w:ascii="Georgia" w:eastAsiaTheme="majorEastAsia" w:hAnsi="Georgia"/>
          <w:b/>
          <w:bCs/>
          <w:color w:val="3E4349"/>
          <w:sz w:val="26"/>
          <w:szCs w:val="26"/>
        </w:rPr>
        <w:t> </w:t>
      </w:r>
      <w:r>
        <w:rPr>
          <w:rFonts w:ascii="Georgia" w:hAnsi="Georgia"/>
          <w:color w:val="3E4349"/>
          <w:sz w:val="26"/>
          <w:szCs w:val="26"/>
        </w:rPr>
        <w:t>Write a function to compute the total number of lines of code, ignoring empty and comment lines, in all python files in the specified directory recursively.</w:t>
      </w:r>
    </w:p>
    <w:p w:rsidR="00336D82" w:rsidRDefault="00336D82" w:rsidP="00336D82">
      <w:pPr>
        <w:pStyle w:val="NormalWeb"/>
        <w:shd w:val="clear" w:color="auto" w:fill="FFFFFF"/>
        <w:spacing w:line="336" w:lineRule="atLeast"/>
        <w:rPr>
          <w:rFonts w:ascii="Georgia" w:hAnsi="Georgia"/>
          <w:color w:val="3E4349"/>
          <w:sz w:val="26"/>
          <w:szCs w:val="26"/>
        </w:rPr>
      </w:pPr>
      <w:r>
        <w:rPr>
          <w:rStyle w:val="Strong"/>
          <w:rFonts w:ascii="Georgia" w:hAnsi="Georgia"/>
          <w:color w:val="3E4349"/>
          <w:sz w:val="26"/>
          <w:szCs w:val="26"/>
        </w:rPr>
        <w:t>Problem 7:</w:t>
      </w:r>
      <w:r>
        <w:rPr>
          <w:rStyle w:val="apple-converted-space"/>
          <w:rFonts w:ascii="Georgia" w:eastAsiaTheme="majorEastAsia" w:hAnsi="Georgia"/>
          <w:b/>
          <w:bCs/>
          <w:color w:val="3E4349"/>
          <w:sz w:val="26"/>
          <w:szCs w:val="26"/>
        </w:rPr>
        <w:t> </w:t>
      </w:r>
      <w:r>
        <w:rPr>
          <w:rFonts w:ascii="Georgia" w:hAnsi="Georgia"/>
          <w:color w:val="3E4349"/>
          <w:sz w:val="26"/>
          <w:szCs w:val="26"/>
        </w:rPr>
        <w:t>Write a program</w:t>
      </w:r>
      <w:r>
        <w:rPr>
          <w:rStyle w:val="apple-converted-space"/>
          <w:rFonts w:ascii="Georgia" w:eastAsiaTheme="majorEastAsia" w:hAnsi="Georgia"/>
          <w:color w:val="3E4349"/>
          <w:sz w:val="26"/>
          <w:szCs w:val="26"/>
        </w:rPr>
        <w:t> </w:t>
      </w:r>
      <w:r>
        <w:rPr>
          <w:rStyle w:val="pre"/>
          <w:rFonts w:ascii="Consolas" w:hAnsi="Consolas" w:cs="Consolas"/>
          <w:color w:val="222222"/>
          <w:sz w:val="23"/>
          <w:szCs w:val="23"/>
          <w:shd w:val="clear" w:color="auto" w:fill="ECF0F3"/>
        </w:rPr>
        <w:t>split.py</w:t>
      </w:r>
      <w:r>
        <w:rPr>
          <w:rFonts w:ascii="Georgia" w:hAnsi="Georgia"/>
          <w:color w:val="3E4349"/>
          <w:sz w:val="26"/>
          <w:szCs w:val="26"/>
        </w:rPr>
        <w:t>, that takes an integer</w:t>
      </w:r>
      <w:r>
        <w:rPr>
          <w:rStyle w:val="apple-converted-space"/>
          <w:rFonts w:ascii="Georgia" w:eastAsiaTheme="majorEastAsia" w:hAnsi="Georgia"/>
          <w:color w:val="3E4349"/>
          <w:sz w:val="26"/>
          <w:szCs w:val="26"/>
        </w:rPr>
        <w:t> </w:t>
      </w:r>
      <w:r>
        <w:rPr>
          <w:rStyle w:val="pre"/>
          <w:rFonts w:ascii="Consolas" w:hAnsi="Consolas" w:cs="Consolas"/>
          <w:color w:val="222222"/>
          <w:sz w:val="23"/>
          <w:szCs w:val="23"/>
          <w:shd w:val="clear" w:color="auto" w:fill="ECF0F3"/>
        </w:rPr>
        <w:t>n</w:t>
      </w:r>
      <w:r>
        <w:rPr>
          <w:rStyle w:val="apple-converted-space"/>
          <w:rFonts w:ascii="Georgia" w:eastAsiaTheme="majorEastAsia" w:hAnsi="Georgia"/>
          <w:color w:val="3E4349"/>
          <w:sz w:val="26"/>
          <w:szCs w:val="26"/>
        </w:rPr>
        <w:t> </w:t>
      </w:r>
      <w:r>
        <w:rPr>
          <w:rFonts w:ascii="Georgia" w:hAnsi="Georgia"/>
          <w:color w:val="3E4349"/>
          <w:sz w:val="26"/>
          <w:szCs w:val="26"/>
        </w:rPr>
        <w:t>and a filename as command line arguments and splits the file into multiple small files with each having</w:t>
      </w:r>
      <w:r>
        <w:rPr>
          <w:rStyle w:val="apple-converted-space"/>
          <w:rFonts w:ascii="Georgia" w:eastAsiaTheme="majorEastAsia" w:hAnsi="Georgia"/>
          <w:color w:val="3E4349"/>
          <w:sz w:val="26"/>
          <w:szCs w:val="26"/>
        </w:rPr>
        <w:t> </w:t>
      </w:r>
      <w:r>
        <w:rPr>
          <w:rStyle w:val="pre"/>
          <w:rFonts w:ascii="Consolas" w:hAnsi="Consolas" w:cs="Consolas"/>
          <w:color w:val="222222"/>
          <w:sz w:val="23"/>
          <w:szCs w:val="23"/>
          <w:shd w:val="clear" w:color="auto" w:fill="ECF0F3"/>
        </w:rPr>
        <w:t>n</w:t>
      </w:r>
      <w:r>
        <w:rPr>
          <w:rFonts w:ascii="Georgia" w:hAnsi="Georgia"/>
          <w:color w:val="3E4349"/>
          <w:sz w:val="26"/>
          <w:szCs w:val="26"/>
        </w:rPr>
        <w:t>lines.</w:t>
      </w:r>
    </w:p>
    <w:p w:rsidR="00336D82" w:rsidRDefault="00336D82" w:rsidP="00336D82">
      <w:pPr>
        <w:pStyle w:val="Heading2"/>
        <w:shd w:val="clear" w:color="auto" w:fill="FFFFFF"/>
        <w:spacing w:before="450" w:after="150"/>
        <w:rPr>
          <w:rFonts w:ascii="Garamond" w:hAnsi="Garamond"/>
          <w:b w:val="0"/>
          <w:bCs w:val="0"/>
          <w:color w:val="3E4349"/>
          <w:sz w:val="47"/>
          <w:szCs w:val="47"/>
        </w:rPr>
      </w:pPr>
      <w:r>
        <w:rPr>
          <w:rFonts w:ascii="Garamond" w:hAnsi="Garamond"/>
          <w:b w:val="0"/>
          <w:bCs w:val="0"/>
          <w:color w:val="3E4349"/>
          <w:sz w:val="47"/>
          <w:szCs w:val="47"/>
        </w:rPr>
        <w:t>5.4. Itertools</w:t>
      </w:r>
    </w:p>
    <w:p w:rsidR="00336D82" w:rsidRDefault="00336D82" w:rsidP="00336D82">
      <w:pPr>
        <w:pStyle w:val="NormalWeb"/>
        <w:shd w:val="clear" w:color="auto" w:fill="FFFFFF"/>
        <w:spacing w:line="336" w:lineRule="atLeast"/>
        <w:rPr>
          <w:rFonts w:ascii="Georgia" w:hAnsi="Georgia"/>
          <w:color w:val="3E4349"/>
          <w:sz w:val="26"/>
          <w:szCs w:val="26"/>
        </w:rPr>
      </w:pPr>
      <w:r>
        <w:rPr>
          <w:rFonts w:ascii="Georgia" w:hAnsi="Georgia"/>
          <w:color w:val="3E4349"/>
          <w:sz w:val="26"/>
          <w:szCs w:val="26"/>
        </w:rPr>
        <w:t>The itertools module in the standard library provides lot of intersting tools to work with iterators.</w:t>
      </w:r>
    </w:p>
    <w:p w:rsidR="00336D82" w:rsidRDefault="00336D82" w:rsidP="00336D82">
      <w:pPr>
        <w:pStyle w:val="NormalWeb"/>
        <w:shd w:val="clear" w:color="auto" w:fill="FFFFFF"/>
        <w:spacing w:line="336" w:lineRule="atLeast"/>
        <w:rPr>
          <w:rFonts w:ascii="Georgia" w:hAnsi="Georgia"/>
          <w:color w:val="3E4349"/>
          <w:sz w:val="26"/>
          <w:szCs w:val="26"/>
        </w:rPr>
      </w:pPr>
      <w:proofErr w:type="gramStart"/>
      <w:r>
        <w:rPr>
          <w:rFonts w:ascii="Georgia" w:hAnsi="Georgia"/>
          <w:color w:val="3E4349"/>
          <w:sz w:val="26"/>
          <w:szCs w:val="26"/>
        </w:rPr>
        <w:t>Lets</w:t>
      </w:r>
      <w:proofErr w:type="gramEnd"/>
      <w:r>
        <w:rPr>
          <w:rFonts w:ascii="Georgia" w:hAnsi="Georgia"/>
          <w:color w:val="3E4349"/>
          <w:sz w:val="26"/>
          <w:szCs w:val="26"/>
        </w:rPr>
        <w:t xml:space="preserve"> look at some of the interesting functions.</w:t>
      </w:r>
    </w:p>
    <w:p w:rsidR="00336D82" w:rsidRDefault="00336D82" w:rsidP="00336D82">
      <w:pPr>
        <w:pStyle w:val="NormalWeb"/>
        <w:shd w:val="clear" w:color="auto" w:fill="FFFFFF"/>
        <w:spacing w:line="336" w:lineRule="atLeast"/>
        <w:rPr>
          <w:rFonts w:ascii="Georgia" w:hAnsi="Georgia"/>
          <w:color w:val="3E4349"/>
          <w:sz w:val="26"/>
          <w:szCs w:val="26"/>
        </w:rPr>
      </w:pPr>
      <w:proofErr w:type="gramStart"/>
      <w:r>
        <w:rPr>
          <w:rStyle w:val="Strong"/>
          <w:rFonts w:ascii="Georgia" w:hAnsi="Georgia"/>
          <w:color w:val="3E4349"/>
          <w:sz w:val="26"/>
          <w:szCs w:val="26"/>
        </w:rPr>
        <w:t>chain</w:t>
      </w:r>
      <w:proofErr w:type="gramEnd"/>
      <w:r>
        <w:rPr>
          <w:rStyle w:val="apple-converted-space"/>
          <w:rFonts w:ascii="Georgia" w:eastAsiaTheme="majorEastAsia" w:hAnsi="Georgia"/>
          <w:color w:val="3E4349"/>
          <w:sz w:val="26"/>
          <w:szCs w:val="26"/>
        </w:rPr>
        <w:t> </w:t>
      </w:r>
      <w:r>
        <w:rPr>
          <w:rFonts w:ascii="Georgia" w:hAnsi="Georgia"/>
          <w:color w:val="3E4349"/>
          <w:sz w:val="26"/>
          <w:szCs w:val="26"/>
        </w:rPr>
        <w:t>– chains multiple iterators together.</w:t>
      </w:r>
    </w:p>
    <w:p w:rsidR="00336D82" w:rsidRDefault="00336D82" w:rsidP="00336D82">
      <w:pPr>
        <w:pStyle w:val="HTMLPreformatted"/>
        <w:shd w:val="clear" w:color="auto" w:fill="EEEEEE"/>
        <w:spacing w:before="225" w:after="225" w:line="312" w:lineRule="atLeast"/>
        <w:ind w:left="-450" w:right="-450"/>
        <w:rPr>
          <w:rFonts w:ascii="Consolas" w:hAnsi="Consolas" w:cs="Consolas"/>
          <w:color w:val="3E4349"/>
          <w:sz w:val="23"/>
          <w:szCs w:val="23"/>
        </w:rPr>
      </w:pPr>
      <w:r>
        <w:rPr>
          <w:rStyle w:val="gp"/>
          <w:rFonts w:ascii="Consolas" w:hAnsi="Consolas" w:cs="Consolas"/>
          <w:color w:val="745334"/>
          <w:sz w:val="23"/>
          <w:szCs w:val="23"/>
        </w:rPr>
        <w:t xml:space="preserve">&gt;&gt;&gt; </w:t>
      </w:r>
      <w:r>
        <w:rPr>
          <w:rStyle w:val="n"/>
          <w:rFonts w:ascii="Consolas" w:hAnsi="Consolas" w:cs="Consolas"/>
          <w:color w:val="000000"/>
          <w:sz w:val="23"/>
          <w:szCs w:val="23"/>
        </w:rPr>
        <w:t>it1</w:t>
      </w:r>
      <w:r>
        <w:rPr>
          <w:rFonts w:ascii="Consolas" w:hAnsi="Consolas" w:cs="Consolas"/>
          <w:color w:val="3E4349"/>
          <w:sz w:val="23"/>
          <w:szCs w:val="23"/>
        </w:rPr>
        <w:t xml:space="preserve"> </w:t>
      </w:r>
      <w:r>
        <w:rPr>
          <w:rStyle w:val="o"/>
          <w:rFonts w:ascii="Consolas" w:hAnsi="Consolas" w:cs="Consolas"/>
          <w:color w:val="582800"/>
          <w:sz w:val="23"/>
          <w:szCs w:val="23"/>
        </w:rPr>
        <w:t>=</w:t>
      </w:r>
      <w:r>
        <w:rPr>
          <w:rFonts w:ascii="Consolas" w:hAnsi="Consolas" w:cs="Consolas"/>
          <w:color w:val="3E4349"/>
          <w:sz w:val="23"/>
          <w:szCs w:val="23"/>
        </w:rPr>
        <w:t xml:space="preserve"> </w:t>
      </w:r>
      <w:proofErr w:type="gramStart"/>
      <w:r>
        <w:rPr>
          <w:rStyle w:val="nb"/>
          <w:rFonts w:ascii="Consolas" w:hAnsi="Consolas" w:cs="Consolas"/>
          <w:color w:val="004461"/>
          <w:sz w:val="23"/>
          <w:szCs w:val="23"/>
        </w:rPr>
        <w:t>iter</w:t>
      </w:r>
      <w:r>
        <w:rPr>
          <w:rStyle w:val="p"/>
          <w:rFonts w:ascii="Consolas" w:hAnsi="Consolas" w:cs="Consolas"/>
          <w:b/>
          <w:bCs/>
          <w:color w:val="000000"/>
          <w:sz w:val="23"/>
          <w:szCs w:val="23"/>
        </w:rPr>
        <w:t>(</w:t>
      </w:r>
      <w:proofErr w:type="gramEnd"/>
      <w:r>
        <w:rPr>
          <w:rStyle w:val="p"/>
          <w:rFonts w:ascii="Consolas" w:hAnsi="Consolas" w:cs="Consolas"/>
          <w:b/>
          <w:bCs/>
          <w:color w:val="000000"/>
          <w:sz w:val="23"/>
          <w:szCs w:val="23"/>
        </w:rPr>
        <w:t>[</w:t>
      </w:r>
      <w:r>
        <w:rPr>
          <w:rStyle w:val="mi"/>
          <w:rFonts w:ascii="Consolas" w:hAnsi="Consolas" w:cs="Consolas"/>
          <w:color w:val="990000"/>
          <w:sz w:val="23"/>
          <w:szCs w:val="23"/>
        </w:rPr>
        <w:t>1</w:t>
      </w:r>
      <w:r>
        <w:rPr>
          <w:rStyle w:val="p"/>
          <w:rFonts w:ascii="Consolas" w:hAnsi="Consolas" w:cs="Consolas"/>
          <w:b/>
          <w:bCs/>
          <w:color w:val="000000"/>
          <w:sz w:val="23"/>
          <w:szCs w:val="23"/>
        </w:rPr>
        <w:t>,</w:t>
      </w:r>
      <w:r>
        <w:rPr>
          <w:rFonts w:ascii="Consolas" w:hAnsi="Consolas" w:cs="Consolas"/>
          <w:color w:val="3E4349"/>
          <w:sz w:val="23"/>
          <w:szCs w:val="23"/>
        </w:rPr>
        <w:t xml:space="preserve"> </w:t>
      </w:r>
      <w:r>
        <w:rPr>
          <w:rStyle w:val="mi"/>
          <w:rFonts w:ascii="Consolas" w:hAnsi="Consolas" w:cs="Consolas"/>
          <w:color w:val="990000"/>
          <w:sz w:val="23"/>
          <w:szCs w:val="23"/>
        </w:rPr>
        <w:t>2</w:t>
      </w:r>
      <w:r>
        <w:rPr>
          <w:rStyle w:val="p"/>
          <w:rFonts w:ascii="Consolas" w:hAnsi="Consolas" w:cs="Consolas"/>
          <w:b/>
          <w:bCs/>
          <w:color w:val="000000"/>
          <w:sz w:val="23"/>
          <w:szCs w:val="23"/>
        </w:rPr>
        <w:t>,</w:t>
      </w:r>
      <w:r>
        <w:rPr>
          <w:rFonts w:ascii="Consolas" w:hAnsi="Consolas" w:cs="Consolas"/>
          <w:color w:val="3E4349"/>
          <w:sz w:val="23"/>
          <w:szCs w:val="23"/>
        </w:rPr>
        <w:t xml:space="preserve"> </w:t>
      </w:r>
      <w:r>
        <w:rPr>
          <w:rStyle w:val="mi"/>
          <w:rFonts w:ascii="Consolas" w:hAnsi="Consolas" w:cs="Consolas"/>
          <w:color w:val="990000"/>
          <w:sz w:val="23"/>
          <w:szCs w:val="23"/>
        </w:rPr>
        <w:t>3</w:t>
      </w:r>
      <w:r>
        <w:rPr>
          <w:rStyle w:val="p"/>
          <w:rFonts w:ascii="Consolas" w:hAnsi="Consolas" w:cs="Consolas"/>
          <w:b/>
          <w:bCs/>
          <w:color w:val="000000"/>
          <w:sz w:val="23"/>
          <w:szCs w:val="23"/>
        </w:rPr>
        <w:t>])</w:t>
      </w:r>
    </w:p>
    <w:p w:rsidR="00336D82" w:rsidRDefault="00336D82" w:rsidP="00336D82">
      <w:pPr>
        <w:pStyle w:val="HTMLPreformatted"/>
        <w:shd w:val="clear" w:color="auto" w:fill="EEEEEE"/>
        <w:spacing w:before="225" w:after="225" w:line="312" w:lineRule="atLeast"/>
        <w:ind w:left="-450" w:right="-450"/>
        <w:rPr>
          <w:rFonts w:ascii="Consolas" w:hAnsi="Consolas" w:cs="Consolas"/>
          <w:color w:val="3E4349"/>
          <w:sz w:val="23"/>
          <w:szCs w:val="23"/>
        </w:rPr>
      </w:pPr>
      <w:r>
        <w:rPr>
          <w:rStyle w:val="gp"/>
          <w:rFonts w:ascii="Consolas" w:hAnsi="Consolas" w:cs="Consolas"/>
          <w:color w:val="745334"/>
          <w:sz w:val="23"/>
          <w:szCs w:val="23"/>
        </w:rPr>
        <w:t xml:space="preserve">&gt;&gt;&gt; </w:t>
      </w:r>
      <w:r>
        <w:rPr>
          <w:rStyle w:val="n"/>
          <w:rFonts w:ascii="Consolas" w:hAnsi="Consolas" w:cs="Consolas"/>
          <w:color w:val="000000"/>
          <w:sz w:val="23"/>
          <w:szCs w:val="23"/>
        </w:rPr>
        <w:t>it2</w:t>
      </w:r>
      <w:r>
        <w:rPr>
          <w:rFonts w:ascii="Consolas" w:hAnsi="Consolas" w:cs="Consolas"/>
          <w:color w:val="3E4349"/>
          <w:sz w:val="23"/>
          <w:szCs w:val="23"/>
        </w:rPr>
        <w:t xml:space="preserve"> </w:t>
      </w:r>
      <w:r>
        <w:rPr>
          <w:rStyle w:val="o"/>
          <w:rFonts w:ascii="Consolas" w:hAnsi="Consolas" w:cs="Consolas"/>
          <w:color w:val="582800"/>
          <w:sz w:val="23"/>
          <w:szCs w:val="23"/>
        </w:rPr>
        <w:t>=</w:t>
      </w:r>
      <w:r>
        <w:rPr>
          <w:rFonts w:ascii="Consolas" w:hAnsi="Consolas" w:cs="Consolas"/>
          <w:color w:val="3E4349"/>
          <w:sz w:val="23"/>
          <w:szCs w:val="23"/>
        </w:rPr>
        <w:t xml:space="preserve"> </w:t>
      </w:r>
      <w:proofErr w:type="gramStart"/>
      <w:r>
        <w:rPr>
          <w:rStyle w:val="nb"/>
          <w:rFonts w:ascii="Consolas" w:hAnsi="Consolas" w:cs="Consolas"/>
          <w:color w:val="004461"/>
          <w:sz w:val="23"/>
          <w:szCs w:val="23"/>
        </w:rPr>
        <w:t>iter</w:t>
      </w:r>
      <w:r>
        <w:rPr>
          <w:rStyle w:val="p"/>
          <w:rFonts w:ascii="Consolas" w:hAnsi="Consolas" w:cs="Consolas"/>
          <w:b/>
          <w:bCs/>
          <w:color w:val="000000"/>
          <w:sz w:val="23"/>
          <w:szCs w:val="23"/>
        </w:rPr>
        <w:t>(</w:t>
      </w:r>
      <w:proofErr w:type="gramEnd"/>
      <w:r>
        <w:rPr>
          <w:rStyle w:val="p"/>
          <w:rFonts w:ascii="Consolas" w:hAnsi="Consolas" w:cs="Consolas"/>
          <w:b/>
          <w:bCs/>
          <w:color w:val="000000"/>
          <w:sz w:val="23"/>
          <w:szCs w:val="23"/>
        </w:rPr>
        <w:t>[</w:t>
      </w:r>
      <w:r>
        <w:rPr>
          <w:rStyle w:val="mi"/>
          <w:rFonts w:ascii="Consolas" w:hAnsi="Consolas" w:cs="Consolas"/>
          <w:color w:val="990000"/>
          <w:sz w:val="23"/>
          <w:szCs w:val="23"/>
        </w:rPr>
        <w:t>4</w:t>
      </w:r>
      <w:r>
        <w:rPr>
          <w:rStyle w:val="p"/>
          <w:rFonts w:ascii="Consolas" w:hAnsi="Consolas" w:cs="Consolas"/>
          <w:b/>
          <w:bCs/>
          <w:color w:val="000000"/>
          <w:sz w:val="23"/>
          <w:szCs w:val="23"/>
        </w:rPr>
        <w:t>,</w:t>
      </w:r>
      <w:r>
        <w:rPr>
          <w:rFonts w:ascii="Consolas" w:hAnsi="Consolas" w:cs="Consolas"/>
          <w:color w:val="3E4349"/>
          <w:sz w:val="23"/>
          <w:szCs w:val="23"/>
        </w:rPr>
        <w:t xml:space="preserve"> </w:t>
      </w:r>
      <w:r>
        <w:rPr>
          <w:rStyle w:val="mi"/>
          <w:rFonts w:ascii="Consolas" w:hAnsi="Consolas" w:cs="Consolas"/>
          <w:color w:val="990000"/>
          <w:sz w:val="23"/>
          <w:szCs w:val="23"/>
        </w:rPr>
        <w:t>5</w:t>
      </w:r>
      <w:r>
        <w:rPr>
          <w:rStyle w:val="p"/>
          <w:rFonts w:ascii="Consolas" w:hAnsi="Consolas" w:cs="Consolas"/>
          <w:b/>
          <w:bCs/>
          <w:color w:val="000000"/>
          <w:sz w:val="23"/>
          <w:szCs w:val="23"/>
        </w:rPr>
        <w:t>,</w:t>
      </w:r>
      <w:r>
        <w:rPr>
          <w:rFonts w:ascii="Consolas" w:hAnsi="Consolas" w:cs="Consolas"/>
          <w:color w:val="3E4349"/>
          <w:sz w:val="23"/>
          <w:szCs w:val="23"/>
        </w:rPr>
        <w:t xml:space="preserve"> </w:t>
      </w:r>
      <w:r>
        <w:rPr>
          <w:rStyle w:val="mi"/>
          <w:rFonts w:ascii="Consolas" w:hAnsi="Consolas" w:cs="Consolas"/>
          <w:color w:val="990000"/>
          <w:sz w:val="23"/>
          <w:szCs w:val="23"/>
        </w:rPr>
        <w:t>6</w:t>
      </w:r>
      <w:r>
        <w:rPr>
          <w:rStyle w:val="p"/>
          <w:rFonts w:ascii="Consolas" w:hAnsi="Consolas" w:cs="Consolas"/>
          <w:b/>
          <w:bCs/>
          <w:color w:val="000000"/>
          <w:sz w:val="23"/>
          <w:szCs w:val="23"/>
        </w:rPr>
        <w:t>])</w:t>
      </w:r>
    </w:p>
    <w:p w:rsidR="00336D82" w:rsidRDefault="00336D82" w:rsidP="00336D82">
      <w:pPr>
        <w:pStyle w:val="HTMLPreformatted"/>
        <w:shd w:val="clear" w:color="auto" w:fill="EEEEEE"/>
        <w:spacing w:before="225" w:after="225" w:line="312" w:lineRule="atLeast"/>
        <w:ind w:left="-450" w:right="-450"/>
        <w:rPr>
          <w:rFonts w:ascii="Consolas" w:hAnsi="Consolas" w:cs="Consolas"/>
          <w:color w:val="3E4349"/>
          <w:sz w:val="23"/>
          <w:szCs w:val="23"/>
        </w:rPr>
      </w:pPr>
      <w:r>
        <w:rPr>
          <w:rStyle w:val="gp"/>
          <w:rFonts w:ascii="Consolas" w:hAnsi="Consolas" w:cs="Consolas"/>
          <w:color w:val="745334"/>
          <w:sz w:val="23"/>
          <w:szCs w:val="23"/>
        </w:rPr>
        <w:t xml:space="preserve">&gt;&gt;&gt; </w:t>
      </w:r>
      <w:proofErr w:type="gramStart"/>
      <w:r>
        <w:rPr>
          <w:rStyle w:val="n"/>
          <w:rFonts w:ascii="Consolas" w:hAnsi="Consolas" w:cs="Consolas"/>
          <w:color w:val="000000"/>
          <w:sz w:val="23"/>
          <w:szCs w:val="23"/>
        </w:rPr>
        <w:t>itertools</w:t>
      </w:r>
      <w:r>
        <w:rPr>
          <w:rStyle w:val="o"/>
          <w:rFonts w:ascii="Consolas" w:hAnsi="Consolas" w:cs="Consolas"/>
          <w:color w:val="582800"/>
          <w:sz w:val="23"/>
          <w:szCs w:val="23"/>
        </w:rPr>
        <w:t>.</w:t>
      </w:r>
      <w:r>
        <w:rPr>
          <w:rStyle w:val="n"/>
          <w:rFonts w:ascii="Consolas" w:hAnsi="Consolas" w:cs="Consolas"/>
          <w:color w:val="000000"/>
          <w:sz w:val="23"/>
          <w:szCs w:val="23"/>
        </w:rPr>
        <w:t>chain</w:t>
      </w:r>
      <w:r>
        <w:rPr>
          <w:rStyle w:val="p"/>
          <w:rFonts w:ascii="Consolas" w:hAnsi="Consolas" w:cs="Consolas"/>
          <w:b/>
          <w:bCs/>
          <w:color w:val="000000"/>
          <w:sz w:val="23"/>
          <w:szCs w:val="23"/>
        </w:rPr>
        <w:t>(</w:t>
      </w:r>
      <w:proofErr w:type="gramEnd"/>
      <w:r>
        <w:rPr>
          <w:rStyle w:val="n"/>
          <w:rFonts w:ascii="Consolas" w:hAnsi="Consolas" w:cs="Consolas"/>
          <w:color w:val="000000"/>
          <w:sz w:val="23"/>
          <w:szCs w:val="23"/>
        </w:rPr>
        <w:t>it1</w:t>
      </w:r>
      <w:r>
        <w:rPr>
          <w:rStyle w:val="p"/>
          <w:rFonts w:ascii="Consolas" w:hAnsi="Consolas" w:cs="Consolas"/>
          <w:b/>
          <w:bCs/>
          <w:color w:val="000000"/>
          <w:sz w:val="23"/>
          <w:szCs w:val="23"/>
        </w:rPr>
        <w:t>,</w:t>
      </w:r>
      <w:r>
        <w:rPr>
          <w:rFonts w:ascii="Consolas" w:hAnsi="Consolas" w:cs="Consolas"/>
          <w:color w:val="3E4349"/>
          <w:sz w:val="23"/>
          <w:szCs w:val="23"/>
        </w:rPr>
        <w:t xml:space="preserve"> </w:t>
      </w:r>
      <w:r>
        <w:rPr>
          <w:rStyle w:val="n"/>
          <w:rFonts w:ascii="Consolas" w:hAnsi="Consolas" w:cs="Consolas"/>
          <w:color w:val="000000"/>
          <w:sz w:val="23"/>
          <w:szCs w:val="23"/>
        </w:rPr>
        <w:t>it2</w:t>
      </w:r>
      <w:r>
        <w:rPr>
          <w:rStyle w:val="p"/>
          <w:rFonts w:ascii="Consolas" w:hAnsi="Consolas" w:cs="Consolas"/>
          <w:b/>
          <w:bCs/>
          <w:color w:val="000000"/>
          <w:sz w:val="23"/>
          <w:szCs w:val="23"/>
        </w:rPr>
        <w:t>)</w:t>
      </w:r>
    </w:p>
    <w:p w:rsidR="00336D82" w:rsidRDefault="00336D82" w:rsidP="00336D82">
      <w:pPr>
        <w:pStyle w:val="HTMLPreformatted"/>
        <w:shd w:val="clear" w:color="auto" w:fill="EEEEEE"/>
        <w:spacing w:before="225" w:after="225" w:line="312" w:lineRule="atLeast"/>
        <w:ind w:left="-450" w:right="-450"/>
        <w:rPr>
          <w:rFonts w:ascii="Consolas" w:hAnsi="Consolas" w:cs="Consolas"/>
          <w:color w:val="3E4349"/>
          <w:sz w:val="23"/>
          <w:szCs w:val="23"/>
        </w:rPr>
      </w:pPr>
      <w:r>
        <w:rPr>
          <w:rStyle w:val="go"/>
          <w:rFonts w:ascii="Consolas" w:hAnsi="Consolas" w:cs="Consolas"/>
          <w:color w:val="808080"/>
          <w:sz w:val="23"/>
          <w:szCs w:val="23"/>
        </w:rPr>
        <w:t>[1, 2, 3, 4, 5, 6]</w:t>
      </w:r>
    </w:p>
    <w:p w:rsidR="00336D82" w:rsidRDefault="00336D82" w:rsidP="00336D82">
      <w:pPr>
        <w:pStyle w:val="NormalWeb"/>
        <w:shd w:val="clear" w:color="auto" w:fill="FFFFFF"/>
        <w:spacing w:line="336" w:lineRule="atLeast"/>
        <w:rPr>
          <w:rFonts w:ascii="Georgia" w:hAnsi="Georgia"/>
          <w:color w:val="3E4349"/>
          <w:sz w:val="26"/>
          <w:szCs w:val="26"/>
        </w:rPr>
      </w:pPr>
      <w:proofErr w:type="gramStart"/>
      <w:r>
        <w:rPr>
          <w:rStyle w:val="Strong"/>
          <w:rFonts w:ascii="Georgia" w:hAnsi="Georgia"/>
          <w:color w:val="3E4349"/>
          <w:sz w:val="26"/>
          <w:szCs w:val="26"/>
        </w:rPr>
        <w:t>izip</w:t>
      </w:r>
      <w:proofErr w:type="gramEnd"/>
      <w:r>
        <w:rPr>
          <w:rStyle w:val="apple-converted-space"/>
          <w:rFonts w:ascii="Georgia" w:eastAsiaTheme="majorEastAsia" w:hAnsi="Georgia"/>
          <w:color w:val="3E4349"/>
          <w:sz w:val="26"/>
          <w:szCs w:val="26"/>
        </w:rPr>
        <w:t> </w:t>
      </w:r>
      <w:r>
        <w:rPr>
          <w:rFonts w:ascii="Georgia" w:hAnsi="Georgia"/>
          <w:color w:val="3E4349"/>
          <w:sz w:val="26"/>
          <w:szCs w:val="26"/>
        </w:rPr>
        <w:t>– iterable version of zip</w:t>
      </w:r>
    </w:p>
    <w:p w:rsidR="00336D82" w:rsidRDefault="00336D82" w:rsidP="00336D82">
      <w:pPr>
        <w:pStyle w:val="HTMLPreformatted"/>
        <w:shd w:val="clear" w:color="auto" w:fill="EEEEEE"/>
        <w:spacing w:before="225" w:after="225" w:line="312" w:lineRule="atLeast"/>
        <w:ind w:left="-450" w:right="-450"/>
        <w:rPr>
          <w:rFonts w:ascii="Consolas" w:hAnsi="Consolas" w:cs="Consolas"/>
          <w:color w:val="3E4349"/>
          <w:sz w:val="23"/>
          <w:szCs w:val="23"/>
        </w:rPr>
      </w:pPr>
      <w:r>
        <w:rPr>
          <w:rStyle w:val="gp"/>
          <w:rFonts w:ascii="Consolas" w:hAnsi="Consolas" w:cs="Consolas"/>
          <w:color w:val="745334"/>
          <w:sz w:val="23"/>
          <w:szCs w:val="23"/>
        </w:rPr>
        <w:t xml:space="preserve">&gt;&gt;&gt; </w:t>
      </w:r>
      <w:proofErr w:type="gramStart"/>
      <w:r>
        <w:rPr>
          <w:rStyle w:val="k"/>
          <w:rFonts w:ascii="Consolas" w:hAnsi="Consolas" w:cs="Consolas"/>
          <w:b/>
          <w:bCs/>
          <w:color w:val="004461"/>
          <w:sz w:val="23"/>
          <w:szCs w:val="23"/>
        </w:rPr>
        <w:t>for</w:t>
      </w:r>
      <w:proofErr w:type="gramEnd"/>
      <w:r>
        <w:rPr>
          <w:rFonts w:ascii="Consolas" w:hAnsi="Consolas" w:cs="Consolas"/>
          <w:color w:val="3E4349"/>
          <w:sz w:val="23"/>
          <w:szCs w:val="23"/>
        </w:rPr>
        <w:t xml:space="preserve"> </w:t>
      </w:r>
      <w:r>
        <w:rPr>
          <w:rStyle w:val="n"/>
          <w:rFonts w:ascii="Consolas" w:hAnsi="Consolas" w:cs="Consolas"/>
          <w:color w:val="000000"/>
          <w:sz w:val="23"/>
          <w:szCs w:val="23"/>
        </w:rPr>
        <w:t>x</w:t>
      </w:r>
      <w:r>
        <w:rPr>
          <w:rStyle w:val="p"/>
          <w:rFonts w:ascii="Consolas" w:hAnsi="Consolas" w:cs="Consolas"/>
          <w:b/>
          <w:bCs/>
          <w:color w:val="000000"/>
          <w:sz w:val="23"/>
          <w:szCs w:val="23"/>
        </w:rPr>
        <w:t>,</w:t>
      </w:r>
      <w:r>
        <w:rPr>
          <w:rFonts w:ascii="Consolas" w:hAnsi="Consolas" w:cs="Consolas"/>
          <w:color w:val="3E4349"/>
          <w:sz w:val="23"/>
          <w:szCs w:val="23"/>
        </w:rPr>
        <w:t xml:space="preserve"> </w:t>
      </w:r>
      <w:r>
        <w:rPr>
          <w:rStyle w:val="n"/>
          <w:rFonts w:ascii="Consolas" w:hAnsi="Consolas" w:cs="Consolas"/>
          <w:color w:val="000000"/>
          <w:sz w:val="23"/>
          <w:szCs w:val="23"/>
        </w:rPr>
        <w:t>y</w:t>
      </w:r>
      <w:r>
        <w:rPr>
          <w:rFonts w:ascii="Consolas" w:hAnsi="Consolas" w:cs="Consolas"/>
          <w:color w:val="3E4349"/>
          <w:sz w:val="23"/>
          <w:szCs w:val="23"/>
        </w:rPr>
        <w:t xml:space="preserve"> </w:t>
      </w:r>
      <w:r>
        <w:rPr>
          <w:rStyle w:val="ow"/>
          <w:rFonts w:ascii="Consolas" w:hAnsi="Consolas" w:cs="Consolas"/>
          <w:b/>
          <w:bCs/>
          <w:color w:val="004461"/>
          <w:sz w:val="23"/>
          <w:szCs w:val="23"/>
        </w:rPr>
        <w:t>in</w:t>
      </w:r>
      <w:r>
        <w:rPr>
          <w:rFonts w:ascii="Consolas" w:hAnsi="Consolas" w:cs="Consolas"/>
          <w:color w:val="3E4349"/>
          <w:sz w:val="23"/>
          <w:szCs w:val="23"/>
        </w:rPr>
        <w:t xml:space="preserve"> </w:t>
      </w:r>
      <w:r>
        <w:rPr>
          <w:rStyle w:val="n"/>
          <w:rFonts w:ascii="Consolas" w:hAnsi="Consolas" w:cs="Consolas"/>
          <w:color w:val="000000"/>
          <w:sz w:val="23"/>
          <w:szCs w:val="23"/>
        </w:rPr>
        <w:t>itertools</w:t>
      </w:r>
      <w:r>
        <w:rPr>
          <w:rStyle w:val="o"/>
          <w:rFonts w:ascii="Consolas" w:hAnsi="Consolas" w:cs="Consolas"/>
          <w:color w:val="582800"/>
          <w:sz w:val="23"/>
          <w:szCs w:val="23"/>
        </w:rPr>
        <w:t>.</w:t>
      </w:r>
      <w:r>
        <w:rPr>
          <w:rStyle w:val="n"/>
          <w:rFonts w:ascii="Consolas" w:hAnsi="Consolas" w:cs="Consolas"/>
          <w:color w:val="000000"/>
          <w:sz w:val="23"/>
          <w:szCs w:val="23"/>
        </w:rPr>
        <w:t>izip</w:t>
      </w:r>
      <w:r>
        <w:rPr>
          <w:rStyle w:val="p"/>
          <w:rFonts w:ascii="Consolas" w:hAnsi="Consolas" w:cs="Consolas"/>
          <w:b/>
          <w:bCs/>
          <w:color w:val="000000"/>
          <w:sz w:val="23"/>
          <w:szCs w:val="23"/>
        </w:rPr>
        <w:t>([</w:t>
      </w:r>
      <w:r>
        <w:rPr>
          <w:rStyle w:val="s"/>
          <w:rFonts w:ascii="Consolas" w:hAnsi="Consolas" w:cs="Consolas"/>
          <w:color w:val="4E9A06"/>
          <w:sz w:val="23"/>
          <w:szCs w:val="23"/>
        </w:rPr>
        <w:t>"a"</w:t>
      </w:r>
      <w:r>
        <w:rPr>
          <w:rStyle w:val="p"/>
          <w:rFonts w:ascii="Consolas" w:hAnsi="Consolas" w:cs="Consolas"/>
          <w:b/>
          <w:bCs/>
          <w:color w:val="000000"/>
          <w:sz w:val="23"/>
          <w:szCs w:val="23"/>
        </w:rPr>
        <w:t>,</w:t>
      </w:r>
      <w:r>
        <w:rPr>
          <w:rFonts w:ascii="Consolas" w:hAnsi="Consolas" w:cs="Consolas"/>
          <w:color w:val="3E4349"/>
          <w:sz w:val="23"/>
          <w:szCs w:val="23"/>
        </w:rPr>
        <w:t xml:space="preserve"> </w:t>
      </w:r>
      <w:r>
        <w:rPr>
          <w:rStyle w:val="s"/>
          <w:rFonts w:ascii="Consolas" w:hAnsi="Consolas" w:cs="Consolas"/>
          <w:color w:val="4E9A06"/>
          <w:sz w:val="23"/>
          <w:szCs w:val="23"/>
        </w:rPr>
        <w:t>"b"</w:t>
      </w:r>
      <w:r>
        <w:rPr>
          <w:rStyle w:val="p"/>
          <w:rFonts w:ascii="Consolas" w:hAnsi="Consolas" w:cs="Consolas"/>
          <w:b/>
          <w:bCs/>
          <w:color w:val="000000"/>
          <w:sz w:val="23"/>
          <w:szCs w:val="23"/>
        </w:rPr>
        <w:t>,</w:t>
      </w:r>
      <w:r>
        <w:rPr>
          <w:rFonts w:ascii="Consolas" w:hAnsi="Consolas" w:cs="Consolas"/>
          <w:color w:val="3E4349"/>
          <w:sz w:val="23"/>
          <w:szCs w:val="23"/>
        </w:rPr>
        <w:t xml:space="preserve"> </w:t>
      </w:r>
      <w:r>
        <w:rPr>
          <w:rStyle w:val="s"/>
          <w:rFonts w:ascii="Consolas" w:hAnsi="Consolas" w:cs="Consolas"/>
          <w:color w:val="4E9A06"/>
          <w:sz w:val="23"/>
          <w:szCs w:val="23"/>
        </w:rPr>
        <w:t>"c"</w:t>
      </w:r>
      <w:r>
        <w:rPr>
          <w:rStyle w:val="p"/>
          <w:rFonts w:ascii="Consolas" w:hAnsi="Consolas" w:cs="Consolas"/>
          <w:b/>
          <w:bCs/>
          <w:color w:val="000000"/>
          <w:sz w:val="23"/>
          <w:szCs w:val="23"/>
        </w:rPr>
        <w:t>],</w:t>
      </w:r>
      <w:r>
        <w:rPr>
          <w:rFonts w:ascii="Consolas" w:hAnsi="Consolas" w:cs="Consolas"/>
          <w:color w:val="3E4349"/>
          <w:sz w:val="23"/>
          <w:szCs w:val="23"/>
        </w:rPr>
        <w:t xml:space="preserve"> </w:t>
      </w:r>
      <w:r>
        <w:rPr>
          <w:rStyle w:val="p"/>
          <w:rFonts w:ascii="Consolas" w:hAnsi="Consolas" w:cs="Consolas"/>
          <w:b/>
          <w:bCs/>
          <w:color w:val="000000"/>
          <w:sz w:val="23"/>
          <w:szCs w:val="23"/>
        </w:rPr>
        <w:t>[</w:t>
      </w:r>
      <w:r>
        <w:rPr>
          <w:rStyle w:val="mi"/>
          <w:rFonts w:ascii="Consolas" w:hAnsi="Consolas" w:cs="Consolas"/>
          <w:color w:val="990000"/>
          <w:sz w:val="23"/>
          <w:szCs w:val="23"/>
        </w:rPr>
        <w:t>1</w:t>
      </w:r>
      <w:r>
        <w:rPr>
          <w:rStyle w:val="p"/>
          <w:rFonts w:ascii="Consolas" w:hAnsi="Consolas" w:cs="Consolas"/>
          <w:b/>
          <w:bCs/>
          <w:color w:val="000000"/>
          <w:sz w:val="23"/>
          <w:szCs w:val="23"/>
        </w:rPr>
        <w:t>,</w:t>
      </w:r>
      <w:r>
        <w:rPr>
          <w:rFonts w:ascii="Consolas" w:hAnsi="Consolas" w:cs="Consolas"/>
          <w:color w:val="3E4349"/>
          <w:sz w:val="23"/>
          <w:szCs w:val="23"/>
        </w:rPr>
        <w:t xml:space="preserve"> </w:t>
      </w:r>
      <w:r>
        <w:rPr>
          <w:rStyle w:val="mi"/>
          <w:rFonts w:ascii="Consolas" w:hAnsi="Consolas" w:cs="Consolas"/>
          <w:color w:val="990000"/>
          <w:sz w:val="23"/>
          <w:szCs w:val="23"/>
        </w:rPr>
        <w:t>2</w:t>
      </w:r>
      <w:r>
        <w:rPr>
          <w:rStyle w:val="p"/>
          <w:rFonts w:ascii="Consolas" w:hAnsi="Consolas" w:cs="Consolas"/>
          <w:b/>
          <w:bCs/>
          <w:color w:val="000000"/>
          <w:sz w:val="23"/>
          <w:szCs w:val="23"/>
        </w:rPr>
        <w:t>,</w:t>
      </w:r>
      <w:r>
        <w:rPr>
          <w:rFonts w:ascii="Consolas" w:hAnsi="Consolas" w:cs="Consolas"/>
          <w:color w:val="3E4349"/>
          <w:sz w:val="23"/>
          <w:szCs w:val="23"/>
        </w:rPr>
        <w:t xml:space="preserve"> </w:t>
      </w:r>
      <w:r>
        <w:rPr>
          <w:rStyle w:val="mi"/>
          <w:rFonts w:ascii="Consolas" w:hAnsi="Consolas" w:cs="Consolas"/>
          <w:color w:val="990000"/>
          <w:sz w:val="23"/>
          <w:szCs w:val="23"/>
        </w:rPr>
        <w:t>3</w:t>
      </w:r>
      <w:r>
        <w:rPr>
          <w:rStyle w:val="p"/>
          <w:rFonts w:ascii="Consolas" w:hAnsi="Consolas" w:cs="Consolas"/>
          <w:b/>
          <w:bCs/>
          <w:color w:val="000000"/>
          <w:sz w:val="23"/>
          <w:szCs w:val="23"/>
        </w:rPr>
        <w:t>]):</w:t>
      </w:r>
    </w:p>
    <w:p w:rsidR="00336D82" w:rsidRDefault="00336D82" w:rsidP="00336D82">
      <w:pPr>
        <w:pStyle w:val="HTMLPreformatted"/>
        <w:shd w:val="clear" w:color="auto" w:fill="EEEEEE"/>
        <w:spacing w:before="225" w:after="225" w:line="312" w:lineRule="atLeast"/>
        <w:ind w:left="-450" w:right="-450"/>
        <w:rPr>
          <w:rFonts w:ascii="Consolas" w:hAnsi="Consolas" w:cs="Consolas"/>
          <w:color w:val="3E4349"/>
          <w:sz w:val="23"/>
          <w:szCs w:val="23"/>
        </w:rPr>
      </w:pPr>
      <w:r>
        <w:rPr>
          <w:rStyle w:val="gp"/>
          <w:rFonts w:ascii="Consolas" w:hAnsi="Consolas" w:cs="Consolas"/>
          <w:color w:val="745334"/>
          <w:sz w:val="23"/>
          <w:szCs w:val="23"/>
        </w:rPr>
        <w:t xml:space="preserve">... </w:t>
      </w:r>
      <w:r>
        <w:rPr>
          <w:rFonts w:ascii="Consolas" w:hAnsi="Consolas" w:cs="Consolas"/>
          <w:color w:val="3E4349"/>
          <w:sz w:val="23"/>
          <w:szCs w:val="23"/>
        </w:rPr>
        <w:t xml:space="preserve">    </w:t>
      </w:r>
      <w:proofErr w:type="gramStart"/>
      <w:r>
        <w:rPr>
          <w:rStyle w:val="k"/>
          <w:rFonts w:ascii="Consolas" w:hAnsi="Consolas" w:cs="Consolas"/>
          <w:b/>
          <w:bCs/>
          <w:color w:val="004461"/>
          <w:sz w:val="23"/>
          <w:szCs w:val="23"/>
        </w:rPr>
        <w:t>print</w:t>
      </w:r>
      <w:proofErr w:type="gramEnd"/>
      <w:r>
        <w:rPr>
          <w:rFonts w:ascii="Consolas" w:hAnsi="Consolas" w:cs="Consolas"/>
          <w:color w:val="3E4349"/>
          <w:sz w:val="23"/>
          <w:szCs w:val="23"/>
        </w:rPr>
        <w:t xml:space="preserve"> </w:t>
      </w:r>
      <w:r>
        <w:rPr>
          <w:rStyle w:val="n"/>
          <w:rFonts w:ascii="Consolas" w:hAnsi="Consolas" w:cs="Consolas"/>
          <w:color w:val="000000"/>
          <w:sz w:val="23"/>
          <w:szCs w:val="23"/>
        </w:rPr>
        <w:t>x</w:t>
      </w:r>
      <w:r>
        <w:rPr>
          <w:rStyle w:val="p"/>
          <w:rFonts w:ascii="Consolas" w:hAnsi="Consolas" w:cs="Consolas"/>
          <w:b/>
          <w:bCs/>
          <w:color w:val="000000"/>
          <w:sz w:val="23"/>
          <w:szCs w:val="23"/>
        </w:rPr>
        <w:t>,</w:t>
      </w:r>
      <w:r>
        <w:rPr>
          <w:rFonts w:ascii="Consolas" w:hAnsi="Consolas" w:cs="Consolas"/>
          <w:color w:val="3E4349"/>
          <w:sz w:val="23"/>
          <w:szCs w:val="23"/>
        </w:rPr>
        <w:t xml:space="preserve"> </w:t>
      </w:r>
      <w:r>
        <w:rPr>
          <w:rStyle w:val="n"/>
          <w:rFonts w:ascii="Consolas" w:hAnsi="Consolas" w:cs="Consolas"/>
          <w:color w:val="000000"/>
          <w:sz w:val="23"/>
          <w:szCs w:val="23"/>
        </w:rPr>
        <w:t>y</w:t>
      </w:r>
    </w:p>
    <w:p w:rsidR="00336D82" w:rsidRDefault="00336D82" w:rsidP="00336D82">
      <w:pPr>
        <w:pStyle w:val="HTMLPreformatted"/>
        <w:shd w:val="clear" w:color="auto" w:fill="EEEEEE"/>
        <w:spacing w:before="225" w:after="225" w:line="312" w:lineRule="atLeast"/>
        <w:ind w:left="-450" w:right="-450"/>
        <w:rPr>
          <w:rFonts w:ascii="Consolas" w:hAnsi="Consolas" w:cs="Consolas"/>
          <w:color w:val="3E4349"/>
          <w:sz w:val="23"/>
          <w:szCs w:val="23"/>
        </w:rPr>
      </w:pPr>
      <w:r>
        <w:rPr>
          <w:rStyle w:val="gp"/>
          <w:rFonts w:ascii="Consolas" w:hAnsi="Consolas" w:cs="Consolas"/>
          <w:color w:val="745334"/>
          <w:sz w:val="23"/>
          <w:szCs w:val="23"/>
        </w:rPr>
        <w:t>...</w:t>
      </w:r>
    </w:p>
    <w:p w:rsidR="00336D82" w:rsidRDefault="00336D82" w:rsidP="00336D82">
      <w:pPr>
        <w:pStyle w:val="HTMLPreformatted"/>
        <w:shd w:val="clear" w:color="auto" w:fill="EEEEEE"/>
        <w:spacing w:before="225" w:after="225" w:line="312" w:lineRule="atLeast"/>
        <w:ind w:left="-450" w:right="-450"/>
        <w:rPr>
          <w:rFonts w:ascii="Consolas" w:hAnsi="Consolas" w:cs="Consolas"/>
          <w:color w:val="3E4349"/>
          <w:sz w:val="23"/>
          <w:szCs w:val="23"/>
        </w:rPr>
      </w:pPr>
      <w:proofErr w:type="gramStart"/>
      <w:r>
        <w:rPr>
          <w:rStyle w:val="go"/>
          <w:rFonts w:ascii="Consolas" w:hAnsi="Consolas" w:cs="Consolas"/>
          <w:color w:val="808080"/>
          <w:sz w:val="23"/>
          <w:szCs w:val="23"/>
        </w:rPr>
        <w:t>a</w:t>
      </w:r>
      <w:proofErr w:type="gramEnd"/>
      <w:r>
        <w:rPr>
          <w:rStyle w:val="go"/>
          <w:rFonts w:ascii="Consolas" w:hAnsi="Consolas" w:cs="Consolas"/>
          <w:color w:val="808080"/>
          <w:sz w:val="23"/>
          <w:szCs w:val="23"/>
        </w:rPr>
        <w:t xml:space="preserve"> 1</w:t>
      </w:r>
    </w:p>
    <w:p w:rsidR="00336D82" w:rsidRDefault="00336D82" w:rsidP="00336D82">
      <w:pPr>
        <w:pStyle w:val="HTMLPreformatted"/>
        <w:shd w:val="clear" w:color="auto" w:fill="EEEEEE"/>
        <w:spacing w:before="225" w:after="225" w:line="312" w:lineRule="atLeast"/>
        <w:ind w:left="-450" w:right="-450"/>
        <w:rPr>
          <w:rFonts w:ascii="Consolas" w:hAnsi="Consolas" w:cs="Consolas"/>
          <w:color w:val="3E4349"/>
          <w:sz w:val="23"/>
          <w:szCs w:val="23"/>
        </w:rPr>
      </w:pPr>
      <w:proofErr w:type="gramStart"/>
      <w:r>
        <w:rPr>
          <w:rStyle w:val="go"/>
          <w:rFonts w:ascii="Consolas" w:hAnsi="Consolas" w:cs="Consolas"/>
          <w:color w:val="808080"/>
          <w:sz w:val="23"/>
          <w:szCs w:val="23"/>
        </w:rPr>
        <w:lastRenderedPageBreak/>
        <w:t>b</w:t>
      </w:r>
      <w:proofErr w:type="gramEnd"/>
      <w:r>
        <w:rPr>
          <w:rStyle w:val="go"/>
          <w:rFonts w:ascii="Consolas" w:hAnsi="Consolas" w:cs="Consolas"/>
          <w:color w:val="808080"/>
          <w:sz w:val="23"/>
          <w:szCs w:val="23"/>
        </w:rPr>
        <w:t xml:space="preserve"> 2</w:t>
      </w:r>
    </w:p>
    <w:p w:rsidR="00336D82" w:rsidRDefault="00336D82" w:rsidP="00336D82">
      <w:pPr>
        <w:pStyle w:val="HTMLPreformatted"/>
        <w:shd w:val="clear" w:color="auto" w:fill="EEEEEE"/>
        <w:spacing w:before="225" w:after="225" w:line="312" w:lineRule="atLeast"/>
        <w:ind w:left="-450" w:right="-450"/>
        <w:rPr>
          <w:rFonts w:ascii="Consolas" w:hAnsi="Consolas" w:cs="Consolas"/>
          <w:color w:val="3E4349"/>
          <w:sz w:val="23"/>
          <w:szCs w:val="23"/>
        </w:rPr>
      </w:pPr>
      <w:proofErr w:type="gramStart"/>
      <w:r>
        <w:rPr>
          <w:rStyle w:val="go"/>
          <w:rFonts w:ascii="Consolas" w:hAnsi="Consolas" w:cs="Consolas"/>
          <w:color w:val="808080"/>
          <w:sz w:val="23"/>
          <w:szCs w:val="23"/>
        </w:rPr>
        <w:t>c</w:t>
      </w:r>
      <w:proofErr w:type="gramEnd"/>
      <w:r>
        <w:rPr>
          <w:rStyle w:val="go"/>
          <w:rFonts w:ascii="Consolas" w:hAnsi="Consolas" w:cs="Consolas"/>
          <w:color w:val="808080"/>
          <w:sz w:val="23"/>
          <w:szCs w:val="23"/>
        </w:rPr>
        <w:t xml:space="preserve"> 3</w:t>
      </w:r>
    </w:p>
    <w:p w:rsidR="00336D82" w:rsidRDefault="00336D82" w:rsidP="00336D82">
      <w:pPr>
        <w:pStyle w:val="NormalWeb"/>
        <w:shd w:val="clear" w:color="auto" w:fill="FFFFFF"/>
        <w:spacing w:line="336" w:lineRule="atLeast"/>
        <w:rPr>
          <w:rFonts w:ascii="Georgia" w:hAnsi="Georgia"/>
          <w:color w:val="3E4349"/>
          <w:sz w:val="26"/>
          <w:szCs w:val="26"/>
        </w:rPr>
      </w:pPr>
      <w:r>
        <w:rPr>
          <w:rStyle w:val="Strong"/>
          <w:rFonts w:ascii="Georgia" w:hAnsi="Georgia"/>
          <w:color w:val="3E4349"/>
          <w:sz w:val="26"/>
          <w:szCs w:val="26"/>
        </w:rPr>
        <w:t>Problem 8:</w:t>
      </w:r>
      <w:r>
        <w:rPr>
          <w:rStyle w:val="apple-converted-space"/>
          <w:rFonts w:ascii="Georgia" w:eastAsiaTheme="majorEastAsia" w:hAnsi="Georgia"/>
          <w:b/>
          <w:bCs/>
          <w:color w:val="3E4349"/>
          <w:sz w:val="26"/>
          <w:szCs w:val="26"/>
        </w:rPr>
        <w:t> </w:t>
      </w:r>
      <w:r>
        <w:rPr>
          <w:rFonts w:ascii="Georgia" w:hAnsi="Georgia"/>
          <w:color w:val="3E4349"/>
          <w:sz w:val="26"/>
          <w:szCs w:val="26"/>
        </w:rPr>
        <w:t>Write a function</w:t>
      </w:r>
      <w:r>
        <w:rPr>
          <w:rStyle w:val="apple-converted-space"/>
          <w:rFonts w:ascii="Georgia" w:eastAsiaTheme="majorEastAsia" w:hAnsi="Georgia"/>
          <w:color w:val="3E4349"/>
          <w:sz w:val="26"/>
          <w:szCs w:val="26"/>
        </w:rPr>
        <w:t> </w:t>
      </w:r>
      <w:proofErr w:type="gramStart"/>
      <w:r>
        <w:rPr>
          <w:rStyle w:val="pre"/>
          <w:rFonts w:ascii="Consolas" w:hAnsi="Consolas" w:cs="Consolas"/>
          <w:color w:val="222222"/>
          <w:sz w:val="23"/>
          <w:szCs w:val="23"/>
          <w:shd w:val="clear" w:color="auto" w:fill="ECF0F3"/>
        </w:rPr>
        <w:t>peep</w:t>
      </w:r>
      <w:r>
        <w:rPr>
          <w:rFonts w:ascii="Georgia" w:hAnsi="Georgia"/>
          <w:color w:val="3E4349"/>
          <w:sz w:val="26"/>
          <w:szCs w:val="26"/>
        </w:rPr>
        <w:t>, that</w:t>
      </w:r>
      <w:proofErr w:type="gramEnd"/>
      <w:r>
        <w:rPr>
          <w:rFonts w:ascii="Georgia" w:hAnsi="Georgia"/>
          <w:color w:val="3E4349"/>
          <w:sz w:val="26"/>
          <w:szCs w:val="26"/>
        </w:rPr>
        <w:t xml:space="preserve"> takes an iterator as argument and returns the first element and an equivalant iterator.</w:t>
      </w:r>
    </w:p>
    <w:p w:rsidR="00336D82" w:rsidRDefault="00336D82" w:rsidP="00336D82">
      <w:pPr>
        <w:pStyle w:val="HTMLPreformatted"/>
        <w:shd w:val="clear" w:color="auto" w:fill="EEEEEE"/>
        <w:spacing w:before="225" w:after="225" w:line="312" w:lineRule="atLeast"/>
        <w:ind w:left="-450" w:right="-450"/>
        <w:rPr>
          <w:rFonts w:ascii="Consolas" w:hAnsi="Consolas" w:cs="Consolas"/>
          <w:color w:val="3E4349"/>
          <w:sz w:val="23"/>
          <w:szCs w:val="23"/>
        </w:rPr>
      </w:pPr>
      <w:r>
        <w:rPr>
          <w:rStyle w:val="gp"/>
          <w:rFonts w:ascii="Consolas" w:hAnsi="Consolas" w:cs="Consolas"/>
          <w:color w:val="745334"/>
          <w:sz w:val="23"/>
          <w:szCs w:val="23"/>
        </w:rPr>
        <w:t xml:space="preserve">&gt;&gt;&gt; </w:t>
      </w:r>
      <w:proofErr w:type="gramStart"/>
      <w:r>
        <w:rPr>
          <w:rStyle w:val="n"/>
          <w:rFonts w:ascii="Consolas" w:hAnsi="Consolas" w:cs="Consolas"/>
          <w:color w:val="000000"/>
          <w:sz w:val="23"/>
          <w:szCs w:val="23"/>
        </w:rPr>
        <w:t>it</w:t>
      </w:r>
      <w:proofErr w:type="gramEnd"/>
      <w:r>
        <w:rPr>
          <w:rFonts w:ascii="Consolas" w:hAnsi="Consolas" w:cs="Consolas"/>
          <w:color w:val="3E4349"/>
          <w:sz w:val="23"/>
          <w:szCs w:val="23"/>
        </w:rPr>
        <w:t xml:space="preserve"> </w:t>
      </w:r>
      <w:r>
        <w:rPr>
          <w:rStyle w:val="o"/>
          <w:rFonts w:ascii="Consolas" w:hAnsi="Consolas" w:cs="Consolas"/>
          <w:color w:val="582800"/>
          <w:sz w:val="23"/>
          <w:szCs w:val="23"/>
        </w:rPr>
        <w:t>=</w:t>
      </w:r>
      <w:r>
        <w:rPr>
          <w:rFonts w:ascii="Consolas" w:hAnsi="Consolas" w:cs="Consolas"/>
          <w:color w:val="3E4349"/>
          <w:sz w:val="23"/>
          <w:szCs w:val="23"/>
        </w:rPr>
        <w:t xml:space="preserve"> </w:t>
      </w:r>
      <w:r>
        <w:rPr>
          <w:rStyle w:val="nb"/>
          <w:rFonts w:ascii="Consolas" w:hAnsi="Consolas" w:cs="Consolas"/>
          <w:color w:val="004461"/>
          <w:sz w:val="23"/>
          <w:szCs w:val="23"/>
        </w:rPr>
        <w:t>iter</w:t>
      </w:r>
      <w:r>
        <w:rPr>
          <w:rStyle w:val="p"/>
          <w:rFonts w:ascii="Consolas" w:hAnsi="Consolas" w:cs="Consolas"/>
          <w:b/>
          <w:bCs/>
          <w:color w:val="000000"/>
          <w:sz w:val="23"/>
          <w:szCs w:val="23"/>
        </w:rPr>
        <w:t>(</w:t>
      </w:r>
      <w:r>
        <w:rPr>
          <w:rStyle w:val="nb"/>
          <w:rFonts w:ascii="Consolas" w:hAnsi="Consolas" w:cs="Consolas"/>
          <w:color w:val="004461"/>
          <w:sz w:val="23"/>
          <w:szCs w:val="23"/>
        </w:rPr>
        <w:t>range</w:t>
      </w:r>
      <w:r>
        <w:rPr>
          <w:rStyle w:val="p"/>
          <w:rFonts w:ascii="Consolas" w:hAnsi="Consolas" w:cs="Consolas"/>
          <w:b/>
          <w:bCs/>
          <w:color w:val="000000"/>
          <w:sz w:val="23"/>
          <w:szCs w:val="23"/>
        </w:rPr>
        <w:t>(</w:t>
      </w:r>
      <w:r>
        <w:rPr>
          <w:rStyle w:val="mi"/>
          <w:rFonts w:ascii="Consolas" w:hAnsi="Consolas" w:cs="Consolas"/>
          <w:color w:val="990000"/>
          <w:sz w:val="23"/>
          <w:szCs w:val="23"/>
        </w:rPr>
        <w:t>5</w:t>
      </w:r>
      <w:r>
        <w:rPr>
          <w:rStyle w:val="p"/>
          <w:rFonts w:ascii="Consolas" w:hAnsi="Consolas" w:cs="Consolas"/>
          <w:b/>
          <w:bCs/>
          <w:color w:val="000000"/>
          <w:sz w:val="23"/>
          <w:szCs w:val="23"/>
        </w:rPr>
        <w:t>))</w:t>
      </w:r>
    </w:p>
    <w:p w:rsidR="00336D82" w:rsidRDefault="00336D82" w:rsidP="00336D82">
      <w:pPr>
        <w:pStyle w:val="HTMLPreformatted"/>
        <w:shd w:val="clear" w:color="auto" w:fill="EEEEEE"/>
        <w:spacing w:before="225" w:after="225" w:line="312" w:lineRule="atLeast"/>
        <w:ind w:left="-450" w:right="-450"/>
        <w:rPr>
          <w:rFonts w:ascii="Consolas" w:hAnsi="Consolas" w:cs="Consolas"/>
          <w:color w:val="3E4349"/>
          <w:sz w:val="23"/>
          <w:szCs w:val="23"/>
        </w:rPr>
      </w:pPr>
      <w:r>
        <w:rPr>
          <w:rStyle w:val="gp"/>
          <w:rFonts w:ascii="Consolas" w:hAnsi="Consolas" w:cs="Consolas"/>
          <w:color w:val="745334"/>
          <w:sz w:val="23"/>
          <w:szCs w:val="23"/>
        </w:rPr>
        <w:t xml:space="preserve">&gt;&gt;&gt; </w:t>
      </w:r>
      <w:proofErr w:type="gramStart"/>
      <w:r>
        <w:rPr>
          <w:rStyle w:val="n"/>
          <w:rFonts w:ascii="Consolas" w:hAnsi="Consolas" w:cs="Consolas"/>
          <w:color w:val="000000"/>
          <w:sz w:val="23"/>
          <w:szCs w:val="23"/>
        </w:rPr>
        <w:t>x</w:t>
      </w:r>
      <w:proofErr w:type="gramEnd"/>
      <w:r>
        <w:rPr>
          <w:rStyle w:val="p"/>
          <w:rFonts w:ascii="Consolas" w:hAnsi="Consolas" w:cs="Consolas"/>
          <w:b/>
          <w:bCs/>
          <w:color w:val="000000"/>
          <w:sz w:val="23"/>
          <w:szCs w:val="23"/>
        </w:rPr>
        <w:t>,</w:t>
      </w:r>
      <w:r>
        <w:rPr>
          <w:rFonts w:ascii="Consolas" w:hAnsi="Consolas" w:cs="Consolas"/>
          <w:color w:val="3E4349"/>
          <w:sz w:val="23"/>
          <w:szCs w:val="23"/>
        </w:rPr>
        <w:t xml:space="preserve"> </w:t>
      </w:r>
      <w:r>
        <w:rPr>
          <w:rStyle w:val="n"/>
          <w:rFonts w:ascii="Consolas" w:hAnsi="Consolas" w:cs="Consolas"/>
          <w:color w:val="000000"/>
          <w:sz w:val="23"/>
          <w:szCs w:val="23"/>
        </w:rPr>
        <w:t>it1</w:t>
      </w:r>
      <w:r>
        <w:rPr>
          <w:rFonts w:ascii="Consolas" w:hAnsi="Consolas" w:cs="Consolas"/>
          <w:color w:val="3E4349"/>
          <w:sz w:val="23"/>
          <w:szCs w:val="23"/>
        </w:rPr>
        <w:t xml:space="preserve"> </w:t>
      </w:r>
      <w:r>
        <w:rPr>
          <w:rStyle w:val="o"/>
          <w:rFonts w:ascii="Consolas" w:hAnsi="Consolas" w:cs="Consolas"/>
          <w:color w:val="582800"/>
          <w:sz w:val="23"/>
          <w:szCs w:val="23"/>
        </w:rPr>
        <w:t>=</w:t>
      </w:r>
      <w:r>
        <w:rPr>
          <w:rFonts w:ascii="Consolas" w:hAnsi="Consolas" w:cs="Consolas"/>
          <w:color w:val="3E4349"/>
          <w:sz w:val="23"/>
          <w:szCs w:val="23"/>
        </w:rPr>
        <w:t xml:space="preserve"> </w:t>
      </w:r>
      <w:r>
        <w:rPr>
          <w:rStyle w:val="n"/>
          <w:rFonts w:ascii="Consolas" w:hAnsi="Consolas" w:cs="Consolas"/>
          <w:color w:val="000000"/>
          <w:sz w:val="23"/>
          <w:szCs w:val="23"/>
        </w:rPr>
        <w:t>peep</w:t>
      </w:r>
      <w:r>
        <w:rPr>
          <w:rStyle w:val="p"/>
          <w:rFonts w:ascii="Consolas" w:hAnsi="Consolas" w:cs="Consolas"/>
          <w:b/>
          <w:bCs/>
          <w:color w:val="000000"/>
          <w:sz w:val="23"/>
          <w:szCs w:val="23"/>
        </w:rPr>
        <w:t>(</w:t>
      </w:r>
      <w:r>
        <w:rPr>
          <w:rStyle w:val="n"/>
          <w:rFonts w:ascii="Consolas" w:hAnsi="Consolas" w:cs="Consolas"/>
          <w:color w:val="000000"/>
          <w:sz w:val="23"/>
          <w:szCs w:val="23"/>
        </w:rPr>
        <w:t>it</w:t>
      </w:r>
      <w:r>
        <w:rPr>
          <w:rStyle w:val="p"/>
          <w:rFonts w:ascii="Consolas" w:hAnsi="Consolas" w:cs="Consolas"/>
          <w:b/>
          <w:bCs/>
          <w:color w:val="000000"/>
          <w:sz w:val="23"/>
          <w:szCs w:val="23"/>
        </w:rPr>
        <w:t>)</w:t>
      </w:r>
    </w:p>
    <w:p w:rsidR="00336D82" w:rsidRDefault="00336D82" w:rsidP="00336D82">
      <w:pPr>
        <w:pStyle w:val="HTMLPreformatted"/>
        <w:shd w:val="clear" w:color="auto" w:fill="EEEEEE"/>
        <w:spacing w:before="225" w:after="225" w:line="312" w:lineRule="atLeast"/>
        <w:ind w:left="-450" w:right="-450"/>
        <w:rPr>
          <w:rFonts w:ascii="Consolas" w:hAnsi="Consolas" w:cs="Consolas"/>
          <w:color w:val="3E4349"/>
          <w:sz w:val="23"/>
          <w:szCs w:val="23"/>
        </w:rPr>
      </w:pPr>
      <w:r>
        <w:rPr>
          <w:rStyle w:val="gp"/>
          <w:rFonts w:ascii="Consolas" w:hAnsi="Consolas" w:cs="Consolas"/>
          <w:color w:val="745334"/>
          <w:sz w:val="23"/>
          <w:szCs w:val="23"/>
        </w:rPr>
        <w:t xml:space="preserve">&gt;&gt;&gt; </w:t>
      </w:r>
      <w:proofErr w:type="gramStart"/>
      <w:r>
        <w:rPr>
          <w:rStyle w:val="k"/>
          <w:rFonts w:ascii="Consolas" w:hAnsi="Consolas" w:cs="Consolas"/>
          <w:b/>
          <w:bCs/>
          <w:color w:val="004461"/>
          <w:sz w:val="23"/>
          <w:szCs w:val="23"/>
        </w:rPr>
        <w:t>print</w:t>
      </w:r>
      <w:proofErr w:type="gramEnd"/>
      <w:r>
        <w:rPr>
          <w:rFonts w:ascii="Consolas" w:hAnsi="Consolas" w:cs="Consolas"/>
          <w:color w:val="3E4349"/>
          <w:sz w:val="23"/>
          <w:szCs w:val="23"/>
        </w:rPr>
        <w:t xml:space="preserve"> </w:t>
      </w:r>
      <w:r>
        <w:rPr>
          <w:rStyle w:val="n"/>
          <w:rFonts w:ascii="Consolas" w:hAnsi="Consolas" w:cs="Consolas"/>
          <w:color w:val="000000"/>
          <w:sz w:val="23"/>
          <w:szCs w:val="23"/>
        </w:rPr>
        <w:t>x</w:t>
      </w:r>
      <w:r>
        <w:rPr>
          <w:rStyle w:val="p"/>
          <w:rFonts w:ascii="Consolas" w:hAnsi="Consolas" w:cs="Consolas"/>
          <w:b/>
          <w:bCs/>
          <w:color w:val="000000"/>
          <w:sz w:val="23"/>
          <w:szCs w:val="23"/>
        </w:rPr>
        <w:t>,</w:t>
      </w:r>
      <w:r>
        <w:rPr>
          <w:rFonts w:ascii="Consolas" w:hAnsi="Consolas" w:cs="Consolas"/>
          <w:color w:val="3E4349"/>
          <w:sz w:val="23"/>
          <w:szCs w:val="23"/>
        </w:rPr>
        <w:t xml:space="preserve"> </w:t>
      </w:r>
      <w:r>
        <w:rPr>
          <w:rStyle w:val="nb"/>
          <w:rFonts w:ascii="Consolas" w:hAnsi="Consolas" w:cs="Consolas"/>
          <w:color w:val="004461"/>
          <w:sz w:val="23"/>
          <w:szCs w:val="23"/>
        </w:rPr>
        <w:t>list</w:t>
      </w:r>
      <w:r>
        <w:rPr>
          <w:rStyle w:val="p"/>
          <w:rFonts w:ascii="Consolas" w:hAnsi="Consolas" w:cs="Consolas"/>
          <w:b/>
          <w:bCs/>
          <w:color w:val="000000"/>
          <w:sz w:val="23"/>
          <w:szCs w:val="23"/>
        </w:rPr>
        <w:t>(</w:t>
      </w:r>
      <w:r>
        <w:rPr>
          <w:rStyle w:val="n"/>
          <w:rFonts w:ascii="Consolas" w:hAnsi="Consolas" w:cs="Consolas"/>
          <w:color w:val="000000"/>
          <w:sz w:val="23"/>
          <w:szCs w:val="23"/>
        </w:rPr>
        <w:t>it1</w:t>
      </w:r>
      <w:r>
        <w:rPr>
          <w:rStyle w:val="p"/>
          <w:rFonts w:ascii="Consolas" w:hAnsi="Consolas" w:cs="Consolas"/>
          <w:b/>
          <w:bCs/>
          <w:color w:val="000000"/>
          <w:sz w:val="23"/>
          <w:szCs w:val="23"/>
        </w:rPr>
        <w:t>)</w:t>
      </w:r>
    </w:p>
    <w:p w:rsidR="00336D82" w:rsidRDefault="00336D82" w:rsidP="00336D82">
      <w:pPr>
        <w:pStyle w:val="HTMLPreformatted"/>
        <w:shd w:val="clear" w:color="auto" w:fill="EEEEEE"/>
        <w:spacing w:before="225" w:after="225" w:line="312" w:lineRule="atLeast"/>
        <w:ind w:left="-450" w:right="-450"/>
        <w:rPr>
          <w:rFonts w:ascii="Consolas" w:hAnsi="Consolas" w:cs="Consolas"/>
          <w:color w:val="3E4349"/>
          <w:sz w:val="23"/>
          <w:szCs w:val="23"/>
        </w:rPr>
      </w:pPr>
      <w:r>
        <w:rPr>
          <w:rStyle w:val="go"/>
          <w:rFonts w:ascii="Consolas" w:hAnsi="Consolas" w:cs="Consolas"/>
          <w:color w:val="808080"/>
          <w:sz w:val="23"/>
          <w:szCs w:val="23"/>
        </w:rPr>
        <w:t>0 [0, 1, 2, 3, 4]</w:t>
      </w:r>
    </w:p>
    <w:p w:rsidR="00336D82" w:rsidRDefault="00336D82" w:rsidP="00336D82">
      <w:pPr>
        <w:pStyle w:val="NormalWeb"/>
        <w:shd w:val="clear" w:color="auto" w:fill="FFFFFF"/>
        <w:spacing w:line="336" w:lineRule="atLeast"/>
        <w:rPr>
          <w:rFonts w:ascii="Georgia" w:hAnsi="Georgia"/>
          <w:color w:val="3E4349"/>
          <w:sz w:val="26"/>
          <w:szCs w:val="26"/>
        </w:rPr>
      </w:pPr>
      <w:r>
        <w:rPr>
          <w:rStyle w:val="Strong"/>
          <w:rFonts w:ascii="Georgia" w:hAnsi="Georgia"/>
          <w:color w:val="3E4349"/>
          <w:sz w:val="26"/>
          <w:szCs w:val="26"/>
        </w:rPr>
        <w:t>Problem 9:</w:t>
      </w:r>
      <w:r>
        <w:rPr>
          <w:rStyle w:val="apple-converted-space"/>
          <w:rFonts w:ascii="Georgia" w:eastAsiaTheme="majorEastAsia" w:hAnsi="Georgia"/>
          <w:b/>
          <w:bCs/>
          <w:color w:val="3E4349"/>
          <w:sz w:val="26"/>
          <w:szCs w:val="26"/>
        </w:rPr>
        <w:t> </w:t>
      </w:r>
      <w:r>
        <w:rPr>
          <w:rFonts w:ascii="Georgia" w:hAnsi="Georgia"/>
          <w:color w:val="3E4349"/>
          <w:sz w:val="26"/>
          <w:szCs w:val="26"/>
        </w:rPr>
        <w:t>The built-in function</w:t>
      </w:r>
      <w:r>
        <w:rPr>
          <w:rStyle w:val="apple-converted-space"/>
          <w:rFonts w:ascii="Georgia" w:eastAsiaTheme="majorEastAsia" w:hAnsi="Georgia"/>
          <w:color w:val="3E4349"/>
          <w:sz w:val="26"/>
          <w:szCs w:val="26"/>
        </w:rPr>
        <w:t> </w:t>
      </w:r>
      <w:r>
        <w:rPr>
          <w:rStyle w:val="pre"/>
          <w:rFonts w:ascii="Consolas" w:hAnsi="Consolas" w:cs="Consolas"/>
          <w:color w:val="222222"/>
          <w:sz w:val="23"/>
          <w:szCs w:val="23"/>
          <w:shd w:val="clear" w:color="auto" w:fill="ECF0F3"/>
        </w:rPr>
        <w:t>enumerate</w:t>
      </w:r>
      <w:r>
        <w:rPr>
          <w:rStyle w:val="apple-converted-space"/>
          <w:rFonts w:ascii="Georgia" w:eastAsiaTheme="majorEastAsia" w:hAnsi="Georgia"/>
          <w:color w:val="3E4349"/>
          <w:sz w:val="26"/>
          <w:szCs w:val="26"/>
        </w:rPr>
        <w:t> </w:t>
      </w:r>
      <w:r>
        <w:rPr>
          <w:rFonts w:ascii="Georgia" w:hAnsi="Georgia"/>
          <w:color w:val="3E4349"/>
          <w:sz w:val="26"/>
          <w:szCs w:val="26"/>
        </w:rPr>
        <w:t>takes an iteratable and returns an iterator over pairs (index, value) for each value in the source.</w:t>
      </w:r>
    </w:p>
    <w:p w:rsidR="00336D82" w:rsidRDefault="00336D82" w:rsidP="00336D82">
      <w:pPr>
        <w:pStyle w:val="HTMLPreformatted"/>
        <w:shd w:val="clear" w:color="auto" w:fill="EEEEEE"/>
        <w:spacing w:before="225" w:after="225" w:line="312" w:lineRule="atLeast"/>
        <w:ind w:left="-450" w:right="-450"/>
        <w:rPr>
          <w:rFonts w:ascii="Consolas" w:hAnsi="Consolas" w:cs="Consolas"/>
          <w:color w:val="3E4349"/>
          <w:sz w:val="23"/>
          <w:szCs w:val="23"/>
        </w:rPr>
      </w:pPr>
      <w:r>
        <w:rPr>
          <w:rStyle w:val="gp"/>
          <w:rFonts w:ascii="Consolas" w:hAnsi="Consolas" w:cs="Consolas"/>
          <w:color w:val="745334"/>
          <w:sz w:val="23"/>
          <w:szCs w:val="23"/>
        </w:rPr>
        <w:t xml:space="preserve">&gt;&gt;&gt; </w:t>
      </w:r>
      <w:proofErr w:type="gramStart"/>
      <w:r>
        <w:rPr>
          <w:rStyle w:val="nb"/>
          <w:rFonts w:ascii="Consolas" w:hAnsi="Consolas" w:cs="Consolas"/>
          <w:color w:val="004461"/>
          <w:sz w:val="23"/>
          <w:szCs w:val="23"/>
        </w:rPr>
        <w:t>list</w:t>
      </w:r>
      <w:r>
        <w:rPr>
          <w:rStyle w:val="p"/>
          <w:rFonts w:ascii="Consolas" w:hAnsi="Consolas" w:cs="Consolas"/>
          <w:b/>
          <w:bCs/>
          <w:color w:val="000000"/>
          <w:sz w:val="23"/>
          <w:szCs w:val="23"/>
        </w:rPr>
        <w:t>(</w:t>
      </w:r>
      <w:proofErr w:type="gramEnd"/>
      <w:r>
        <w:rPr>
          <w:rStyle w:val="nb"/>
          <w:rFonts w:ascii="Consolas" w:hAnsi="Consolas" w:cs="Consolas"/>
          <w:color w:val="004461"/>
          <w:sz w:val="23"/>
          <w:szCs w:val="23"/>
        </w:rPr>
        <w:t>enumerate</w:t>
      </w:r>
      <w:r>
        <w:rPr>
          <w:rStyle w:val="p"/>
          <w:rFonts w:ascii="Consolas" w:hAnsi="Consolas" w:cs="Consolas"/>
          <w:b/>
          <w:bCs/>
          <w:color w:val="000000"/>
          <w:sz w:val="23"/>
          <w:szCs w:val="23"/>
        </w:rPr>
        <w:t>([</w:t>
      </w:r>
      <w:r>
        <w:rPr>
          <w:rStyle w:val="s"/>
          <w:rFonts w:ascii="Consolas" w:hAnsi="Consolas" w:cs="Consolas"/>
          <w:color w:val="4E9A06"/>
          <w:sz w:val="23"/>
          <w:szCs w:val="23"/>
        </w:rPr>
        <w:t>"a"</w:t>
      </w:r>
      <w:r>
        <w:rPr>
          <w:rStyle w:val="p"/>
          <w:rFonts w:ascii="Consolas" w:hAnsi="Consolas" w:cs="Consolas"/>
          <w:b/>
          <w:bCs/>
          <w:color w:val="000000"/>
          <w:sz w:val="23"/>
          <w:szCs w:val="23"/>
        </w:rPr>
        <w:t>,</w:t>
      </w:r>
      <w:r>
        <w:rPr>
          <w:rFonts w:ascii="Consolas" w:hAnsi="Consolas" w:cs="Consolas"/>
          <w:color w:val="3E4349"/>
          <w:sz w:val="23"/>
          <w:szCs w:val="23"/>
        </w:rPr>
        <w:t xml:space="preserve"> </w:t>
      </w:r>
      <w:r>
        <w:rPr>
          <w:rStyle w:val="s"/>
          <w:rFonts w:ascii="Consolas" w:hAnsi="Consolas" w:cs="Consolas"/>
          <w:color w:val="4E9A06"/>
          <w:sz w:val="23"/>
          <w:szCs w:val="23"/>
        </w:rPr>
        <w:t>"b"</w:t>
      </w:r>
      <w:r>
        <w:rPr>
          <w:rStyle w:val="p"/>
          <w:rFonts w:ascii="Consolas" w:hAnsi="Consolas" w:cs="Consolas"/>
          <w:b/>
          <w:bCs/>
          <w:color w:val="000000"/>
          <w:sz w:val="23"/>
          <w:szCs w:val="23"/>
        </w:rPr>
        <w:t>,</w:t>
      </w:r>
      <w:r>
        <w:rPr>
          <w:rFonts w:ascii="Consolas" w:hAnsi="Consolas" w:cs="Consolas"/>
          <w:color w:val="3E4349"/>
          <w:sz w:val="23"/>
          <w:szCs w:val="23"/>
        </w:rPr>
        <w:t xml:space="preserve"> </w:t>
      </w:r>
      <w:r>
        <w:rPr>
          <w:rStyle w:val="s"/>
          <w:rFonts w:ascii="Consolas" w:hAnsi="Consolas" w:cs="Consolas"/>
          <w:color w:val="4E9A06"/>
          <w:sz w:val="23"/>
          <w:szCs w:val="23"/>
        </w:rPr>
        <w:t>"c"</w:t>
      </w:r>
      <w:r>
        <w:rPr>
          <w:rStyle w:val="p"/>
          <w:rFonts w:ascii="Consolas" w:hAnsi="Consolas" w:cs="Consolas"/>
          <w:b/>
          <w:bCs/>
          <w:color w:val="000000"/>
          <w:sz w:val="23"/>
          <w:szCs w:val="23"/>
        </w:rPr>
        <w:t>])</w:t>
      </w:r>
    </w:p>
    <w:p w:rsidR="00336D82" w:rsidRDefault="00336D82" w:rsidP="00336D82">
      <w:pPr>
        <w:pStyle w:val="HTMLPreformatted"/>
        <w:shd w:val="clear" w:color="auto" w:fill="EEEEEE"/>
        <w:spacing w:before="225" w:after="225" w:line="312" w:lineRule="atLeast"/>
        <w:ind w:left="-450" w:right="-450"/>
        <w:rPr>
          <w:rFonts w:ascii="Consolas" w:hAnsi="Consolas" w:cs="Consolas"/>
          <w:color w:val="3E4349"/>
          <w:sz w:val="23"/>
          <w:szCs w:val="23"/>
        </w:rPr>
      </w:pPr>
      <w:r>
        <w:rPr>
          <w:rStyle w:val="go"/>
          <w:rFonts w:ascii="Consolas" w:hAnsi="Consolas" w:cs="Consolas"/>
          <w:color w:val="808080"/>
          <w:sz w:val="23"/>
          <w:szCs w:val="23"/>
        </w:rPr>
        <w:t>[(0, "a"), (1, "b"), (2, "c")]</w:t>
      </w:r>
    </w:p>
    <w:p w:rsidR="00336D82" w:rsidRDefault="00336D82" w:rsidP="00336D82">
      <w:pPr>
        <w:pStyle w:val="HTMLPreformatted"/>
        <w:shd w:val="clear" w:color="auto" w:fill="EEEEEE"/>
        <w:spacing w:before="225" w:after="225" w:line="312" w:lineRule="atLeast"/>
        <w:ind w:left="-450" w:right="-450"/>
        <w:rPr>
          <w:rFonts w:ascii="Consolas" w:hAnsi="Consolas" w:cs="Consolas"/>
          <w:color w:val="3E4349"/>
          <w:sz w:val="23"/>
          <w:szCs w:val="23"/>
        </w:rPr>
      </w:pPr>
      <w:r>
        <w:rPr>
          <w:rStyle w:val="gp"/>
          <w:rFonts w:ascii="Consolas" w:hAnsi="Consolas" w:cs="Consolas"/>
          <w:color w:val="745334"/>
          <w:sz w:val="23"/>
          <w:szCs w:val="23"/>
        </w:rPr>
        <w:t xml:space="preserve">&gt;&gt;&gt; </w:t>
      </w:r>
      <w:proofErr w:type="gramStart"/>
      <w:r>
        <w:rPr>
          <w:rStyle w:val="k"/>
          <w:rFonts w:ascii="Consolas" w:hAnsi="Consolas" w:cs="Consolas"/>
          <w:b/>
          <w:bCs/>
          <w:color w:val="004461"/>
          <w:sz w:val="23"/>
          <w:szCs w:val="23"/>
        </w:rPr>
        <w:t>for</w:t>
      </w:r>
      <w:proofErr w:type="gramEnd"/>
      <w:r>
        <w:rPr>
          <w:rFonts w:ascii="Consolas" w:hAnsi="Consolas" w:cs="Consolas"/>
          <w:color w:val="3E4349"/>
          <w:sz w:val="23"/>
          <w:szCs w:val="23"/>
        </w:rPr>
        <w:t xml:space="preserve"> </w:t>
      </w:r>
      <w:r>
        <w:rPr>
          <w:rStyle w:val="n"/>
          <w:rFonts w:ascii="Consolas" w:hAnsi="Consolas" w:cs="Consolas"/>
          <w:color w:val="000000"/>
          <w:sz w:val="23"/>
          <w:szCs w:val="23"/>
        </w:rPr>
        <w:t>i</w:t>
      </w:r>
      <w:r>
        <w:rPr>
          <w:rStyle w:val="p"/>
          <w:rFonts w:ascii="Consolas" w:hAnsi="Consolas" w:cs="Consolas"/>
          <w:b/>
          <w:bCs/>
          <w:color w:val="000000"/>
          <w:sz w:val="23"/>
          <w:szCs w:val="23"/>
        </w:rPr>
        <w:t>,</w:t>
      </w:r>
      <w:r>
        <w:rPr>
          <w:rFonts w:ascii="Consolas" w:hAnsi="Consolas" w:cs="Consolas"/>
          <w:color w:val="3E4349"/>
          <w:sz w:val="23"/>
          <w:szCs w:val="23"/>
        </w:rPr>
        <w:t xml:space="preserve"> </w:t>
      </w:r>
      <w:r>
        <w:rPr>
          <w:rStyle w:val="n"/>
          <w:rFonts w:ascii="Consolas" w:hAnsi="Consolas" w:cs="Consolas"/>
          <w:color w:val="000000"/>
          <w:sz w:val="23"/>
          <w:szCs w:val="23"/>
        </w:rPr>
        <w:t>c</w:t>
      </w:r>
      <w:r>
        <w:rPr>
          <w:rFonts w:ascii="Consolas" w:hAnsi="Consolas" w:cs="Consolas"/>
          <w:color w:val="3E4349"/>
          <w:sz w:val="23"/>
          <w:szCs w:val="23"/>
        </w:rPr>
        <w:t xml:space="preserve"> </w:t>
      </w:r>
      <w:r>
        <w:rPr>
          <w:rStyle w:val="ow"/>
          <w:rFonts w:ascii="Consolas" w:hAnsi="Consolas" w:cs="Consolas"/>
          <w:b/>
          <w:bCs/>
          <w:color w:val="004461"/>
          <w:sz w:val="23"/>
          <w:szCs w:val="23"/>
        </w:rPr>
        <w:t>in</w:t>
      </w:r>
      <w:r>
        <w:rPr>
          <w:rFonts w:ascii="Consolas" w:hAnsi="Consolas" w:cs="Consolas"/>
          <w:color w:val="3E4349"/>
          <w:sz w:val="23"/>
          <w:szCs w:val="23"/>
        </w:rPr>
        <w:t xml:space="preserve"> </w:t>
      </w:r>
      <w:r>
        <w:rPr>
          <w:rStyle w:val="nb"/>
          <w:rFonts w:ascii="Consolas" w:hAnsi="Consolas" w:cs="Consolas"/>
          <w:color w:val="004461"/>
          <w:sz w:val="23"/>
          <w:szCs w:val="23"/>
        </w:rPr>
        <w:t>enumerate</w:t>
      </w:r>
      <w:r>
        <w:rPr>
          <w:rStyle w:val="p"/>
          <w:rFonts w:ascii="Consolas" w:hAnsi="Consolas" w:cs="Consolas"/>
          <w:b/>
          <w:bCs/>
          <w:color w:val="000000"/>
          <w:sz w:val="23"/>
          <w:szCs w:val="23"/>
        </w:rPr>
        <w:t>([</w:t>
      </w:r>
      <w:r>
        <w:rPr>
          <w:rStyle w:val="s"/>
          <w:rFonts w:ascii="Consolas" w:hAnsi="Consolas" w:cs="Consolas"/>
          <w:color w:val="4E9A06"/>
          <w:sz w:val="23"/>
          <w:szCs w:val="23"/>
        </w:rPr>
        <w:t>"a"</w:t>
      </w:r>
      <w:r>
        <w:rPr>
          <w:rStyle w:val="p"/>
          <w:rFonts w:ascii="Consolas" w:hAnsi="Consolas" w:cs="Consolas"/>
          <w:b/>
          <w:bCs/>
          <w:color w:val="000000"/>
          <w:sz w:val="23"/>
          <w:szCs w:val="23"/>
        </w:rPr>
        <w:t>,</w:t>
      </w:r>
      <w:r>
        <w:rPr>
          <w:rFonts w:ascii="Consolas" w:hAnsi="Consolas" w:cs="Consolas"/>
          <w:color w:val="3E4349"/>
          <w:sz w:val="23"/>
          <w:szCs w:val="23"/>
        </w:rPr>
        <w:t xml:space="preserve"> </w:t>
      </w:r>
      <w:r>
        <w:rPr>
          <w:rStyle w:val="s"/>
          <w:rFonts w:ascii="Consolas" w:hAnsi="Consolas" w:cs="Consolas"/>
          <w:color w:val="4E9A06"/>
          <w:sz w:val="23"/>
          <w:szCs w:val="23"/>
        </w:rPr>
        <w:t>"b"</w:t>
      </w:r>
      <w:r>
        <w:rPr>
          <w:rStyle w:val="p"/>
          <w:rFonts w:ascii="Consolas" w:hAnsi="Consolas" w:cs="Consolas"/>
          <w:b/>
          <w:bCs/>
          <w:color w:val="000000"/>
          <w:sz w:val="23"/>
          <w:szCs w:val="23"/>
        </w:rPr>
        <w:t>,</w:t>
      </w:r>
      <w:r>
        <w:rPr>
          <w:rFonts w:ascii="Consolas" w:hAnsi="Consolas" w:cs="Consolas"/>
          <w:color w:val="3E4349"/>
          <w:sz w:val="23"/>
          <w:szCs w:val="23"/>
        </w:rPr>
        <w:t xml:space="preserve"> </w:t>
      </w:r>
      <w:r>
        <w:rPr>
          <w:rStyle w:val="s"/>
          <w:rFonts w:ascii="Consolas" w:hAnsi="Consolas" w:cs="Consolas"/>
          <w:color w:val="4E9A06"/>
          <w:sz w:val="23"/>
          <w:szCs w:val="23"/>
        </w:rPr>
        <w:t>"c"</w:t>
      </w:r>
      <w:r>
        <w:rPr>
          <w:rStyle w:val="p"/>
          <w:rFonts w:ascii="Consolas" w:hAnsi="Consolas" w:cs="Consolas"/>
          <w:b/>
          <w:bCs/>
          <w:color w:val="000000"/>
          <w:sz w:val="23"/>
          <w:szCs w:val="23"/>
        </w:rPr>
        <w:t>]):</w:t>
      </w:r>
    </w:p>
    <w:p w:rsidR="00336D82" w:rsidRDefault="00336D82" w:rsidP="00336D82">
      <w:pPr>
        <w:pStyle w:val="HTMLPreformatted"/>
        <w:shd w:val="clear" w:color="auto" w:fill="EEEEEE"/>
        <w:spacing w:before="225" w:after="225" w:line="312" w:lineRule="atLeast"/>
        <w:ind w:left="-450" w:right="-450"/>
        <w:rPr>
          <w:rFonts w:ascii="Consolas" w:hAnsi="Consolas" w:cs="Consolas"/>
          <w:color w:val="3E4349"/>
          <w:sz w:val="23"/>
          <w:szCs w:val="23"/>
        </w:rPr>
      </w:pPr>
      <w:r>
        <w:rPr>
          <w:rStyle w:val="gp"/>
          <w:rFonts w:ascii="Consolas" w:hAnsi="Consolas" w:cs="Consolas"/>
          <w:color w:val="745334"/>
          <w:sz w:val="23"/>
          <w:szCs w:val="23"/>
        </w:rPr>
        <w:t xml:space="preserve">... </w:t>
      </w:r>
      <w:r>
        <w:rPr>
          <w:rFonts w:ascii="Consolas" w:hAnsi="Consolas" w:cs="Consolas"/>
          <w:color w:val="3E4349"/>
          <w:sz w:val="23"/>
          <w:szCs w:val="23"/>
        </w:rPr>
        <w:t xml:space="preserve">    </w:t>
      </w:r>
      <w:proofErr w:type="gramStart"/>
      <w:r>
        <w:rPr>
          <w:rStyle w:val="k"/>
          <w:rFonts w:ascii="Consolas" w:hAnsi="Consolas" w:cs="Consolas"/>
          <w:b/>
          <w:bCs/>
          <w:color w:val="004461"/>
          <w:sz w:val="23"/>
          <w:szCs w:val="23"/>
        </w:rPr>
        <w:t>print</w:t>
      </w:r>
      <w:proofErr w:type="gramEnd"/>
      <w:r>
        <w:rPr>
          <w:rFonts w:ascii="Consolas" w:hAnsi="Consolas" w:cs="Consolas"/>
          <w:color w:val="3E4349"/>
          <w:sz w:val="23"/>
          <w:szCs w:val="23"/>
        </w:rPr>
        <w:t xml:space="preserve"> </w:t>
      </w:r>
      <w:r>
        <w:rPr>
          <w:rStyle w:val="n"/>
          <w:rFonts w:ascii="Consolas" w:hAnsi="Consolas" w:cs="Consolas"/>
          <w:color w:val="000000"/>
          <w:sz w:val="23"/>
          <w:szCs w:val="23"/>
        </w:rPr>
        <w:t>i</w:t>
      </w:r>
      <w:r>
        <w:rPr>
          <w:rStyle w:val="p"/>
          <w:rFonts w:ascii="Consolas" w:hAnsi="Consolas" w:cs="Consolas"/>
          <w:b/>
          <w:bCs/>
          <w:color w:val="000000"/>
          <w:sz w:val="23"/>
          <w:szCs w:val="23"/>
        </w:rPr>
        <w:t>,</w:t>
      </w:r>
      <w:r>
        <w:rPr>
          <w:rFonts w:ascii="Consolas" w:hAnsi="Consolas" w:cs="Consolas"/>
          <w:color w:val="3E4349"/>
          <w:sz w:val="23"/>
          <w:szCs w:val="23"/>
        </w:rPr>
        <w:t xml:space="preserve"> </w:t>
      </w:r>
      <w:r>
        <w:rPr>
          <w:rStyle w:val="n"/>
          <w:rFonts w:ascii="Consolas" w:hAnsi="Consolas" w:cs="Consolas"/>
          <w:color w:val="000000"/>
          <w:sz w:val="23"/>
          <w:szCs w:val="23"/>
        </w:rPr>
        <w:t>c</w:t>
      </w:r>
    </w:p>
    <w:p w:rsidR="00336D82" w:rsidRDefault="00336D82" w:rsidP="00336D82">
      <w:pPr>
        <w:pStyle w:val="HTMLPreformatted"/>
        <w:shd w:val="clear" w:color="auto" w:fill="EEEEEE"/>
        <w:spacing w:before="225" w:after="225" w:line="312" w:lineRule="atLeast"/>
        <w:ind w:left="-450" w:right="-450"/>
        <w:rPr>
          <w:rFonts w:ascii="Consolas" w:hAnsi="Consolas" w:cs="Consolas"/>
          <w:color w:val="3E4349"/>
          <w:sz w:val="23"/>
          <w:szCs w:val="23"/>
        </w:rPr>
      </w:pPr>
      <w:r>
        <w:rPr>
          <w:rStyle w:val="gp"/>
          <w:rFonts w:ascii="Consolas" w:hAnsi="Consolas" w:cs="Consolas"/>
          <w:color w:val="745334"/>
          <w:sz w:val="23"/>
          <w:szCs w:val="23"/>
        </w:rPr>
        <w:t>...</w:t>
      </w:r>
    </w:p>
    <w:p w:rsidR="00336D82" w:rsidRDefault="00336D82" w:rsidP="00336D82">
      <w:pPr>
        <w:pStyle w:val="HTMLPreformatted"/>
        <w:shd w:val="clear" w:color="auto" w:fill="EEEEEE"/>
        <w:spacing w:before="225" w:after="225" w:line="312" w:lineRule="atLeast"/>
        <w:ind w:left="-450" w:right="-450"/>
        <w:rPr>
          <w:rFonts w:ascii="Consolas" w:hAnsi="Consolas" w:cs="Consolas"/>
          <w:color w:val="3E4349"/>
          <w:sz w:val="23"/>
          <w:szCs w:val="23"/>
        </w:rPr>
      </w:pPr>
      <w:r>
        <w:rPr>
          <w:rStyle w:val="go"/>
          <w:rFonts w:ascii="Consolas" w:hAnsi="Consolas" w:cs="Consolas"/>
          <w:color w:val="808080"/>
          <w:sz w:val="23"/>
          <w:szCs w:val="23"/>
        </w:rPr>
        <w:t>0 a</w:t>
      </w:r>
    </w:p>
    <w:p w:rsidR="00336D82" w:rsidRDefault="00336D82" w:rsidP="00336D82">
      <w:pPr>
        <w:pStyle w:val="HTMLPreformatted"/>
        <w:shd w:val="clear" w:color="auto" w:fill="EEEEEE"/>
        <w:spacing w:before="225" w:after="225" w:line="312" w:lineRule="atLeast"/>
        <w:ind w:left="-450" w:right="-450"/>
        <w:rPr>
          <w:rFonts w:ascii="Consolas" w:hAnsi="Consolas" w:cs="Consolas"/>
          <w:color w:val="3E4349"/>
          <w:sz w:val="23"/>
          <w:szCs w:val="23"/>
        </w:rPr>
      </w:pPr>
      <w:r>
        <w:rPr>
          <w:rStyle w:val="go"/>
          <w:rFonts w:ascii="Consolas" w:hAnsi="Consolas" w:cs="Consolas"/>
          <w:color w:val="808080"/>
          <w:sz w:val="23"/>
          <w:szCs w:val="23"/>
        </w:rPr>
        <w:t>1 b</w:t>
      </w:r>
    </w:p>
    <w:p w:rsidR="00336D82" w:rsidRDefault="00336D82" w:rsidP="00336D82">
      <w:pPr>
        <w:pStyle w:val="HTMLPreformatted"/>
        <w:shd w:val="clear" w:color="auto" w:fill="EEEEEE"/>
        <w:spacing w:before="225" w:after="225" w:line="312" w:lineRule="atLeast"/>
        <w:ind w:left="-450" w:right="-450"/>
        <w:rPr>
          <w:rFonts w:ascii="Consolas" w:hAnsi="Consolas" w:cs="Consolas"/>
          <w:color w:val="3E4349"/>
          <w:sz w:val="23"/>
          <w:szCs w:val="23"/>
        </w:rPr>
      </w:pPr>
      <w:r>
        <w:rPr>
          <w:rStyle w:val="go"/>
          <w:rFonts w:ascii="Consolas" w:hAnsi="Consolas" w:cs="Consolas"/>
          <w:color w:val="808080"/>
          <w:sz w:val="23"/>
          <w:szCs w:val="23"/>
        </w:rPr>
        <w:t>2 c</w:t>
      </w:r>
    </w:p>
    <w:p w:rsidR="00336D82" w:rsidRDefault="00336D82" w:rsidP="00336D82">
      <w:pPr>
        <w:pStyle w:val="NormalWeb"/>
        <w:shd w:val="clear" w:color="auto" w:fill="FFFFFF"/>
        <w:spacing w:line="336" w:lineRule="atLeast"/>
        <w:rPr>
          <w:rFonts w:ascii="Georgia" w:hAnsi="Georgia"/>
          <w:color w:val="3E4349"/>
          <w:sz w:val="26"/>
          <w:szCs w:val="26"/>
        </w:rPr>
      </w:pPr>
      <w:r>
        <w:rPr>
          <w:rFonts w:ascii="Georgia" w:hAnsi="Georgia"/>
          <w:color w:val="3E4349"/>
          <w:sz w:val="26"/>
          <w:szCs w:val="26"/>
        </w:rPr>
        <w:t>Write a function</w:t>
      </w:r>
      <w:r>
        <w:rPr>
          <w:rStyle w:val="apple-converted-space"/>
          <w:rFonts w:ascii="Georgia" w:eastAsiaTheme="majorEastAsia" w:hAnsi="Georgia"/>
          <w:color w:val="3E4349"/>
          <w:sz w:val="26"/>
          <w:szCs w:val="26"/>
        </w:rPr>
        <w:t> </w:t>
      </w:r>
      <w:r>
        <w:rPr>
          <w:rStyle w:val="pre"/>
          <w:rFonts w:ascii="Consolas" w:hAnsi="Consolas" w:cs="Consolas"/>
          <w:color w:val="222222"/>
          <w:sz w:val="23"/>
          <w:szCs w:val="23"/>
          <w:shd w:val="clear" w:color="auto" w:fill="ECF0F3"/>
        </w:rPr>
        <w:t>my_enumerate</w:t>
      </w:r>
      <w:r>
        <w:rPr>
          <w:rStyle w:val="apple-converted-space"/>
          <w:rFonts w:ascii="Georgia" w:eastAsiaTheme="majorEastAsia" w:hAnsi="Georgia"/>
          <w:color w:val="3E4349"/>
          <w:sz w:val="26"/>
          <w:szCs w:val="26"/>
        </w:rPr>
        <w:t> </w:t>
      </w:r>
      <w:r>
        <w:rPr>
          <w:rFonts w:ascii="Georgia" w:hAnsi="Georgia"/>
          <w:color w:val="3E4349"/>
          <w:sz w:val="26"/>
          <w:szCs w:val="26"/>
        </w:rPr>
        <w:t>that works like</w:t>
      </w:r>
      <w:r>
        <w:rPr>
          <w:rStyle w:val="apple-converted-space"/>
          <w:rFonts w:ascii="Georgia" w:eastAsiaTheme="majorEastAsia" w:hAnsi="Georgia"/>
          <w:color w:val="3E4349"/>
          <w:sz w:val="26"/>
          <w:szCs w:val="26"/>
        </w:rPr>
        <w:t> </w:t>
      </w:r>
      <w:r>
        <w:rPr>
          <w:rStyle w:val="pre"/>
          <w:rFonts w:ascii="Consolas" w:hAnsi="Consolas" w:cs="Consolas"/>
          <w:color w:val="222222"/>
          <w:sz w:val="23"/>
          <w:szCs w:val="23"/>
          <w:shd w:val="clear" w:color="auto" w:fill="ECF0F3"/>
        </w:rPr>
        <w:t>enumerate</w:t>
      </w:r>
      <w:r>
        <w:rPr>
          <w:rFonts w:ascii="Georgia" w:hAnsi="Georgia"/>
          <w:color w:val="3E4349"/>
          <w:sz w:val="26"/>
          <w:szCs w:val="26"/>
        </w:rPr>
        <w:t>.</w:t>
      </w:r>
    </w:p>
    <w:p w:rsidR="00336D82" w:rsidRDefault="00336D82" w:rsidP="00336D82">
      <w:pPr>
        <w:pStyle w:val="NormalWeb"/>
        <w:shd w:val="clear" w:color="auto" w:fill="FFFFFF"/>
        <w:spacing w:line="336" w:lineRule="atLeast"/>
        <w:rPr>
          <w:rFonts w:ascii="Georgia" w:hAnsi="Georgia"/>
          <w:color w:val="3E4349"/>
          <w:sz w:val="26"/>
          <w:szCs w:val="26"/>
        </w:rPr>
      </w:pPr>
      <w:r>
        <w:rPr>
          <w:rStyle w:val="Strong"/>
          <w:rFonts w:ascii="Georgia" w:hAnsi="Georgia"/>
          <w:color w:val="3E4349"/>
          <w:sz w:val="26"/>
          <w:szCs w:val="26"/>
        </w:rPr>
        <w:t>Problem 10:</w:t>
      </w:r>
      <w:r>
        <w:rPr>
          <w:rStyle w:val="apple-converted-space"/>
          <w:rFonts w:ascii="Georgia" w:eastAsiaTheme="majorEastAsia" w:hAnsi="Georgia"/>
          <w:b/>
          <w:bCs/>
          <w:color w:val="3E4349"/>
          <w:sz w:val="26"/>
          <w:szCs w:val="26"/>
        </w:rPr>
        <w:t> </w:t>
      </w:r>
      <w:r>
        <w:rPr>
          <w:rFonts w:ascii="Georgia" w:hAnsi="Georgia"/>
          <w:color w:val="3E4349"/>
          <w:sz w:val="26"/>
          <w:szCs w:val="26"/>
        </w:rPr>
        <w:t>Implement a function</w:t>
      </w:r>
      <w:r>
        <w:rPr>
          <w:rStyle w:val="apple-converted-space"/>
          <w:rFonts w:ascii="Georgia" w:eastAsiaTheme="majorEastAsia" w:hAnsi="Georgia"/>
          <w:color w:val="3E4349"/>
          <w:sz w:val="26"/>
          <w:szCs w:val="26"/>
        </w:rPr>
        <w:t> </w:t>
      </w:r>
      <w:r>
        <w:rPr>
          <w:rStyle w:val="pre"/>
          <w:rFonts w:ascii="Consolas" w:hAnsi="Consolas" w:cs="Consolas"/>
          <w:color w:val="222222"/>
          <w:sz w:val="23"/>
          <w:szCs w:val="23"/>
          <w:shd w:val="clear" w:color="auto" w:fill="ECF0F3"/>
        </w:rPr>
        <w:t>izip</w:t>
      </w:r>
      <w:r>
        <w:rPr>
          <w:rStyle w:val="apple-converted-space"/>
          <w:rFonts w:ascii="Georgia" w:eastAsiaTheme="majorEastAsia" w:hAnsi="Georgia"/>
          <w:color w:val="3E4349"/>
          <w:sz w:val="26"/>
          <w:szCs w:val="26"/>
        </w:rPr>
        <w:t> </w:t>
      </w:r>
      <w:r>
        <w:rPr>
          <w:rFonts w:ascii="Georgia" w:hAnsi="Georgia"/>
          <w:color w:val="3E4349"/>
          <w:sz w:val="26"/>
          <w:szCs w:val="26"/>
        </w:rPr>
        <w:t>that works like</w:t>
      </w:r>
      <w:r>
        <w:rPr>
          <w:rStyle w:val="apple-converted-space"/>
          <w:rFonts w:ascii="Georgia" w:eastAsiaTheme="majorEastAsia" w:hAnsi="Georgia"/>
          <w:color w:val="3E4349"/>
          <w:sz w:val="26"/>
          <w:szCs w:val="26"/>
        </w:rPr>
        <w:t> </w:t>
      </w:r>
      <w:r>
        <w:rPr>
          <w:rStyle w:val="pre"/>
          <w:rFonts w:ascii="Consolas" w:hAnsi="Consolas" w:cs="Consolas"/>
          <w:color w:val="222222"/>
          <w:sz w:val="23"/>
          <w:szCs w:val="23"/>
          <w:shd w:val="clear" w:color="auto" w:fill="ECF0F3"/>
        </w:rPr>
        <w:t>itertools.izip</w:t>
      </w:r>
      <w:r>
        <w:rPr>
          <w:rFonts w:ascii="Georgia" w:hAnsi="Georgia"/>
          <w:color w:val="3E4349"/>
          <w:sz w:val="26"/>
          <w:szCs w:val="26"/>
        </w:rPr>
        <w:t>.</w:t>
      </w:r>
    </w:p>
    <w:p w:rsidR="00336D82" w:rsidRDefault="00336D82" w:rsidP="00DF7DE9">
      <w:pPr>
        <w:jc w:val="both"/>
        <w:rPr>
          <w:rFonts w:ascii="Bell MT" w:hAnsi="Bell MT"/>
          <w:b/>
          <w:sz w:val="32"/>
          <w:szCs w:val="32"/>
        </w:rPr>
      </w:pPr>
    </w:p>
    <w:p w:rsidR="00336D82" w:rsidRDefault="00336D82" w:rsidP="00DF7DE9">
      <w:pPr>
        <w:jc w:val="both"/>
        <w:rPr>
          <w:rFonts w:ascii="Bell MT" w:hAnsi="Bell MT"/>
          <w:b/>
          <w:sz w:val="32"/>
          <w:szCs w:val="32"/>
        </w:rPr>
      </w:pPr>
    </w:p>
    <w:p w:rsidR="00336D82" w:rsidRDefault="00336D82" w:rsidP="00DF7DE9">
      <w:pPr>
        <w:jc w:val="both"/>
        <w:rPr>
          <w:rFonts w:ascii="Bell MT" w:hAnsi="Bell MT"/>
          <w:b/>
          <w:sz w:val="32"/>
          <w:szCs w:val="32"/>
        </w:rPr>
      </w:pPr>
    </w:p>
    <w:p w:rsidR="00336D82" w:rsidRDefault="00336D82" w:rsidP="00DF7DE9">
      <w:pPr>
        <w:jc w:val="both"/>
        <w:rPr>
          <w:rFonts w:ascii="Bell MT" w:hAnsi="Bell MT"/>
          <w:b/>
          <w:sz w:val="32"/>
          <w:szCs w:val="32"/>
        </w:rPr>
      </w:pPr>
    </w:p>
    <w:p w:rsidR="00336D82" w:rsidRDefault="00336D82" w:rsidP="00DF7DE9">
      <w:pPr>
        <w:jc w:val="both"/>
        <w:rPr>
          <w:rFonts w:ascii="Bell MT" w:hAnsi="Bell MT"/>
          <w:b/>
          <w:sz w:val="32"/>
          <w:szCs w:val="32"/>
        </w:rPr>
      </w:pPr>
    </w:p>
    <w:p w:rsidR="00336D82" w:rsidRDefault="00336D82" w:rsidP="00DF7DE9">
      <w:pPr>
        <w:jc w:val="both"/>
        <w:rPr>
          <w:rFonts w:ascii="Bell MT" w:hAnsi="Bell MT"/>
          <w:b/>
          <w:sz w:val="32"/>
          <w:szCs w:val="32"/>
        </w:rPr>
      </w:pPr>
    </w:p>
    <w:p w:rsidR="00336D82" w:rsidRDefault="00336D82" w:rsidP="00DF7DE9">
      <w:pPr>
        <w:jc w:val="both"/>
        <w:rPr>
          <w:rFonts w:ascii="Bell MT" w:hAnsi="Bell MT"/>
          <w:b/>
          <w:sz w:val="32"/>
          <w:szCs w:val="32"/>
        </w:rPr>
      </w:pPr>
    </w:p>
    <w:p w:rsidR="00336D82" w:rsidRDefault="00336D82" w:rsidP="00DF7DE9">
      <w:pPr>
        <w:jc w:val="both"/>
        <w:rPr>
          <w:rFonts w:ascii="Bell MT" w:hAnsi="Bell MT"/>
          <w:b/>
          <w:sz w:val="32"/>
          <w:szCs w:val="32"/>
        </w:rPr>
      </w:pPr>
    </w:p>
    <w:p w:rsidR="00336D82" w:rsidRDefault="00336D82" w:rsidP="00DF7DE9">
      <w:pPr>
        <w:jc w:val="both"/>
        <w:rPr>
          <w:rFonts w:ascii="Bell MT" w:hAnsi="Bell MT"/>
          <w:b/>
          <w:sz w:val="32"/>
          <w:szCs w:val="32"/>
        </w:rPr>
      </w:pPr>
    </w:p>
    <w:p w:rsidR="00336D82" w:rsidRDefault="00336D82" w:rsidP="00DF7DE9">
      <w:pPr>
        <w:jc w:val="both"/>
        <w:rPr>
          <w:rFonts w:ascii="Bell MT" w:hAnsi="Bell MT"/>
          <w:b/>
          <w:sz w:val="32"/>
          <w:szCs w:val="32"/>
        </w:rPr>
      </w:pPr>
    </w:p>
    <w:p w:rsidR="00336D82" w:rsidRDefault="00336D82" w:rsidP="00DF7DE9">
      <w:pPr>
        <w:jc w:val="both"/>
        <w:rPr>
          <w:rFonts w:ascii="Bell MT" w:hAnsi="Bell MT"/>
          <w:b/>
          <w:sz w:val="32"/>
          <w:szCs w:val="32"/>
        </w:rPr>
      </w:pPr>
    </w:p>
    <w:p w:rsidR="00336D82" w:rsidRDefault="00336D82" w:rsidP="00DF7DE9">
      <w:pPr>
        <w:jc w:val="both"/>
        <w:rPr>
          <w:rFonts w:ascii="Bell MT" w:hAnsi="Bell MT"/>
          <w:b/>
          <w:sz w:val="32"/>
          <w:szCs w:val="32"/>
        </w:rPr>
      </w:pPr>
    </w:p>
    <w:p w:rsidR="00336D82" w:rsidRDefault="00336D82" w:rsidP="00336D82">
      <w:pPr>
        <w:pStyle w:val="Heading3"/>
        <w:shd w:val="clear" w:color="auto" w:fill="FFFFFF"/>
        <w:spacing w:before="0" w:line="264" w:lineRule="atLeast"/>
        <w:rPr>
          <w:rFonts w:ascii="Arial" w:hAnsi="Arial" w:cs="Arial"/>
          <w:color w:val="333333"/>
          <w:sz w:val="24"/>
          <w:szCs w:val="24"/>
        </w:rPr>
      </w:pPr>
      <w:r>
        <w:rPr>
          <w:rFonts w:ascii="Bell MT" w:hAnsi="Bell MT"/>
          <w:b w:val="0"/>
          <w:sz w:val="32"/>
          <w:szCs w:val="32"/>
        </w:rPr>
        <w:t>Another Example:</w:t>
      </w:r>
      <w:r w:rsidRPr="00336D82">
        <w:rPr>
          <w:rFonts w:ascii="Arial" w:hAnsi="Arial" w:cs="Arial"/>
          <w:color w:val="333333"/>
          <w:sz w:val="24"/>
          <w:szCs w:val="24"/>
        </w:rPr>
        <w:t xml:space="preserve"> </w:t>
      </w:r>
      <w:hyperlink r:id="rId60" w:history="1">
        <w:r>
          <w:rPr>
            <w:rStyle w:val="Hyperlink"/>
            <w:rFonts w:ascii="Arial" w:hAnsi="Arial" w:cs="Arial"/>
            <w:color w:val="333333"/>
            <w:sz w:val="24"/>
            <w:szCs w:val="24"/>
          </w:rPr>
          <w:t>Python Generators - examples and applications</w:t>
        </w:r>
      </w:hyperlink>
    </w:p>
    <w:p w:rsidR="00336D82" w:rsidRDefault="00336D82" w:rsidP="00336D82">
      <w:pPr>
        <w:shd w:val="clear" w:color="auto" w:fill="FFFFFF"/>
        <w:spacing w:line="312" w:lineRule="atLeast"/>
        <w:rPr>
          <w:rFonts w:ascii="Arial" w:hAnsi="Arial" w:cs="Arial"/>
          <w:color w:val="333333"/>
          <w:sz w:val="20"/>
          <w:szCs w:val="20"/>
        </w:rPr>
      </w:pPr>
      <w:r>
        <w:rPr>
          <w:rFonts w:ascii="Arial" w:hAnsi="Arial" w:cs="Arial"/>
          <w:color w:val="333333"/>
          <w:sz w:val="20"/>
          <w:szCs w:val="20"/>
        </w:rPr>
        <w:t>Python generators are very handy - albeit a little hard to understand if you have never worked with them before. It took me a while to find out what it is they actually do, and even longer to figure out a use for one.</w:t>
      </w:r>
      <w:r>
        <w:rPr>
          <w:rFonts w:ascii="Arial" w:hAnsi="Arial" w:cs="Arial"/>
          <w:color w:val="333333"/>
          <w:sz w:val="20"/>
          <w:szCs w:val="20"/>
        </w:rPr>
        <w:br/>
      </w:r>
      <w:r>
        <w:rPr>
          <w:rFonts w:ascii="Arial" w:hAnsi="Arial" w:cs="Arial"/>
          <w:color w:val="333333"/>
          <w:sz w:val="20"/>
          <w:szCs w:val="20"/>
        </w:rPr>
        <w:br/>
        <w:t>If you don't know what a generator is, or what one can do, this is the definition I came up with while learning about them: A generator is like an extended function that remembers that state it was in the last time it was called, and will continue from there using that same state. Generators look a lot like regular functions, but they have that characteristic "yield" keyword that sets them apart from conventional functions.</w:t>
      </w:r>
      <w:r>
        <w:rPr>
          <w:rFonts w:ascii="Arial" w:hAnsi="Arial" w:cs="Arial"/>
          <w:color w:val="333333"/>
          <w:sz w:val="20"/>
          <w:szCs w:val="20"/>
        </w:rPr>
        <w:br/>
      </w:r>
      <w:r>
        <w:rPr>
          <w:rFonts w:ascii="Arial" w:hAnsi="Arial" w:cs="Arial"/>
          <w:color w:val="333333"/>
          <w:sz w:val="20"/>
          <w:szCs w:val="20"/>
        </w:rPr>
        <w:br/>
        <w:t>Here is a simple example:</w:t>
      </w:r>
      <w:r>
        <w:rPr>
          <w:rFonts w:ascii="Arial" w:hAnsi="Arial" w:cs="Arial"/>
          <w:color w:val="333333"/>
          <w:sz w:val="20"/>
          <w:szCs w:val="20"/>
        </w:rPr>
        <w:br/>
      </w:r>
    </w:p>
    <w:p w:rsidR="00336D82" w:rsidRDefault="00336D82" w:rsidP="00336D82">
      <w:pPr>
        <w:pStyle w:val="HTMLPreformatted"/>
        <w:shd w:val="clear" w:color="auto" w:fill="F8F8F8"/>
        <w:spacing w:line="312" w:lineRule="atLeast"/>
        <w:rPr>
          <w:color w:val="333333"/>
        </w:rPr>
      </w:pPr>
      <w:r>
        <w:rPr>
          <w:color w:val="333333"/>
        </w:rPr>
        <w:br/>
      </w:r>
      <w:r>
        <w:rPr>
          <w:rStyle w:val="com"/>
          <w:rFonts w:eastAsiaTheme="majorEastAsia"/>
          <w:color w:val="880000"/>
        </w:rPr>
        <w:t># Generator example</w:t>
      </w:r>
      <w:r>
        <w:rPr>
          <w:color w:val="333333"/>
        </w:rPr>
        <w:br/>
      </w:r>
      <w:r>
        <w:rPr>
          <w:rStyle w:val="kwd"/>
          <w:color w:val="000088"/>
        </w:rPr>
        <w:t>def</w:t>
      </w:r>
      <w:r>
        <w:rPr>
          <w:rStyle w:val="pln"/>
          <w:color w:val="000000"/>
        </w:rPr>
        <w:t xml:space="preserve"> </w:t>
      </w:r>
      <w:proofErr w:type="gramStart"/>
      <w:r>
        <w:rPr>
          <w:rStyle w:val="pln"/>
          <w:color w:val="000000"/>
        </w:rPr>
        <w:t>printName</w:t>
      </w:r>
      <w:r>
        <w:rPr>
          <w:rStyle w:val="pun"/>
          <w:color w:val="666600"/>
        </w:rPr>
        <w:t>(</w:t>
      </w:r>
      <w:proofErr w:type="gramEnd"/>
      <w:r>
        <w:rPr>
          <w:rStyle w:val="pln"/>
          <w:color w:val="000000"/>
        </w:rPr>
        <w:t>name</w:t>
      </w:r>
      <w:r>
        <w:rPr>
          <w:rStyle w:val="pun"/>
          <w:color w:val="666600"/>
        </w:rPr>
        <w:t>):</w:t>
      </w:r>
      <w:r>
        <w:rPr>
          <w:color w:val="333333"/>
        </w:rPr>
        <w:br/>
      </w:r>
      <w:r>
        <w:rPr>
          <w:rStyle w:val="pln"/>
          <w:color w:val="000000"/>
        </w:rPr>
        <w:t xml:space="preserve">    </w:t>
      </w:r>
      <w:r>
        <w:rPr>
          <w:rStyle w:val="kwd"/>
          <w:color w:val="000088"/>
        </w:rPr>
        <w:t>for</w:t>
      </w:r>
      <w:r>
        <w:rPr>
          <w:rStyle w:val="pln"/>
          <w:color w:val="000000"/>
        </w:rPr>
        <w:t xml:space="preserve"> section </w:t>
      </w:r>
      <w:r>
        <w:rPr>
          <w:rStyle w:val="kwd"/>
          <w:color w:val="000088"/>
        </w:rPr>
        <w:t>in</w:t>
      </w:r>
      <w:r>
        <w:rPr>
          <w:rStyle w:val="pln"/>
          <w:color w:val="000000"/>
        </w:rPr>
        <w:t xml:space="preserve"> name</w:t>
      </w:r>
      <w:r>
        <w:rPr>
          <w:rStyle w:val="pun"/>
          <w:color w:val="666600"/>
        </w:rPr>
        <w:t>.</w:t>
      </w:r>
      <w:r>
        <w:rPr>
          <w:rStyle w:val="pln"/>
          <w:color w:val="000000"/>
        </w:rPr>
        <w:t>split</w:t>
      </w:r>
      <w:r>
        <w:rPr>
          <w:rStyle w:val="pun"/>
          <w:color w:val="666600"/>
        </w:rPr>
        <w:t>(</w:t>
      </w:r>
      <w:r>
        <w:rPr>
          <w:rStyle w:val="str"/>
          <w:color w:val="008800"/>
        </w:rPr>
        <w:t>' '</w:t>
      </w:r>
      <w:r>
        <w:rPr>
          <w:rStyle w:val="pun"/>
          <w:color w:val="666600"/>
        </w:rPr>
        <w:t>):</w:t>
      </w:r>
      <w:r>
        <w:rPr>
          <w:color w:val="333333"/>
        </w:rPr>
        <w:br/>
      </w:r>
      <w:r>
        <w:rPr>
          <w:rStyle w:val="pln"/>
          <w:color w:val="000000"/>
        </w:rPr>
        <w:t xml:space="preserve">        </w:t>
      </w:r>
      <w:r>
        <w:rPr>
          <w:rStyle w:val="kwd"/>
          <w:color w:val="000088"/>
        </w:rPr>
        <w:t>yield</w:t>
      </w:r>
      <w:r>
        <w:rPr>
          <w:rStyle w:val="pln"/>
          <w:color w:val="000000"/>
        </w:rPr>
        <w:t xml:space="preserve"> section</w:t>
      </w:r>
      <w:r>
        <w:rPr>
          <w:color w:val="333333"/>
        </w:rPr>
        <w:br/>
      </w:r>
      <w:r>
        <w:rPr>
          <w:color w:val="333333"/>
        </w:rPr>
        <w:br/>
      </w:r>
      <w:r>
        <w:rPr>
          <w:rStyle w:val="kwd"/>
          <w:color w:val="000088"/>
        </w:rPr>
        <w:t>for</w:t>
      </w:r>
      <w:r>
        <w:rPr>
          <w:rStyle w:val="pln"/>
          <w:color w:val="000000"/>
        </w:rPr>
        <w:t xml:space="preserve"> section </w:t>
      </w:r>
      <w:r>
        <w:rPr>
          <w:rStyle w:val="kwd"/>
          <w:color w:val="000088"/>
        </w:rPr>
        <w:t>in</w:t>
      </w:r>
      <w:r>
        <w:rPr>
          <w:rStyle w:val="pln"/>
          <w:color w:val="000000"/>
        </w:rPr>
        <w:t xml:space="preserve"> printName</w:t>
      </w:r>
      <w:r>
        <w:rPr>
          <w:rStyle w:val="pun"/>
          <w:color w:val="666600"/>
        </w:rPr>
        <w:t>(</w:t>
      </w:r>
      <w:r>
        <w:rPr>
          <w:rStyle w:val="str"/>
          <w:color w:val="008800"/>
        </w:rPr>
        <w:t>"Guido van Rossum"</w:t>
      </w:r>
      <w:r>
        <w:rPr>
          <w:rStyle w:val="pun"/>
          <w:color w:val="666600"/>
        </w:rPr>
        <w:t>):</w:t>
      </w:r>
      <w:r>
        <w:rPr>
          <w:color w:val="333333"/>
        </w:rPr>
        <w:br/>
      </w:r>
      <w:r>
        <w:rPr>
          <w:rStyle w:val="pln"/>
          <w:color w:val="000000"/>
        </w:rPr>
        <w:t xml:space="preserve">    </w:t>
      </w:r>
      <w:r>
        <w:rPr>
          <w:rStyle w:val="kwd"/>
          <w:color w:val="000088"/>
        </w:rPr>
        <w:t>print</w:t>
      </w:r>
      <w:r>
        <w:rPr>
          <w:rStyle w:val="pln"/>
          <w:color w:val="000000"/>
        </w:rPr>
        <w:t xml:space="preserve"> section</w:t>
      </w:r>
    </w:p>
    <w:p w:rsidR="00336D82" w:rsidRDefault="00336D82" w:rsidP="00336D82">
      <w:pPr>
        <w:shd w:val="clear" w:color="auto" w:fill="FFFFFF"/>
        <w:spacing w:after="240" w:line="312" w:lineRule="atLeast"/>
        <w:rPr>
          <w:rFonts w:ascii="Arial" w:hAnsi="Arial" w:cs="Arial"/>
          <w:color w:val="333333"/>
          <w:sz w:val="20"/>
          <w:szCs w:val="20"/>
        </w:rPr>
      </w:pP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rPr>
        <w:lastRenderedPageBreak/>
        <w:t xml:space="preserve">All this generator does is it takes a name and splits it into the different sections that are separated by spaces. </w:t>
      </w:r>
      <w:proofErr w:type="gramStart"/>
      <w:r>
        <w:rPr>
          <w:rFonts w:ascii="Arial" w:hAnsi="Arial" w:cs="Arial"/>
          <w:color w:val="333333"/>
          <w:sz w:val="20"/>
          <w:szCs w:val="20"/>
        </w:rPr>
        <w:t>It's</w:t>
      </w:r>
      <w:proofErr w:type="gramEnd"/>
      <w:r>
        <w:rPr>
          <w:rFonts w:ascii="Arial" w:hAnsi="Arial" w:cs="Arial"/>
          <w:color w:val="333333"/>
          <w:sz w:val="20"/>
          <w:szCs w:val="20"/>
        </w:rPr>
        <w:t xml:space="preserve"> output will look like this:</w:t>
      </w:r>
    </w:p>
    <w:p w:rsidR="00336D82" w:rsidRDefault="00336D82" w:rsidP="00336D82">
      <w:pPr>
        <w:pStyle w:val="HTMLPreformatted"/>
        <w:shd w:val="clear" w:color="auto" w:fill="FFFFFF"/>
        <w:spacing w:after="240" w:line="312" w:lineRule="atLeast"/>
        <w:rPr>
          <w:color w:val="333333"/>
        </w:rPr>
      </w:pPr>
      <w:r>
        <w:rPr>
          <w:noProof/>
          <w:color w:val="336699"/>
        </w:rPr>
        <w:drawing>
          <wp:inline distT="0" distB="0" distL="0" distR="0">
            <wp:extent cx="3810000" cy="1047750"/>
            <wp:effectExtent l="0" t="0" r="0" b="0"/>
            <wp:docPr id="5" name="Picture 5" descr="http://2.bp.blogspot.com/_7au8LV-2iSE/Sm6B2cyo6zI/AAAAAAAAAEk/m1ibN-8xphM/s400/generator1.PNG">
              <a:hlinkClick xmlns:a="http://schemas.openxmlformats.org/drawingml/2006/main" r:id="rId6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GGER_PHOTO_ID_5363366978686348082" descr="http://2.bp.blogspot.com/_7au8LV-2iSE/Sm6B2cyo6zI/AAAAAAAAAEk/m1ibN-8xphM/s400/generator1.PNG">
                      <a:hlinkClick r:id="rId61"/>
                    </pic:cNvPr>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3810000" cy="1047750"/>
                    </a:xfrm>
                    <a:prstGeom prst="rect">
                      <a:avLst/>
                    </a:prstGeom>
                    <a:noFill/>
                    <a:ln>
                      <a:noFill/>
                    </a:ln>
                  </pic:spPr>
                </pic:pic>
              </a:graphicData>
            </a:graphic>
          </wp:inline>
        </w:drawing>
      </w:r>
      <w:r>
        <w:rPr>
          <w:color w:val="333333"/>
        </w:rPr>
        <w:br/>
      </w:r>
    </w:p>
    <w:p w:rsidR="00336D82" w:rsidRDefault="00336D82" w:rsidP="00336D82">
      <w:pPr>
        <w:shd w:val="clear" w:color="auto" w:fill="FFFFFF"/>
        <w:spacing w:line="312" w:lineRule="atLeast"/>
        <w:rPr>
          <w:rFonts w:ascii="Arial" w:hAnsi="Arial" w:cs="Arial"/>
          <w:color w:val="333333"/>
          <w:sz w:val="20"/>
          <w:szCs w:val="20"/>
        </w:rPr>
      </w:pP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rPr>
        <w:br/>
        <w:t>In this example, we are treating the generator like an iterator - which is a very common usage of generators, but definitely not the only usage.</w:t>
      </w:r>
      <w:r>
        <w:rPr>
          <w:rFonts w:ascii="Arial" w:hAnsi="Arial" w:cs="Arial"/>
          <w:color w:val="333333"/>
          <w:sz w:val="20"/>
          <w:szCs w:val="20"/>
        </w:rPr>
        <w:br/>
      </w:r>
      <w:r>
        <w:rPr>
          <w:rFonts w:ascii="Arial" w:hAnsi="Arial" w:cs="Arial"/>
          <w:color w:val="333333"/>
          <w:sz w:val="20"/>
          <w:szCs w:val="20"/>
        </w:rPr>
        <w:br/>
        <w:t>Another way we can use a generator is by assigning it to another variable - then, every time we want the next value "yielded" by the generator, we call "&lt;variablename&gt;.next()".</w:t>
      </w:r>
      <w:r>
        <w:rPr>
          <w:rFonts w:ascii="Arial" w:hAnsi="Arial" w:cs="Arial"/>
          <w:color w:val="333333"/>
          <w:sz w:val="20"/>
          <w:szCs w:val="20"/>
        </w:rPr>
        <w:br/>
      </w:r>
      <w:r>
        <w:rPr>
          <w:rFonts w:ascii="Arial" w:hAnsi="Arial" w:cs="Arial"/>
          <w:color w:val="333333"/>
          <w:sz w:val="20"/>
          <w:szCs w:val="20"/>
        </w:rPr>
        <w:br/>
      </w:r>
    </w:p>
    <w:p w:rsidR="00336D82" w:rsidRDefault="00336D82" w:rsidP="00336D82">
      <w:pPr>
        <w:pStyle w:val="HTMLPreformatted"/>
        <w:shd w:val="clear" w:color="auto" w:fill="F8F8F8"/>
        <w:spacing w:line="312" w:lineRule="atLeast"/>
        <w:rPr>
          <w:color w:val="333333"/>
        </w:rPr>
      </w:pPr>
      <w:r>
        <w:rPr>
          <w:color w:val="333333"/>
        </w:rPr>
        <w:br/>
      </w:r>
      <w:r>
        <w:rPr>
          <w:rStyle w:val="kwd"/>
          <w:color w:val="000088"/>
        </w:rPr>
        <w:t>def</w:t>
      </w:r>
      <w:r>
        <w:rPr>
          <w:rStyle w:val="pln"/>
          <w:color w:val="000000"/>
        </w:rPr>
        <w:t xml:space="preserve"> getNextWordGenerator</w:t>
      </w:r>
      <w:r>
        <w:rPr>
          <w:rStyle w:val="pun"/>
          <w:color w:val="666600"/>
        </w:rPr>
        <w:t>():</w:t>
      </w:r>
      <w:r>
        <w:rPr>
          <w:color w:val="333333"/>
        </w:rPr>
        <w:br/>
      </w:r>
      <w:r>
        <w:rPr>
          <w:rStyle w:val="pln"/>
          <w:color w:val="000000"/>
        </w:rPr>
        <w:t xml:space="preserve">    </w:t>
      </w:r>
      <w:r>
        <w:rPr>
          <w:rStyle w:val="kwd"/>
          <w:color w:val="000088"/>
        </w:rPr>
        <w:t>yield</w:t>
      </w:r>
      <w:r>
        <w:rPr>
          <w:rStyle w:val="pln"/>
          <w:color w:val="000000"/>
        </w:rPr>
        <w:t xml:space="preserve"> </w:t>
      </w:r>
      <w:r>
        <w:rPr>
          <w:rStyle w:val="str"/>
          <w:color w:val="008800"/>
        </w:rPr>
        <w:t>"Hello"</w:t>
      </w:r>
      <w:r>
        <w:rPr>
          <w:color w:val="333333"/>
        </w:rPr>
        <w:br/>
      </w:r>
      <w:r>
        <w:rPr>
          <w:rStyle w:val="pln"/>
          <w:color w:val="000000"/>
        </w:rPr>
        <w:t xml:space="preserve">    </w:t>
      </w:r>
      <w:r>
        <w:rPr>
          <w:rStyle w:val="kwd"/>
          <w:color w:val="000088"/>
        </w:rPr>
        <w:t>yield</w:t>
      </w:r>
      <w:r>
        <w:rPr>
          <w:rStyle w:val="pln"/>
          <w:color w:val="000000"/>
        </w:rPr>
        <w:t xml:space="preserve"> </w:t>
      </w:r>
      <w:r>
        <w:rPr>
          <w:rStyle w:val="str"/>
          <w:color w:val="008800"/>
        </w:rPr>
        <w:t>"this"</w:t>
      </w:r>
      <w:r>
        <w:rPr>
          <w:color w:val="333333"/>
        </w:rPr>
        <w:br/>
      </w:r>
      <w:r>
        <w:rPr>
          <w:rStyle w:val="pln"/>
          <w:color w:val="000000"/>
        </w:rPr>
        <w:t xml:space="preserve">    </w:t>
      </w:r>
      <w:r>
        <w:rPr>
          <w:rStyle w:val="kwd"/>
          <w:color w:val="000088"/>
        </w:rPr>
        <w:t>yield</w:t>
      </w:r>
      <w:r>
        <w:rPr>
          <w:rStyle w:val="pln"/>
          <w:color w:val="000000"/>
        </w:rPr>
        <w:t xml:space="preserve"> </w:t>
      </w:r>
      <w:r>
        <w:rPr>
          <w:rStyle w:val="str"/>
          <w:color w:val="008800"/>
        </w:rPr>
        <w:t>"is"</w:t>
      </w:r>
      <w:r>
        <w:rPr>
          <w:color w:val="333333"/>
        </w:rPr>
        <w:br/>
      </w:r>
      <w:r>
        <w:rPr>
          <w:rStyle w:val="pln"/>
          <w:color w:val="000000"/>
        </w:rPr>
        <w:t xml:space="preserve">    </w:t>
      </w:r>
      <w:r>
        <w:rPr>
          <w:rStyle w:val="kwd"/>
          <w:color w:val="000088"/>
        </w:rPr>
        <w:t>yield</w:t>
      </w:r>
      <w:r>
        <w:rPr>
          <w:rStyle w:val="pln"/>
          <w:color w:val="000000"/>
        </w:rPr>
        <w:t xml:space="preserve"> </w:t>
      </w:r>
      <w:r>
        <w:rPr>
          <w:rStyle w:val="str"/>
          <w:color w:val="008800"/>
        </w:rPr>
        <w:t>"an"</w:t>
      </w:r>
      <w:r>
        <w:rPr>
          <w:color w:val="333333"/>
        </w:rPr>
        <w:br/>
      </w:r>
      <w:r>
        <w:rPr>
          <w:rStyle w:val="pln"/>
          <w:color w:val="000000"/>
        </w:rPr>
        <w:t xml:space="preserve">    </w:t>
      </w:r>
      <w:r>
        <w:rPr>
          <w:rStyle w:val="kwd"/>
          <w:color w:val="000088"/>
        </w:rPr>
        <w:t>yield</w:t>
      </w:r>
      <w:r>
        <w:rPr>
          <w:rStyle w:val="pln"/>
          <w:color w:val="000000"/>
        </w:rPr>
        <w:t xml:space="preserve"> </w:t>
      </w:r>
      <w:r>
        <w:rPr>
          <w:rStyle w:val="str"/>
          <w:color w:val="008800"/>
        </w:rPr>
        <w:t>"example"</w:t>
      </w:r>
      <w:r>
        <w:rPr>
          <w:color w:val="333333"/>
        </w:rPr>
        <w:br/>
      </w:r>
      <w:r>
        <w:rPr>
          <w:color w:val="333333"/>
        </w:rPr>
        <w:br/>
      </w:r>
      <w:r>
        <w:rPr>
          <w:rStyle w:val="pln"/>
          <w:color w:val="000000"/>
        </w:rPr>
        <w:t xml:space="preserve">generator </w:t>
      </w:r>
      <w:r>
        <w:rPr>
          <w:rStyle w:val="pun"/>
          <w:color w:val="666600"/>
        </w:rPr>
        <w:t>=</w:t>
      </w:r>
      <w:r>
        <w:rPr>
          <w:rStyle w:val="pln"/>
          <w:color w:val="000000"/>
        </w:rPr>
        <w:t xml:space="preserve"> getNextWordGenerator</w:t>
      </w:r>
      <w:r>
        <w:rPr>
          <w:rStyle w:val="pun"/>
          <w:color w:val="666600"/>
        </w:rPr>
        <w:t>()</w:t>
      </w:r>
      <w:r>
        <w:rPr>
          <w:color w:val="333333"/>
        </w:rPr>
        <w:br/>
      </w:r>
      <w:r>
        <w:rPr>
          <w:color w:val="333333"/>
        </w:rPr>
        <w:br/>
      </w:r>
      <w:r>
        <w:rPr>
          <w:rStyle w:val="kwd"/>
          <w:color w:val="000088"/>
        </w:rPr>
        <w:t>print</w:t>
      </w:r>
      <w:r>
        <w:rPr>
          <w:rStyle w:val="pln"/>
          <w:color w:val="000000"/>
        </w:rPr>
        <w:t xml:space="preserve"> generator</w:t>
      </w:r>
      <w:r>
        <w:rPr>
          <w:rStyle w:val="pun"/>
          <w:color w:val="666600"/>
        </w:rPr>
        <w:t>.</w:t>
      </w:r>
      <w:r>
        <w:rPr>
          <w:rStyle w:val="kwd"/>
          <w:color w:val="000088"/>
        </w:rPr>
        <w:t>next</w:t>
      </w:r>
      <w:r>
        <w:rPr>
          <w:rStyle w:val="pun"/>
          <w:color w:val="666600"/>
        </w:rPr>
        <w:t>()</w:t>
      </w:r>
      <w:r>
        <w:rPr>
          <w:color w:val="333333"/>
        </w:rPr>
        <w:br/>
      </w:r>
      <w:r>
        <w:rPr>
          <w:rStyle w:val="kwd"/>
          <w:color w:val="000088"/>
        </w:rPr>
        <w:t>print</w:t>
      </w:r>
      <w:r>
        <w:rPr>
          <w:rStyle w:val="pln"/>
          <w:color w:val="000000"/>
        </w:rPr>
        <w:t xml:space="preserve"> generator</w:t>
      </w:r>
      <w:r>
        <w:rPr>
          <w:rStyle w:val="pun"/>
          <w:color w:val="666600"/>
        </w:rPr>
        <w:t>.</w:t>
      </w:r>
      <w:r>
        <w:rPr>
          <w:rStyle w:val="kwd"/>
          <w:color w:val="000088"/>
        </w:rPr>
        <w:t>next</w:t>
      </w:r>
      <w:r>
        <w:rPr>
          <w:rStyle w:val="pun"/>
          <w:color w:val="666600"/>
        </w:rPr>
        <w:t>()</w:t>
      </w:r>
      <w:r>
        <w:rPr>
          <w:color w:val="333333"/>
        </w:rPr>
        <w:br/>
      </w:r>
      <w:r>
        <w:rPr>
          <w:rStyle w:val="kwd"/>
          <w:color w:val="000088"/>
        </w:rPr>
        <w:t>print</w:t>
      </w:r>
      <w:r>
        <w:rPr>
          <w:rStyle w:val="pln"/>
          <w:color w:val="000000"/>
        </w:rPr>
        <w:t xml:space="preserve"> generator</w:t>
      </w:r>
      <w:r>
        <w:rPr>
          <w:rStyle w:val="pun"/>
          <w:color w:val="666600"/>
        </w:rPr>
        <w:t>.</w:t>
      </w:r>
      <w:r>
        <w:rPr>
          <w:rStyle w:val="kwd"/>
          <w:color w:val="000088"/>
        </w:rPr>
        <w:t>next</w:t>
      </w:r>
      <w:r>
        <w:rPr>
          <w:rStyle w:val="pun"/>
          <w:color w:val="666600"/>
        </w:rPr>
        <w:t>()</w:t>
      </w:r>
      <w:r>
        <w:rPr>
          <w:color w:val="333333"/>
        </w:rPr>
        <w:br/>
      </w:r>
      <w:r>
        <w:rPr>
          <w:rStyle w:val="kwd"/>
          <w:color w:val="000088"/>
        </w:rPr>
        <w:t>print</w:t>
      </w:r>
      <w:r>
        <w:rPr>
          <w:rStyle w:val="pln"/>
          <w:color w:val="000000"/>
        </w:rPr>
        <w:t xml:space="preserve"> generator</w:t>
      </w:r>
      <w:r>
        <w:rPr>
          <w:rStyle w:val="pun"/>
          <w:color w:val="666600"/>
        </w:rPr>
        <w:t>.</w:t>
      </w:r>
      <w:r>
        <w:rPr>
          <w:rStyle w:val="kwd"/>
          <w:color w:val="000088"/>
        </w:rPr>
        <w:t>next</w:t>
      </w:r>
      <w:r>
        <w:rPr>
          <w:rStyle w:val="pun"/>
          <w:color w:val="666600"/>
        </w:rPr>
        <w:t>()</w:t>
      </w:r>
      <w:r>
        <w:rPr>
          <w:color w:val="333333"/>
        </w:rPr>
        <w:br/>
      </w:r>
      <w:r>
        <w:rPr>
          <w:rStyle w:val="kwd"/>
          <w:color w:val="000088"/>
        </w:rPr>
        <w:t>print</w:t>
      </w:r>
      <w:r>
        <w:rPr>
          <w:rStyle w:val="pln"/>
          <w:color w:val="000000"/>
        </w:rPr>
        <w:t xml:space="preserve"> generator</w:t>
      </w:r>
      <w:r>
        <w:rPr>
          <w:rStyle w:val="pun"/>
          <w:color w:val="666600"/>
        </w:rPr>
        <w:t>.</w:t>
      </w:r>
      <w:r>
        <w:rPr>
          <w:rStyle w:val="kwd"/>
          <w:color w:val="000088"/>
        </w:rPr>
        <w:t>next</w:t>
      </w:r>
      <w:r>
        <w:rPr>
          <w:rStyle w:val="pun"/>
          <w:color w:val="666600"/>
        </w:rPr>
        <w:t>()</w:t>
      </w:r>
    </w:p>
    <w:p w:rsidR="00336D82" w:rsidRDefault="00336D82" w:rsidP="00336D82">
      <w:pPr>
        <w:shd w:val="clear" w:color="auto" w:fill="FFFFFF"/>
        <w:spacing w:after="240" w:line="312" w:lineRule="atLeast"/>
        <w:rPr>
          <w:rFonts w:ascii="Arial" w:hAnsi="Arial" w:cs="Arial"/>
          <w:color w:val="333333"/>
          <w:sz w:val="20"/>
          <w:szCs w:val="20"/>
        </w:rPr>
      </w:pPr>
      <w:r>
        <w:rPr>
          <w:rFonts w:ascii="Arial" w:hAnsi="Arial" w:cs="Arial"/>
          <w:color w:val="333333"/>
          <w:sz w:val="20"/>
          <w:szCs w:val="20"/>
        </w:rPr>
        <w:br/>
      </w:r>
      <w:r>
        <w:rPr>
          <w:rFonts w:ascii="Arial" w:hAnsi="Arial" w:cs="Arial"/>
          <w:color w:val="333333"/>
          <w:sz w:val="20"/>
          <w:szCs w:val="20"/>
        </w:rPr>
        <w:br/>
        <w:t>Running this will give us:</w:t>
      </w:r>
    </w:p>
    <w:p w:rsidR="00336D82" w:rsidRDefault="00336D82" w:rsidP="00336D82">
      <w:pPr>
        <w:pStyle w:val="HTMLPreformatted"/>
        <w:shd w:val="clear" w:color="auto" w:fill="FFFFFF"/>
        <w:spacing w:line="312" w:lineRule="atLeast"/>
        <w:rPr>
          <w:color w:val="333333"/>
        </w:rPr>
      </w:pPr>
      <w:r>
        <w:rPr>
          <w:noProof/>
          <w:color w:val="336699"/>
        </w:rPr>
        <w:lastRenderedPageBreak/>
        <w:drawing>
          <wp:inline distT="0" distB="0" distL="0" distR="0">
            <wp:extent cx="3810000" cy="1152525"/>
            <wp:effectExtent l="0" t="0" r="0" b="9525"/>
            <wp:docPr id="4" name="Picture 4" descr="http://3.bp.blogspot.com/_7au8LV-2iSE/Sm6JH6hjI0I/AAAAAAAAAEs/E8FkPVGa_B8/s400/generator2.png">
              <a:hlinkClick xmlns:a="http://schemas.openxmlformats.org/drawingml/2006/main" r:id="rId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GGER_PHOTO_ID_5363374975306900290" descr="http://3.bp.blogspot.com/_7au8LV-2iSE/Sm6JH6hjI0I/AAAAAAAAAEs/E8FkPVGa_B8/s400/generator2.png">
                      <a:hlinkClick r:id="rId63"/>
                    </pic:cNvPr>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3810000" cy="1152525"/>
                    </a:xfrm>
                    <a:prstGeom prst="rect">
                      <a:avLst/>
                    </a:prstGeom>
                    <a:noFill/>
                    <a:ln>
                      <a:noFill/>
                    </a:ln>
                  </pic:spPr>
                </pic:pic>
              </a:graphicData>
            </a:graphic>
          </wp:inline>
        </w:drawing>
      </w:r>
    </w:p>
    <w:p w:rsidR="00336D82" w:rsidRDefault="00336D82" w:rsidP="00336D82">
      <w:pPr>
        <w:shd w:val="clear" w:color="auto" w:fill="FFFFFF"/>
        <w:spacing w:line="312" w:lineRule="atLeast"/>
        <w:rPr>
          <w:rFonts w:ascii="Arial" w:hAnsi="Arial" w:cs="Arial"/>
          <w:color w:val="333333"/>
          <w:sz w:val="20"/>
          <w:szCs w:val="20"/>
        </w:rPr>
      </w:pP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rPr>
        <w:br/>
        <w:t>But, if we try to call "</w:t>
      </w:r>
      <w:proofErr w:type="gramStart"/>
      <w:r>
        <w:rPr>
          <w:rFonts w:ascii="Arial" w:hAnsi="Arial" w:cs="Arial"/>
          <w:color w:val="333333"/>
          <w:sz w:val="20"/>
          <w:szCs w:val="20"/>
        </w:rPr>
        <w:t>generator.next(</w:t>
      </w:r>
      <w:proofErr w:type="gramEnd"/>
      <w:r>
        <w:rPr>
          <w:rFonts w:ascii="Arial" w:hAnsi="Arial" w:cs="Arial"/>
          <w:color w:val="333333"/>
          <w:sz w:val="20"/>
          <w:szCs w:val="20"/>
        </w:rPr>
        <w:t>)" in this example, we will get an error. This is because there is nothing left in the generator to yield. This may be what you want to happen, but maybe not. Sometimes you would rather have it start all over again. In that case, you can just put all of your yield statements in a "while True:" loop, like so:</w:t>
      </w:r>
      <w:r>
        <w:rPr>
          <w:rFonts w:ascii="Arial" w:hAnsi="Arial" w:cs="Arial"/>
          <w:color w:val="333333"/>
          <w:sz w:val="20"/>
          <w:szCs w:val="20"/>
        </w:rPr>
        <w:br/>
      </w:r>
      <w:r>
        <w:rPr>
          <w:rFonts w:ascii="Arial" w:hAnsi="Arial" w:cs="Arial"/>
          <w:color w:val="333333"/>
          <w:sz w:val="20"/>
          <w:szCs w:val="20"/>
        </w:rPr>
        <w:br/>
      </w:r>
    </w:p>
    <w:p w:rsidR="00336D82" w:rsidRDefault="00336D82" w:rsidP="00336D82">
      <w:pPr>
        <w:pStyle w:val="HTMLPreformatted"/>
        <w:shd w:val="clear" w:color="auto" w:fill="F8F8F8"/>
        <w:spacing w:line="312" w:lineRule="atLeast"/>
        <w:rPr>
          <w:color w:val="333333"/>
        </w:rPr>
      </w:pPr>
      <w:r>
        <w:rPr>
          <w:color w:val="333333"/>
        </w:rPr>
        <w:br/>
      </w:r>
      <w:r>
        <w:rPr>
          <w:rStyle w:val="kwd"/>
          <w:color w:val="000088"/>
        </w:rPr>
        <w:t>def</w:t>
      </w:r>
      <w:r>
        <w:rPr>
          <w:rStyle w:val="pln"/>
          <w:color w:val="000000"/>
        </w:rPr>
        <w:t xml:space="preserve"> getNextWordGenerator</w:t>
      </w:r>
      <w:r>
        <w:rPr>
          <w:rStyle w:val="pun"/>
          <w:color w:val="666600"/>
        </w:rPr>
        <w:t>():</w:t>
      </w:r>
      <w:r>
        <w:rPr>
          <w:color w:val="333333"/>
        </w:rPr>
        <w:br/>
      </w:r>
      <w:r>
        <w:rPr>
          <w:rStyle w:val="pln"/>
          <w:color w:val="000000"/>
        </w:rPr>
        <w:t xml:space="preserve">    </w:t>
      </w:r>
      <w:r>
        <w:rPr>
          <w:rStyle w:val="kwd"/>
          <w:color w:val="000088"/>
        </w:rPr>
        <w:t>while</w:t>
      </w:r>
      <w:r>
        <w:rPr>
          <w:rStyle w:val="pln"/>
          <w:color w:val="000000"/>
        </w:rPr>
        <w:t xml:space="preserve"> </w:t>
      </w:r>
      <w:r>
        <w:rPr>
          <w:rStyle w:val="kwd"/>
          <w:color w:val="000088"/>
        </w:rPr>
        <w:t>True</w:t>
      </w:r>
      <w:r>
        <w:rPr>
          <w:rStyle w:val="pun"/>
          <w:color w:val="666600"/>
        </w:rPr>
        <w:t>:</w:t>
      </w:r>
      <w:r>
        <w:rPr>
          <w:color w:val="333333"/>
        </w:rPr>
        <w:br/>
      </w:r>
      <w:r>
        <w:rPr>
          <w:rStyle w:val="pln"/>
          <w:color w:val="000000"/>
        </w:rPr>
        <w:t xml:space="preserve">        </w:t>
      </w:r>
      <w:r>
        <w:rPr>
          <w:rStyle w:val="kwd"/>
          <w:color w:val="000088"/>
        </w:rPr>
        <w:t>yield</w:t>
      </w:r>
      <w:r>
        <w:rPr>
          <w:rStyle w:val="pln"/>
          <w:color w:val="000000"/>
        </w:rPr>
        <w:t xml:space="preserve"> </w:t>
      </w:r>
      <w:r>
        <w:rPr>
          <w:rStyle w:val="str"/>
          <w:color w:val="008800"/>
        </w:rPr>
        <w:t>"Hello"</w:t>
      </w:r>
      <w:r>
        <w:rPr>
          <w:color w:val="333333"/>
        </w:rPr>
        <w:br/>
      </w:r>
      <w:r>
        <w:rPr>
          <w:rStyle w:val="pln"/>
          <w:color w:val="000000"/>
        </w:rPr>
        <w:t xml:space="preserve">        </w:t>
      </w:r>
      <w:r>
        <w:rPr>
          <w:rStyle w:val="kwd"/>
          <w:color w:val="000088"/>
        </w:rPr>
        <w:t>yield</w:t>
      </w:r>
      <w:r>
        <w:rPr>
          <w:rStyle w:val="pln"/>
          <w:color w:val="000000"/>
        </w:rPr>
        <w:t xml:space="preserve"> </w:t>
      </w:r>
      <w:r>
        <w:rPr>
          <w:rStyle w:val="str"/>
          <w:color w:val="008800"/>
        </w:rPr>
        <w:t>"this"</w:t>
      </w:r>
      <w:r>
        <w:rPr>
          <w:color w:val="333333"/>
        </w:rPr>
        <w:br/>
      </w:r>
      <w:r>
        <w:rPr>
          <w:rStyle w:val="pln"/>
          <w:color w:val="000000"/>
        </w:rPr>
        <w:t xml:space="preserve">        </w:t>
      </w:r>
      <w:r>
        <w:rPr>
          <w:rStyle w:val="kwd"/>
          <w:color w:val="000088"/>
        </w:rPr>
        <w:t>yield</w:t>
      </w:r>
      <w:r>
        <w:rPr>
          <w:rStyle w:val="pln"/>
          <w:color w:val="000000"/>
        </w:rPr>
        <w:t xml:space="preserve"> </w:t>
      </w:r>
      <w:r>
        <w:rPr>
          <w:rStyle w:val="str"/>
          <w:color w:val="008800"/>
        </w:rPr>
        <w:t>"is"</w:t>
      </w:r>
      <w:r>
        <w:rPr>
          <w:color w:val="333333"/>
        </w:rPr>
        <w:br/>
      </w:r>
      <w:r>
        <w:rPr>
          <w:rStyle w:val="pln"/>
          <w:color w:val="000000"/>
        </w:rPr>
        <w:t xml:space="preserve">        </w:t>
      </w:r>
      <w:r>
        <w:rPr>
          <w:rStyle w:val="kwd"/>
          <w:color w:val="000088"/>
        </w:rPr>
        <w:t>yield</w:t>
      </w:r>
      <w:r>
        <w:rPr>
          <w:rStyle w:val="pln"/>
          <w:color w:val="000000"/>
        </w:rPr>
        <w:t xml:space="preserve"> </w:t>
      </w:r>
      <w:r>
        <w:rPr>
          <w:rStyle w:val="str"/>
          <w:color w:val="008800"/>
        </w:rPr>
        <w:t>"an"</w:t>
      </w:r>
      <w:r>
        <w:rPr>
          <w:color w:val="333333"/>
        </w:rPr>
        <w:br/>
      </w:r>
      <w:r>
        <w:rPr>
          <w:rStyle w:val="pln"/>
          <w:color w:val="000000"/>
        </w:rPr>
        <w:t xml:space="preserve">        </w:t>
      </w:r>
      <w:r>
        <w:rPr>
          <w:rStyle w:val="kwd"/>
          <w:color w:val="000088"/>
        </w:rPr>
        <w:t>yield</w:t>
      </w:r>
      <w:r>
        <w:rPr>
          <w:rStyle w:val="pln"/>
          <w:color w:val="000000"/>
        </w:rPr>
        <w:t xml:space="preserve"> </w:t>
      </w:r>
      <w:r>
        <w:rPr>
          <w:rStyle w:val="str"/>
          <w:color w:val="008800"/>
        </w:rPr>
        <w:t>"example"</w:t>
      </w:r>
      <w:r>
        <w:rPr>
          <w:color w:val="333333"/>
        </w:rPr>
        <w:br/>
      </w:r>
      <w:r>
        <w:rPr>
          <w:color w:val="333333"/>
        </w:rPr>
        <w:br/>
      </w:r>
      <w:r>
        <w:rPr>
          <w:rStyle w:val="pln"/>
          <w:color w:val="000000"/>
        </w:rPr>
        <w:t xml:space="preserve">generator </w:t>
      </w:r>
      <w:r>
        <w:rPr>
          <w:rStyle w:val="pun"/>
          <w:color w:val="666600"/>
        </w:rPr>
        <w:t>=</w:t>
      </w:r>
      <w:r>
        <w:rPr>
          <w:rStyle w:val="pln"/>
          <w:color w:val="000000"/>
        </w:rPr>
        <w:t xml:space="preserve"> getNextWordGenerator</w:t>
      </w:r>
      <w:r>
        <w:rPr>
          <w:rStyle w:val="pun"/>
          <w:color w:val="666600"/>
        </w:rPr>
        <w:t>()</w:t>
      </w:r>
      <w:r>
        <w:rPr>
          <w:color w:val="333333"/>
        </w:rPr>
        <w:br/>
      </w:r>
      <w:r>
        <w:rPr>
          <w:color w:val="333333"/>
        </w:rPr>
        <w:br/>
      </w:r>
      <w:r>
        <w:rPr>
          <w:rStyle w:val="kwd"/>
          <w:color w:val="000088"/>
        </w:rPr>
        <w:t>print</w:t>
      </w:r>
      <w:r>
        <w:rPr>
          <w:rStyle w:val="pln"/>
          <w:color w:val="000000"/>
        </w:rPr>
        <w:t xml:space="preserve"> generator</w:t>
      </w:r>
      <w:r>
        <w:rPr>
          <w:rStyle w:val="pun"/>
          <w:color w:val="666600"/>
        </w:rPr>
        <w:t>.</w:t>
      </w:r>
      <w:r>
        <w:rPr>
          <w:rStyle w:val="kwd"/>
          <w:color w:val="000088"/>
        </w:rPr>
        <w:t>next</w:t>
      </w:r>
      <w:r>
        <w:rPr>
          <w:rStyle w:val="pun"/>
          <w:color w:val="666600"/>
        </w:rPr>
        <w:t>()</w:t>
      </w:r>
      <w:r>
        <w:rPr>
          <w:color w:val="333333"/>
        </w:rPr>
        <w:br/>
      </w:r>
      <w:r>
        <w:rPr>
          <w:rStyle w:val="kwd"/>
          <w:color w:val="000088"/>
        </w:rPr>
        <w:t>print</w:t>
      </w:r>
      <w:r>
        <w:rPr>
          <w:rStyle w:val="pln"/>
          <w:color w:val="000000"/>
        </w:rPr>
        <w:t xml:space="preserve"> generator</w:t>
      </w:r>
      <w:r>
        <w:rPr>
          <w:rStyle w:val="pun"/>
          <w:color w:val="666600"/>
        </w:rPr>
        <w:t>.</w:t>
      </w:r>
      <w:r>
        <w:rPr>
          <w:rStyle w:val="kwd"/>
          <w:color w:val="000088"/>
        </w:rPr>
        <w:t>next</w:t>
      </w:r>
      <w:r>
        <w:rPr>
          <w:rStyle w:val="pun"/>
          <w:color w:val="666600"/>
        </w:rPr>
        <w:t>()</w:t>
      </w:r>
      <w:r>
        <w:rPr>
          <w:color w:val="333333"/>
        </w:rPr>
        <w:br/>
      </w:r>
      <w:r>
        <w:rPr>
          <w:rStyle w:val="kwd"/>
          <w:color w:val="000088"/>
        </w:rPr>
        <w:t>print</w:t>
      </w:r>
      <w:r>
        <w:rPr>
          <w:rStyle w:val="pln"/>
          <w:color w:val="000000"/>
        </w:rPr>
        <w:t xml:space="preserve"> generator</w:t>
      </w:r>
      <w:r>
        <w:rPr>
          <w:rStyle w:val="pun"/>
          <w:color w:val="666600"/>
        </w:rPr>
        <w:t>.</w:t>
      </w:r>
      <w:r>
        <w:rPr>
          <w:rStyle w:val="kwd"/>
          <w:color w:val="000088"/>
        </w:rPr>
        <w:t>next</w:t>
      </w:r>
      <w:r>
        <w:rPr>
          <w:rStyle w:val="pun"/>
          <w:color w:val="666600"/>
        </w:rPr>
        <w:t>()</w:t>
      </w:r>
      <w:r>
        <w:rPr>
          <w:color w:val="333333"/>
        </w:rPr>
        <w:br/>
      </w:r>
      <w:r>
        <w:rPr>
          <w:rStyle w:val="kwd"/>
          <w:color w:val="000088"/>
        </w:rPr>
        <w:t>print</w:t>
      </w:r>
      <w:r>
        <w:rPr>
          <w:rStyle w:val="pln"/>
          <w:color w:val="000000"/>
        </w:rPr>
        <w:t xml:space="preserve"> generator</w:t>
      </w:r>
      <w:r>
        <w:rPr>
          <w:rStyle w:val="pun"/>
          <w:color w:val="666600"/>
        </w:rPr>
        <w:t>.</w:t>
      </w:r>
      <w:r>
        <w:rPr>
          <w:rStyle w:val="kwd"/>
          <w:color w:val="000088"/>
        </w:rPr>
        <w:t>next</w:t>
      </w:r>
      <w:r>
        <w:rPr>
          <w:rStyle w:val="pun"/>
          <w:color w:val="666600"/>
        </w:rPr>
        <w:t>()</w:t>
      </w:r>
      <w:r>
        <w:rPr>
          <w:color w:val="333333"/>
        </w:rPr>
        <w:br/>
      </w:r>
      <w:r>
        <w:rPr>
          <w:rStyle w:val="kwd"/>
          <w:color w:val="000088"/>
        </w:rPr>
        <w:t>print</w:t>
      </w:r>
      <w:r>
        <w:rPr>
          <w:rStyle w:val="pln"/>
          <w:color w:val="000000"/>
        </w:rPr>
        <w:t xml:space="preserve"> generator</w:t>
      </w:r>
      <w:r>
        <w:rPr>
          <w:rStyle w:val="pun"/>
          <w:color w:val="666600"/>
        </w:rPr>
        <w:t>.</w:t>
      </w:r>
      <w:r>
        <w:rPr>
          <w:rStyle w:val="kwd"/>
          <w:color w:val="000088"/>
        </w:rPr>
        <w:t>next</w:t>
      </w:r>
      <w:r>
        <w:rPr>
          <w:rStyle w:val="pun"/>
          <w:color w:val="666600"/>
        </w:rPr>
        <w:t>()</w:t>
      </w:r>
      <w:r>
        <w:rPr>
          <w:color w:val="333333"/>
        </w:rPr>
        <w:br/>
      </w:r>
      <w:r>
        <w:rPr>
          <w:rStyle w:val="kwd"/>
          <w:color w:val="000088"/>
        </w:rPr>
        <w:t>print</w:t>
      </w:r>
      <w:r>
        <w:rPr>
          <w:color w:val="333333"/>
        </w:rPr>
        <w:br/>
      </w:r>
      <w:r>
        <w:rPr>
          <w:rStyle w:val="kwd"/>
          <w:color w:val="000088"/>
        </w:rPr>
        <w:t>print</w:t>
      </w:r>
      <w:r>
        <w:rPr>
          <w:rStyle w:val="pln"/>
          <w:color w:val="000000"/>
        </w:rPr>
        <w:t xml:space="preserve"> </w:t>
      </w:r>
      <w:r>
        <w:rPr>
          <w:rStyle w:val="str"/>
          <w:color w:val="008800"/>
        </w:rPr>
        <w:t>'Second time around, but only a little'</w:t>
      </w:r>
      <w:r>
        <w:rPr>
          <w:color w:val="333333"/>
        </w:rPr>
        <w:br/>
      </w:r>
      <w:r>
        <w:rPr>
          <w:rStyle w:val="kwd"/>
          <w:color w:val="000088"/>
        </w:rPr>
        <w:lastRenderedPageBreak/>
        <w:t>print</w:t>
      </w:r>
      <w:r>
        <w:rPr>
          <w:rStyle w:val="pln"/>
          <w:color w:val="000000"/>
        </w:rPr>
        <w:t xml:space="preserve"> generator</w:t>
      </w:r>
      <w:r>
        <w:rPr>
          <w:rStyle w:val="pun"/>
          <w:color w:val="666600"/>
        </w:rPr>
        <w:t>.</w:t>
      </w:r>
      <w:r>
        <w:rPr>
          <w:rStyle w:val="kwd"/>
          <w:color w:val="000088"/>
        </w:rPr>
        <w:t>next</w:t>
      </w:r>
      <w:r>
        <w:rPr>
          <w:rStyle w:val="pun"/>
          <w:color w:val="666600"/>
        </w:rPr>
        <w:t>()</w:t>
      </w:r>
      <w:r>
        <w:rPr>
          <w:color w:val="333333"/>
        </w:rPr>
        <w:br/>
      </w:r>
      <w:r>
        <w:rPr>
          <w:rStyle w:val="kwd"/>
          <w:color w:val="000088"/>
        </w:rPr>
        <w:t>print</w:t>
      </w:r>
      <w:r>
        <w:rPr>
          <w:rStyle w:val="pln"/>
          <w:color w:val="000000"/>
        </w:rPr>
        <w:t xml:space="preserve"> generator</w:t>
      </w:r>
      <w:r>
        <w:rPr>
          <w:rStyle w:val="pun"/>
          <w:color w:val="666600"/>
        </w:rPr>
        <w:t>.</w:t>
      </w:r>
      <w:r>
        <w:rPr>
          <w:rStyle w:val="kwd"/>
          <w:color w:val="000088"/>
        </w:rPr>
        <w:t>next</w:t>
      </w:r>
      <w:r>
        <w:rPr>
          <w:rStyle w:val="pun"/>
          <w:color w:val="666600"/>
        </w:rPr>
        <w:t>()</w:t>
      </w:r>
    </w:p>
    <w:p w:rsidR="00336D82" w:rsidRDefault="00336D82" w:rsidP="00336D82">
      <w:pPr>
        <w:shd w:val="clear" w:color="auto" w:fill="FFFFFF"/>
        <w:spacing w:after="240" w:line="312" w:lineRule="atLeast"/>
        <w:rPr>
          <w:rFonts w:ascii="Arial" w:hAnsi="Arial" w:cs="Arial"/>
          <w:color w:val="333333"/>
          <w:sz w:val="20"/>
          <w:szCs w:val="20"/>
        </w:rPr>
      </w:pP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rPr>
        <w:br/>
        <w:t>The output this time around will look like this:</w:t>
      </w:r>
    </w:p>
    <w:p w:rsidR="00336D82" w:rsidRDefault="00336D82" w:rsidP="00336D82">
      <w:pPr>
        <w:pStyle w:val="HTMLPreformatted"/>
        <w:shd w:val="clear" w:color="auto" w:fill="FFFFFF"/>
        <w:spacing w:line="312" w:lineRule="atLeast"/>
        <w:rPr>
          <w:color w:val="333333"/>
        </w:rPr>
      </w:pPr>
      <w:r>
        <w:rPr>
          <w:noProof/>
          <w:color w:val="336699"/>
        </w:rPr>
        <w:drawing>
          <wp:inline distT="0" distB="0" distL="0" distR="0">
            <wp:extent cx="3810000" cy="1238250"/>
            <wp:effectExtent l="0" t="0" r="0" b="0"/>
            <wp:docPr id="3" name="Picture 3" descr="http://1.bp.blogspot.com/_7au8LV-2iSE/Sm6KtOh8_lI/AAAAAAAAAE0/O7svXf6pP2U/s400/generator3.PNG">
              <a:hlinkClick xmlns:a="http://schemas.openxmlformats.org/drawingml/2006/main" r:id="rId6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GGER_PHOTO_ID_5363376715844091474" descr="http://1.bp.blogspot.com/_7au8LV-2iSE/Sm6KtOh8_lI/AAAAAAAAAE0/O7svXf6pP2U/s400/generator3.PNG">
                      <a:hlinkClick r:id="rId65"/>
                    </pic:cNvPr>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3810000" cy="1238250"/>
                    </a:xfrm>
                    <a:prstGeom prst="rect">
                      <a:avLst/>
                    </a:prstGeom>
                    <a:noFill/>
                    <a:ln>
                      <a:noFill/>
                    </a:ln>
                  </pic:spPr>
                </pic:pic>
              </a:graphicData>
            </a:graphic>
          </wp:inline>
        </w:drawing>
      </w:r>
    </w:p>
    <w:p w:rsidR="00336D82" w:rsidRDefault="00336D82" w:rsidP="00336D82">
      <w:pPr>
        <w:shd w:val="clear" w:color="auto" w:fill="FFFFFF"/>
        <w:spacing w:line="312" w:lineRule="atLeast"/>
        <w:rPr>
          <w:rFonts w:ascii="Arial" w:hAnsi="Arial" w:cs="Arial"/>
          <w:color w:val="333333"/>
          <w:sz w:val="20"/>
          <w:szCs w:val="20"/>
        </w:rPr>
      </w:pP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rPr>
        <w:br/>
        <w:t xml:space="preserve">This is just the beginning, however - you can do more complicated and useful things (of </w:t>
      </w:r>
      <w:proofErr w:type="gramStart"/>
      <w:r>
        <w:rPr>
          <w:rFonts w:ascii="Arial" w:hAnsi="Arial" w:cs="Arial"/>
          <w:color w:val="333333"/>
          <w:sz w:val="20"/>
          <w:szCs w:val="20"/>
        </w:rPr>
        <w:t>course, that</w:t>
      </w:r>
      <w:proofErr w:type="gramEnd"/>
      <w:r>
        <w:rPr>
          <w:rFonts w:ascii="Arial" w:hAnsi="Arial" w:cs="Arial"/>
          <w:color w:val="333333"/>
          <w:sz w:val="20"/>
          <w:szCs w:val="20"/>
        </w:rPr>
        <w:t xml:space="preserve"> depends on your definition of useful).</w:t>
      </w:r>
      <w:r>
        <w:rPr>
          <w:rFonts w:ascii="Arial" w:hAnsi="Arial" w:cs="Arial"/>
          <w:color w:val="333333"/>
          <w:sz w:val="20"/>
          <w:szCs w:val="20"/>
        </w:rPr>
        <w:br/>
      </w:r>
      <w:r>
        <w:rPr>
          <w:rFonts w:ascii="Arial" w:hAnsi="Arial" w:cs="Arial"/>
          <w:color w:val="333333"/>
          <w:sz w:val="20"/>
          <w:szCs w:val="20"/>
        </w:rPr>
        <w:br/>
      </w:r>
      <w:proofErr w:type="gramStart"/>
      <w:r>
        <w:rPr>
          <w:rFonts w:ascii="Arial" w:hAnsi="Arial" w:cs="Arial"/>
          <w:color w:val="333333"/>
          <w:sz w:val="20"/>
          <w:szCs w:val="20"/>
        </w:rPr>
        <w:t>Lets</w:t>
      </w:r>
      <w:proofErr w:type="gramEnd"/>
      <w:r>
        <w:rPr>
          <w:rFonts w:ascii="Arial" w:hAnsi="Arial" w:cs="Arial"/>
          <w:color w:val="333333"/>
          <w:sz w:val="20"/>
          <w:szCs w:val="20"/>
        </w:rPr>
        <w:t xml:space="preserve"> says, for example, you are a member of</w:t>
      </w:r>
      <w:r>
        <w:rPr>
          <w:rStyle w:val="apple-converted-space"/>
          <w:rFonts w:ascii="Arial" w:hAnsi="Arial" w:cs="Arial"/>
          <w:color w:val="333333"/>
          <w:sz w:val="20"/>
          <w:szCs w:val="20"/>
        </w:rPr>
        <w:t> </w:t>
      </w:r>
      <w:hyperlink r:id="rId67" w:history="1">
        <w:r>
          <w:rPr>
            <w:rStyle w:val="Hyperlink"/>
            <w:rFonts w:ascii="Arial" w:hAnsi="Arial" w:cs="Arial"/>
            <w:color w:val="336699"/>
            <w:sz w:val="20"/>
            <w:szCs w:val="20"/>
          </w:rPr>
          <w:t>Project Euler</w:t>
        </w:r>
      </w:hyperlink>
      <w:r>
        <w:rPr>
          <w:rStyle w:val="apple-converted-space"/>
          <w:rFonts w:ascii="Arial" w:hAnsi="Arial" w:cs="Arial"/>
          <w:color w:val="333333"/>
          <w:sz w:val="20"/>
          <w:szCs w:val="20"/>
        </w:rPr>
        <w:t> </w:t>
      </w:r>
      <w:r>
        <w:rPr>
          <w:rFonts w:ascii="Arial" w:hAnsi="Arial" w:cs="Arial"/>
          <w:color w:val="333333"/>
          <w:sz w:val="20"/>
          <w:szCs w:val="20"/>
        </w:rPr>
        <w:t xml:space="preserve">and you need a function that will spit out Fibonacci numbers. There are a few ways of calculating Fibonacci numbers, but I think that </w:t>
      </w:r>
      <w:proofErr w:type="gramStart"/>
      <w:r>
        <w:rPr>
          <w:rFonts w:ascii="Arial" w:hAnsi="Arial" w:cs="Arial"/>
          <w:color w:val="333333"/>
          <w:sz w:val="20"/>
          <w:szCs w:val="20"/>
        </w:rPr>
        <w:t>Python generators is</w:t>
      </w:r>
      <w:proofErr w:type="gramEnd"/>
      <w:r>
        <w:rPr>
          <w:rFonts w:ascii="Arial" w:hAnsi="Arial" w:cs="Arial"/>
          <w:color w:val="333333"/>
          <w:sz w:val="20"/>
          <w:szCs w:val="20"/>
        </w:rPr>
        <w:t xml:space="preserve"> the easiest, and fastest way. Here is an example:</w:t>
      </w:r>
      <w:r>
        <w:rPr>
          <w:rFonts w:ascii="Arial" w:hAnsi="Arial" w:cs="Arial"/>
          <w:color w:val="333333"/>
          <w:sz w:val="20"/>
          <w:szCs w:val="20"/>
        </w:rPr>
        <w:br/>
      </w:r>
      <w:r>
        <w:rPr>
          <w:rFonts w:ascii="Arial" w:hAnsi="Arial" w:cs="Arial"/>
          <w:color w:val="333333"/>
          <w:sz w:val="20"/>
          <w:szCs w:val="20"/>
        </w:rPr>
        <w:br/>
      </w:r>
    </w:p>
    <w:p w:rsidR="00336D82" w:rsidRDefault="00336D82" w:rsidP="00336D82">
      <w:pPr>
        <w:pStyle w:val="HTMLPreformatted"/>
        <w:shd w:val="clear" w:color="auto" w:fill="F8F8F8"/>
        <w:spacing w:line="312" w:lineRule="atLeast"/>
        <w:rPr>
          <w:color w:val="333333"/>
        </w:rPr>
      </w:pPr>
      <w:r>
        <w:rPr>
          <w:color w:val="333333"/>
        </w:rPr>
        <w:br/>
      </w:r>
      <w:proofErr w:type="gramStart"/>
      <w:r>
        <w:rPr>
          <w:rStyle w:val="kwd"/>
          <w:color w:val="000088"/>
        </w:rPr>
        <w:t>def</w:t>
      </w:r>
      <w:proofErr w:type="gramEnd"/>
      <w:r>
        <w:rPr>
          <w:rStyle w:val="pln"/>
          <w:color w:val="000000"/>
        </w:rPr>
        <w:t xml:space="preserve"> fib</w:t>
      </w:r>
      <w:r>
        <w:rPr>
          <w:rStyle w:val="pun"/>
          <w:color w:val="666600"/>
        </w:rPr>
        <w:t>():</w:t>
      </w:r>
      <w:r>
        <w:rPr>
          <w:color w:val="333333"/>
        </w:rPr>
        <w:br/>
      </w:r>
      <w:r>
        <w:rPr>
          <w:rStyle w:val="pln"/>
          <w:color w:val="000000"/>
        </w:rPr>
        <w:t xml:space="preserve">    x</w:t>
      </w:r>
      <w:r>
        <w:rPr>
          <w:rStyle w:val="pun"/>
          <w:color w:val="666600"/>
        </w:rPr>
        <w:t>,</w:t>
      </w:r>
      <w:r>
        <w:rPr>
          <w:rStyle w:val="pln"/>
          <w:color w:val="000000"/>
        </w:rPr>
        <w:t xml:space="preserve">y </w:t>
      </w:r>
      <w:r>
        <w:rPr>
          <w:rStyle w:val="pun"/>
          <w:color w:val="666600"/>
        </w:rPr>
        <w:t>=</w:t>
      </w:r>
      <w:r>
        <w:rPr>
          <w:rStyle w:val="pln"/>
          <w:color w:val="000000"/>
        </w:rPr>
        <w:t xml:space="preserve"> </w:t>
      </w:r>
      <w:r>
        <w:rPr>
          <w:rStyle w:val="lit"/>
          <w:color w:val="006666"/>
        </w:rPr>
        <w:t>1</w:t>
      </w:r>
      <w:r>
        <w:rPr>
          <w:rStyle w:val="pun"/>
          <w:color w:val="666600"/>
        </w:rPr>
        <w:t>,</w:t>
      </w:r>
      <w:r>
        <w:rPr>
          <w:rStyle w:val="lit"/>
          <w:color w:val="006666"/>
        </w:rPr>
        <w:t>1</w:t>
      </w:r>
      <w:r>
        <w:rPr>
          <w:color w:val="333333"/>
        </w:rPr>
        <w:br/>
      </w:r>
      <w:r>
        <w:rPr>
          <w:rStyle w:val="pln"/>
          <w:color w:val="000000"/>
        </w:rPr>
        <w:t xml:space="preserve">    </w:t>
      </w:r>
      <w:r>
        <w:rPr>
          <w:rStyle w:val="kwd"/>
          <w:color w:val="000088"/>
        </w:rPr>
        <w:t>while</w:t>
      </w:r>
      <w:r>
        <w:rPr>
          <w:rStyle w:val="pln"/>
          <w:color w:val="000000"/>
        </w:rPr>
        <w:t xml:space="preserve"> </w:t>
      </w:r>
      <w:r>
        <w:rPr>
          <w:rStyle w:val="kwd"/>
          <w:color w:val="000088"/>
        </w:rPr>
        <w:t>True</w:t>
      </w:r>
      <w:r>
        <w:rPr>
          <w:rStyle w:val="pun"/>
          <w:color w:val="666600"/>
        </w:rPr>
        <w:t>:</w:t>
      </w:r>
      <w:r>
        <w:rPr>
          <w:color w:val="333333"/>
        </w:rPr>
        <w:br/>
      </w:r>
      <w:r>
        <w:rPr>
          <w:rStyle w:val="pln"/>
          <w:color w:val="000000"/>
        </w:rPr>
        <w:t xml:space="preserve">        </w:t>
      </w:r>
      <w:r>
        <w:rPr>
          <w:rStyle w:val="kwd"/>
          <w:color w:val="000088"/>
        </w:rPr>
        <w:t>yield</w:t>
      </w:r>
      <w:r>
        <w:rPr>
          <w:rStyle w:val="pln"/>
          <w:color w:val="000000"/>
        </w:rPr>
        <w:t xml:space="preserve"> x</w:t>
      </w:r>
      <w:r>
        <w:rPr>
          <w:color w:val="333333"/>
        </w:rPr>
        <w:br/>
      </w:r>
      <w:r>
        <w:rPr>
          <w:rStyle w:val="pln"/>
          <w:color w:val="000000"/>
        </w:rPr>
        <w:t xml:space="preserve">        x</w:t>
      </w:r>
      <w:r>
        <w:rPr>
          <w:rStyle w:val="pun"/>
          <w:color w:val="666600"/>
        </w:rPr>
        <w:t>,</w:t>
      </w:r>
      <w:r>
        <w:rPr>
          <w:rStyle w:val="pln"/>
          <w:color w:val="000000"/>
        </w:rPr>
        <w:t xml:space="preserve">y </w:t>
      </w:r>
      <w:r>
        <w:rPr>
          <w:rStyle w:val="pun"/>
          <w:color w:val="666600"/>
        </w:rPr>
        <w:t>=</w:t>
      </w:r>
      <w:r>
        <w:rPr>
          <w:rStyle w:val="pln"/>
          <w:color w:val="000000"/>
        </w:rPr>
        <w:t xml:space="preserve"> y</w:t>
      </w:r>
      <w:r>
        <w:rPr>
          <w:rStyle w:val="pun"/>
          <w:color w:val="666600"/>
        </w:rPr>
        <w:t>,</w:t>
      </w:r>
      <w:r>
        <w:rPr>
          <w:rStyle w:val="pln"/>
          <w:color w:val="000000"/>
        </w:rPr>
        <w:t xml:space="preserve"> x</w:t>
      </w:r>
      <w:r>
        <w:rPr>
          <w:rStyle w:val="pun"/>
          <w:color w:val="666600"/>
        </w:rPr>
        <w:t>+</w:t>
      </w:r>
      <w:r>
        <w:rPr>
          <w:rStyle w:val="pln"/>
          <w:color w:val="000000"/>
        </w:rPr>
        <w:t>y</w:t>
      </w:r>
      <w:r>
        <w:rPr>
          <w:color w:val="333333"/>
        </w:rPr>
        <w:br/>
      </w:r>
      <w:r>
        <w:rPr>
          <w:color w:val="333333"/>
        </w:rPr>
        <w:br/>
      </w:r>
      <w:r>
        <w:rPr>
          <w:rStyle w:val="kwd"/>
          <w:color w:val="000088"/>
        </w:rPr>
        <w:t>for</w:t>
      </w:r>
      <w:r>
        <w:rPr>
          <w:rStyle w:val="pln"/>
          <w:color w:val="000000"/>
        </w:rPr>
        <w:t xml:space="preserve"> num </w:t>
      </w:r>
      <w:r>
        <w:rPr>
          <w:rStyle w:val="kwd"/>
          <w:color w:val="000088"/>
        </w:rPr>
        <w:t>in</w:t>
      </w:r>
      <w:r>
        <w:rPr>
          <w:rStyle w:val="pln"/>
          <w:color w:val="000000"/>
        </w:rPr>
        <w:t xml:space="preserve"> fib</w:t>
      </w:r>
      <w:r>
        <w:rPr>
          <w:rStyle w:val="pun"/>
          <w:color w:val="666600"/>
        </w:rPr>
        <w:t>():</w:t>
      </w:r>
      <w:r>
        <w:rPr>
          <w:color w:val="333333"/>
        </w:rPr>
        <w:br/>
      </w:r>
      <w:r>
        <w:rPr>
          <w:rStyle w:val="pln"/>
          <w:color w:val="000000"/>
        </w:rPr>
        <w:t xml:space="preserve">    </w:t>
      </w:r>
      <w:r>
        <w:rPr>
          <w:rStyle w:val="kwd"/>
          <w:color w:val="000088"/>
        </w:rPr>
        <w:t>print</w:t>
      </w:r>
      <w:r>
        <w:rPr>
          <w:rStyle w:val="pln"/>
          <w:color w:val="000000"/>
        </w:rPr>
        <w:t xml:space="preserve"> num</w:t>
      </w:r>
    </w:p>
    <w:p w:rsidR="00336D82" w:rsidRDefault="00336D82" w:rsidP="00336D82">
      <w:pPr>
        <w:shd w:val="clear" w:color="auto" w:fill="FFFFFF"/>
        <w:spacing w:line="312" w:lineRule="atLeast"/>
        <w:rPr>
          <w:rFonts w:ascii="Arial" w:hAnsi="Arial" w:cs="Arial"/>
          <w:color w:val="333333"/>
          <w:sz w:val="20"/>
          <w:szCs w:val="20"/>
        </w:rPr>
      </w:pPr>
      <w:r>
        <w:rPr>
          <w:rFonts w:ascii="Arial" w:hAnsi="Arial" w:cs="Arial"/>
          <w:color w:val="333333"/>
          <w:sz w:val="20"/>
          <w:szCs w:val="20"/>
        </w:rPr>
        <w:lastRenderedPageBreak/>
        <w:br/>
        <w:t>Output</w:t>
      </w:r>
      <w:proofErr w:type="gramStart"/>
      <w:r>
        <w:rPr>
          <w:rFonts w:ascii="Arial" w:hAnsi="Arial" w:cs="Arial"/>
          <w:color w:val="333333"/>
          <w:sz w:val="20"/>
          <w:szCs w:val="20"/>
        </w:rPr>
        <w:t>:</w:t>
      </w:r>
      <w:proofErr w:type="gramEnd"/>
      <w:r>
        <w:rPr>
          <w:rFonts w:ascii="Arial" w:hAnsi="Arial" w:cs="Arial"/>
          <w:color w:val="333333"/>
          <w:sz w:val="20"/>
          <w:szCs w:val="20"/>
        </w:rPr>
        <w:br/>
      </w:r>
      <w:r>
        <w:rPr>
          <w:rFonts w:ascii="Arial" w:hAnsi="Arial" w:cs="Arial"/>
          <w:color w:val="333333"/>
          <w:sz w:val="20"/>
          <w:szCs w:val="20"/>
        </w:rPr>
        <w:br/>
      </w:r>
      <w:r>
        <w:rPr>
          <w:rFonts w:ascii="Arial" w:hAnsi="Arial" w:cs="Arial"/>
          <w:noProof/>
          <w:color w:val="336699"/>
          <w:sz w:val="20"/>
          <w:szCs w:val="20"/>
        </w:rPr>
        <w:drawing>
          <wp:inline distT="0" distB="0" distL="0" distR="0">
            <wp:extent cx="3048000" cy="3810000"/>
            <wp:effectExtent l="0" t="0" r="0" b="0"/>
            <wp:docPr id="2" name="Picture 2" descr="http://3.bp.blogspot.com/_7au8LV-2iSE/Sm6QfPHaTAI/AAAAAAAAAE8/Ygh1Jon8EDQ/s400/generator4.PNG">
              <a:hlinkClick xmlns:a="http://schemas.openxmlformats.org/drawingml/2006/main" r:id="rId6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GGER_PHOTO_ID_5363383072552799234" descr="http://3.bp.blogspot.com/_7au8LV-2iSE/Sm6QfPHaTAI/AAAAAAAAAE8/Ygh1Jon8EDQ/s400/generator4.PNG">
                      <a:hlinkClick r:id="rId68"/>
                    </pic:cNvPr>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3048000" cy="3810000"/>
                    </a:xfrm>
                    <a:prstGeom prst="rect">
                      <a:avLst/>
                    </a:prstGeom>
                    <a:noFill/>
                    <a:ln>
                      <a:noFill/>
                    </a:ln>
                  </pic:spPr>
                </pic:pic>
              </a:graphicData>
            </a:graphic>
          </wp:inline>
        </w:drawing>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rPr>
        <w:lastRenderedPageBreak/>
        <w:br/>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rPr>
        <w:br/>
        <w:t xml:space="preserve">Running this will print out Fibonacci numbers at an alarming rate. You will have to hit CTRL-C to kill the script, or it will keep on going forever - and fast. I felt...odd...putting a "while True:" loop in my code for this first time when doing this. That seemed like something I should avoid. Don't worry though - it is not going to peg your processor or anything - the loop will only be run when called. It will not be run in </w:t>
      </w:r>
      <w:proofErr w:type="gramStart"/>
      <w:r>
        <w:rPr>
          <w:rFonts w:ascii="Arial" w:hAnsi="Arial" w:cs="Arial"/>
          <w:color w:val="333333"/>
          <w:sz w:val="20"/>
          <w:szCs w:val="20"/>
        </w:rPr>
        <w:t>he</w:t>
      </w:r>
      <w:proofErr w:type="gramEnd"/>
      <w:r>
        <w:rPr>
          <w:rFonts w:ascii="Arial" w:hAnsi="Arial" w:cs="Arial"/>
          <w:color w:val="333333"/>
          <w:sz w:val="20"/>
          <w:szCs w:val="20"/>
        </w:rPr>
        <w:t xml:space="preserve"> background without you knowing about it.</w:t>
      </w:r>
      <w:r>
        <w:rPr>
          <w:rFonts w:ascii="Arial" w:hAnsi="Arial" w:cs="Arial"/>
          <w:color w:val="333333"/>
          <w:sz w:val="20"/>
          <w:szCs w:val="20"/>
        </w:rPr>
        <w:br/>
      </w:r>
      <w:r>
        <w:rPr>
          <w:rFonts w:ascii="Arial" w:hAnsi="Arial" w:cs="Arial"/>
          <w:color w:val="333333"/>
          <w:sz w:val="20"/>
          <w:szCs w:val="20"/>
        </w:rPr>
        <w:br/>
        <w:t xml:space="preserve">This example also acts as a reminder that a generator can remember </w:t>
      </w:r>
      <w:proofErr w:type="gramStart"/>
      <w:r>
        <w:rPr>
          <w:rFonts w:ascii="Arial" w:hAnsi="Arial" w:cs="Arial"/>
          <w:color w:val="333333"/>
          <w:sz w:val="20"/>
          <w:szCs w:val="20"/>
        </w:rPr>
        <w:t>it's</w:t>
      </w:r>
      <w:proofErr w:type="gramEnd"/>
      <w:r>
        <w:rPr>
          <w:rFonts w:ascii="Arial" w:hAnsi="Arial" w:cs="Arial"/>
          <w:color w:val="333333"/>
          <w:sz w:val="20"/>
          <w:szCs w:val="20"/>
        </w:rPr>
        <w:t xml:space="preserve"> state. In this case, the generator keeps track of the fact that it is in a loop, and it remembers the values in "x" and "y". So, the next time </w:t>
      </w:r>
      <w:proofErr w:type="gramStart"/>
      <w:r>
        <w:rPr>
          <w:rFonts w:ascii="Arial" w:hAnsi="Arial" w:cs="Arial"/>
          <w:color w:val="333333"/>
          <w:sz w:val="20"/>
          <w:szCs w:val="20"/>
        </w:rPr>
        <w:t>fib(</w:t>
      </w:r>
      <w:proofErr w:type="gramEnd"/>
      <w:r>
        <w:rPr>
          <w:rFonts w:ascii="Arial" w:hAnsi="Arial" w:cs="Arial"/>
          <w:color w:val="333333"/>
          <w:sz w:val="20"/>
          <w:szCs w:val="20"/>
        </w:rPr>
        <w:t>).next() is called by the iterator (this all happens automatically in the for loop) it</w:t>
      </w:r>
      <w:r>
        <w:rPr>
          <w:rStyle w:val="apple-converted-space"/>
          <w:rFonts w:ascii="Arial" w:hAnsi="Arial" w:cs="Arial"/>
          <w:color w:val="333333"/>
          <w:sz w:val="20"/>
          <w:szCs w:val="20"/>
        </w:rPr>
        <w:t> </w:t>
      </w:r>
      <w:r>
        <w:rPr>
          <w:rFonts w:ascii="Arial" w:hAnsi="Arial" w:cs="Arial"/>
          <w:b/>
          <w:bCs/>
          <w:color w:val="333333"/>
          <w:sz w:val="20"/>
          <w:szCs w:val="20"/>
        </w:rPr>
        <w:t>doesn't</w:t>
      </w:r>
      <w:r>
        <w:rPr>
          <w:rStyle w:val="apple-converted-space"/>
          <w:rFonts w:ascii="Arial" w:hAnsi="Arial" w:cs="Arial"/>
          <w:color w:val="333333"/>
          <w:sz w:val="20"/>
          <w:szCs w:val="20"/>
        </w:rPr>
        <w:t> </w:t>
      </w:r>
      <w:r>
        <w:rPr>
          <w:rFonts w:ascii="Arial" w:hAnsi="Arial" w:cs="Arial"/>
          <w:color w:val="333333"/>
          <w:sz w:val="20"/>
          <w:szCs w:val="20"/>
        </w:rPr>
        <w:t xml:space="preserve">start over at the top of the generator with "x,y = 1,1", but in the loop where it last left off. </w:t>
      </w:r>
      <w:proofErr w:type="gramStart"/>
      <w:r>
        <w:rPr>
          <w:rFonts w:ascii="Arial" w:hAnsi="Arial" w:cs="Arial"/>
          <w:color w:val="333333"/>
          <w:sz w:val="20"/>
          <w:szCs w:val="20"/>
        </w:rPr>
        <w:t>Very handy.</w:t>
      </w:r>
      <w:proofErr w:type="gramEnd"/>
      <w:r>
        <w:rPr>
          <w:rFonts w:ascii="Arial" w:hAnsi="Arial" w:cs="Arial"/>
          <w:color w:val="333333"/>
          <w:sz w:val="20"/>
          <w:szCs w:val="20"/>
        </w:rPr>
        <w:br/>
      </w:r>
      <w:r>
        <w:rPr>
          <w:rFonts w:ascii="Arial" w:hAnsi="Arial" w:cs="Arial"/>
          <w:color w:val="333333"/>
          <w:sz w:val="20"/>
          <w:szCs w:val="20"/>
        </w:rPr>
        <w:br/>
        <w:t>So, how can this help in every day scripting situations? Well, I am not too sure. I have found them very useful in solutions to Project Euler problems, and I used a generator in a school project to return all valid adjacent points to a point that I passed into the generator - but other than that, I haven't found a great reason to use them frequently in every day situations. But, there are some libraries and other built in functions of Python that do use them heavily. For example - xrange uses a "generator" rather than creating a list first in memory like "range"</w:t>
      </w:r>
      <w:r>
        <w:rPr>
          <w:rStyle w:val="apple-converted-space"/>
          <w:rFonts w:ascii="Arial" w:hAnsi="Arial" w:cs="Arial"/>
          <w:color w:val="333333"/>
          <w:sz w:val="20"/>
          <w:szCs w:val="20"/>
        </w:rPr>
        <w:t> </w:t>
      </w:r>
      <w:r>
        <w:rPr>
          <w:rFonts w:ascii="Arial" w:hAnsi="Arial" w:cs="Arial"/>
          <w:color w:val="333333"/>
          <w:sz w:val="20"/>
          <w:szCs w:val="20"/>
        </w:rPr>
        <w:t>does. "</w:t>
      </w:r>
      <w:proofErr w:type="gramStart"/>
      <w:r>
        <w:rPr>
          <w:rFonts w:ascii="Arial" w:hAnsi="Arial" w:cs="Arial"/>
          <w:color w:val="333333"/>
          <w:sz w:val="20"/>
          <w:szCs w:val="20"/>
        </w:rPr>
        <w:t>count</w:t>
      </w:r>
      <w:proofErr w:type="gramEnd"/>
      <w:r>
        <w:rPr>
          <w:rFonts w:ascii="Arial" w:hAnsi="Arial" w:cs="Arial"/>
          <w:color w:val="333333"/>
          <w:sz w:val="20"/>
          <w:szCs w:val="20"/>
        </w:rPr>
        <w:t>" in the "itertools" uses a generator to give you the next number in sequence for as long as you want.</w:t>
      </w:r>
      <w:r>
        <w:rPr>
          <w:rFonts w:ascii="Arial" w:hAnsi="Arial" w:cs="Arial"/>
          <w:color w:val="333333"/>
          <w:sz w:val="20"/>
          <w:szCs w:val="20"/>
        </w:rPr>
        <w:br/>
      </w:r>
      <w:r>
        <w:rPr>
          <w:rFonts w:ascii="Arial" w:hAnsi="Arial" w:cs="Arial"/>
          <w:color w:val="333333"/>
          <w:sz w:val="20"/>
          <w:szCs w:val="20"/>
        </w:rPr>
        <w:br/>
        <w:t>You can use generators to simulate</w:t>
      </w:r>
      <w:r>
        <w:rPr>
          <w:rStyle w:val="apple-converted-space"/>
          <w:rFonts w:ascii="Arial" w:hAnsi="Arial" w:cs="Arial"/>
          <w:color w:val="333333"/>
          <w:sz w:val="20"/>
          <w:szCs w:val="20"/>
        </w:rPr>
        <w:t> </w:t>
      </w:r>
      <w:hyperlink r:id="rId70" w:history="1">
        <w:r>
          <w:rPr>
            <w:rStyle w:val="Hyperlink"/>
            <w:rFonts w:ascii="Arial" w:hAnsi="Arial" w:cs="Arial"/>
            <w:color w:val="336699"/>
            <w:sz w:val="20"/>
            <w:szCs w:val="20"/>
          </w:rPr>
          <w:t>continuation programming</w:t>
        </w:r>
      </w:hyperlink>
      <w:r>
        <w:rPr>
          <w:rStyle w:val="apple-converted-space"/>
          <w:rFonts w:ascii="Arial" w:hAnsi="Arial" w:cs="Arial"/>
          <w:color w:val="333333"/>
          <w:sz w:val="20"/>
          <w:szCs w:val="20"/>
        </w:rPr>
        <w:t> </w:t>
      </w:r>
      <w:r>
        <w:rPr>
          <w:rFonts w:ascii="Arial" w:hAnsi="Arial" w:cs="Arial"/>
          <w:color w:val="333333"/>
          <w:sz w:val="20"/>
          <w:szCs w:val="20"/>
        </w:rPr>
        <w:t>- which also takes some time getting used to, but is pretty neat when you see it. Here is an example of that:</w:t>
      </w:r>
      <w:r>
        <w:rPr>
          <w:rFonts w:ascii="Arial" w:hAnsi="Arial" w:cs="Arial"/>
          <w:color w:val="333333"/>
          <w:sz w:val="20"/>
          <w:szCs w:val="20"/>
        </w:rPr>
        <w:br/>
      </w:r>
      <w:r>
        <w:rPr>
          <w:rFonts w:ascii="Arial" w:hAnsi="Arial" w:cs="Arial"/>
          <w:color w:val="333333"/>
          <w:sz w:val="20"/>
          <w:szCs w:val="20"/>
        </w:rPr>
        <w:br/>
      </w:r>
    </w:p>
    <w:p w:rsidR="00336D82" w:rsidRDefault="00336D82" w:rsidP="00336D82">
      <w:pPr>
        <w:pStyle w:val="HTMLPreformatted"/>
        <w:shd w:val="clear" w:color="auto" w:fill="F8F8F8"/>
        <w:spacing w:line="312" w:lineRule="atLeast"/>
        <w:rPr>
          <w:color w:val="333333"/>
        </w:rPr>
      </w:pPr>
      <w:r>
        <w:rPr>
          <w:color w:val="333333"/>
        </w:rPr>
        <w:br/>
      </w:r>
      <w:r>
        <w:rPr>
          <w:rStyle w:val="kwd"/>
          <w:color w:val="000088"/>
        </w:rPr>
        <w:t>def</w:t>
      </w:r>
      <w:r>
        <w:rPr>
          <w:rStyle w:val="pln"/>
          <w:color w:val="000000"/>
        </w:rPr>
        <w:t xml:space="preserve"> fib</w:t>
      </w:r>
      <w:r>
        <w:rPr>
          <w:rStyle w:val="pun"/>
          <w:color w:val="666600"/>
        </w:rPr>
        <w:t>():</w:t>
      </w:r>
      <w:r>
        <w:rPr>
          <w:color w:val="333333"/>
        </w:rPr>
        <w:br/>
      </w:r>
      <w:r>
        <w:rPr>
          <w:rStyle w:val="pln"/>
          <w:color w:val="000000"/>
        </w:rPr>
        <w:t xml:space="preserve">  x</w:t>
      </w:r>
      <w:r>
        <w:rPr>
          <w:rStyle w:val="pun"/>
          <w:color w:val="666600"/>
        </w:rPr>
        <w:t>,</w:t>
      </w:r>
      <w:r>
        <w:rPr>
          <w:rStyle w:val="pln"/>
          <w:color w:val="000000"/>
        </w:rPr>
        <w:t xml:space="preserve">y </w:t>
      </w:r>
      <w:r>
        <w:rPr>
          <w:rStyle w:val="pun"/>
          <w:color w:val="666600"/>
        </w:rPr>
        <w:t>=</w:t>
      </w:r>
      <w:r>
        <w:rPr>
          <w:rStyle w:val="pln"/>
          <w:color w:val="000000"/>
        </w:rPr>
        <w:t xml:space="preserve"> </w:t>
      </w:r>
      <w:r>
        <w:rPr>
          <w:rStyle w:val="lit"/>
          <w:color w:val="006666"/>
        </w:rPr>
        <w:t>1</w:t>
      </w:r>
      <w:r>
        <w:rPr>
          <w:rStyle w:val="pun"/>
          <w:color w:val="666600"/>
        </w:rPr>
        <w:t>,</w:t>
      </w:r>
      <w:r>
        <w:rPr>
          <w:rStyle w:val="lit"/>
          <w:color w:val="006666"/>
        </w:rPr>
        <w:t>1</w:t>
      </w:r>
      <w:r>
        <w:rPr>
          <w:color w:val="333333"/>
        </w:rPr>
        <w:br/>
      </w:r>
      <w:r>
        <w:rPr>
          <w:rStyle w:val="pln"/>
          <w:color w:val="000000"/>
        </w:rPr>
        <w:t xml:space="preserve">  </w:t>
      </w:r>
      <w:r>
        <w:rPr>
          <w:rStyle w:val="kwd"/>
          <w:color w:val="000088"/>
        </w:rPr>
        <w:t>while</w:t>
      </w:r>
      <w:r>
        <w:rPr>
          <w:rStyle w:val="pln"/>
          <w:color w:val="000000"/>
        </w:rPr>
        <w:t xml:space="preserve"> </w:t>
      </w:r>
      <w:r>
        <w:rPr>
          <w:rStyle w:val="kwd"/>
          <w:color w:val="000088"/>
        </w:rPr>
        <w:t>True</w:t>
      </w:r>
      <w:r>
        <w:rPr>
          <w:rStyle w:val="pun"/>
          <w:color w:val="666600"/>
        </w:rPr>
        <w:t>:</w:t>
      </w:r>
      <w:r>
        <w:rPr>
          <w:color w:val="333333"/>
        </w:rPr>
        <w:br/>
      </w:r>
      <w:r>
        <w:rPr>
          <w:rStyle w:val="pln"/>
          <w:color w:val="000000"/>
        </w:rPr>
        <w:t xml:space="preserve">      </w:t>
      </w:r>
      <w:r>
        <w:rPr>
          <w:rStyle w:val="kwd"/>
          <w:color w:val="000088"/>
        </w:rPr>
        <w:t>yield</w:t>
      </w:r>
      <w:r>
        <w:rPr>
          <w:rStyle w:val="pln"/>
          <w:color w:val="000000"/>
        </w:rPr>
        <w:t xml:space="preserve"> x</w:t>
      </w:r>
      <w:r>
        <w:rPr>
          <w:color w:val="333333"/>
        </w:rPr>
        <w:br/>
      </w:r>
      <w:r>
        <w:rPr>
          <w:rStyle w:val="pln"/>
          <w:color w:val="000000"/>
        </w:rPr>
        <w:t xml:space="preserve">      x</w:t>
      </w:r>
      <w:r>
        <w:rPr>
          <w:rStyle w:val="pun"/>
          <w:color w:val="666600"/>
        </w:rPr>
        <w:t>,</w:t>
      </w:r>
      <w:r>
        <w:rPr>
          <w:rStyle w:val="pln"/>
          <w:color w:val="000000"/>
        </w:rPr>
        <w:t xml:space="preserve">y </w:t>
      </w:r>
      <w:r>
        <w:rPr>
          <w:rStyle w:val="pun"/>
          <w:color w:val="666600"/>
        </w:rPr>
        <w:t>=</w:t>
      </w:r>
      <w:r>
        <w:rPr>
          <w:rStyle w:val="pln"/>
          <w:color w:val="000000"/>
        </w:rPr>
        <w:t xml:space="preserve"> y</w:t>
      </w:r>
      <w:r>
        <w:rPr>
          <w:rStyle w:val="pun"/>
          <w:color w:val="666600"/>
        </w:rPr>
        <w:t>,</w:t>
      </w:r>
      <w:r>
        <w:rPr>
          <w:rStyle w:val="pln"/>
          <w:color w:val="000000"/>
        </w:rPr>
        <w:t xml:space="preserve"> x</w:t>
      </w:r>
      <w:r>
        <w:rPr>
          <w:rStyle w:val="pun"/>
          <w:color w:val="666600"/>
        </w:rPr>
        <w:t>+</w:t>
      </w:r>
      <w:r>
        <w:rPr>
          <w:rStyle w:val="pln"/>
          <w:color w:val="000000"/>
        </w:rPr>
        <w:t>y</w:t>
      </w:r>
      <w:r>
        <w:rPr>
          <w:color w:val="333333"/>
        </w:rPr>
        <w:br/>
      </w:r>
      <w:r>
        <w:rPr>
          <w:color w:val="333333"/>
        </w:rPr>
        <w:br/>
      </w:r>
      <w:r>
        <w:rPr>
          <w:rStyle w:val="kwd"/>
          <w:color w:val="000088"/>
        </w:rPr>
        <w:t>def</w:t>
      </w:r>
      <w:r>
        <w:rPr>
          <w:rStyle w:val="pln"/>
          <w:color w:val="000000"/>
        </w:rPr>
        <w:t xml:space="preserve"> odd</w:t>
      </w:r>
      <w:r>
        <w:rPr>
          <w:rStyle w:val="pun"/>
          <w:color w:val="666600"/>
        </w:rPr>
        <w:t>(</w:t>
      </w:r>
      <w:r>
        <w:rPr>
          <w:rStyle w:val="pln"/>
          <w:color w:val="000000"/>
        </w:rPr>
        <w:t>seq</w:t>
      </w:r>
      <w:r>
        <w:rPr>
          <w:rStyle w:val="pun"/>
          <w:color w:val="666600"/>
        </w:rPr>
        <w:t>):</w:t>
      </w:r>
      <w:r>
        <w:rPr>
          <w:color w:val="333333"/>
        </w:rPr>
        <w:br/>
      </w:r>
      <w:r>
        <w:rPr>
          <w:rStyle w:val="pln"/>
          <w:color w:val="000000"/>
        </w:rPr>
        <w:t xml:space="preserve">  </w:t>
      </w:r>
      <w:r>
        <w:rPr>
          <w:rStyle w:val="kwd"/>
          <w:color w:val="000088"/>
        </w:rPr>
        <w:t>for</w:t>
      </w:r>
      <w:r>
        <w:rPr>
          <w:rStyle w:val="pln"/>
          <w:color w:val="000000"/>
        </w:rPr>
        <w:t xml:space="preserve"> number </w:t>
      </w:r>
      <w:r>
        <w:rPr>
          <w:rStyle w:val="kwd"/>
          <w:color w:val="000088"/>
        </w:rPr>
        <w:t>in</w:t>
      </w:r>
      <w:r>
        <w:rPr>
          <w:rStyle w:val="pln"/>
          <w:color w:val="000000"/>
        </w:rPr>
        <w:t xml:space="preserve"> seq</w:t>
      </w:r>
      <w:r>
        <w:rPr>
          <w:rStyle w:val="pun"/>
          <w:color w:val="666600"/>
        </w:rPr>
        <w:t>:</w:t>
      </w:r>
      <w:r>
        <w:rPr>
          <w:color w:val="333333"/>
        </w:rPr>
        <w:br/>
      </w:r>
      <w:r>
        <w:rPr>
          <w:rStyle w:val="pln"/>
          <w:color w:val="000000"/>
        </w:rPr>
        <w:t xml:space="preserve">      </w:t>
      </w:r>
      <w:r>
        <w:rPr>
          <w:rStyle w:val="kwd"/>
          <w:color w:val="000088"/>
        </w:rPr>
        <w:t>if</w:t>
      </w:r>
      <w:r>
        <w:rPr>
          <w:rStyle w:val="pln"/>
          <w:color w:val="000000"/>
        </w:rPr>
        <w:t xml:space="preserve"> number </w:t>
      </w:r>
      <w:r>
        <w:rPr>
          <w:rStyle w:val="pun"/>
          <w:color w:val="666600"/>
        </w:rPr>
        <w:t>%</w:t>
      </w:r>
      <w:r>
        <w:rPr>
          <w:rStyle w:val="pln"/>
          <w:color w:val="000000"/>
        </w:rPr>
        <w:t xml:space="preserve"> </w:t>
      </w:r>
      <w:r>
        <w:rPr>
          <w:rStyle w:val="lit"/>
          <w:color w:val="006666"/>
        </w:rPr>
        <w:t>2</w:t>
      </w:r>
      <w:r>
        <w:rPr>
          <w:rStyle w:val="pun"/>
          <w:color w:val="666600"/>
        </w:rPr>
        <w:t>:</w:t>
      </w:r>
      <w:r>
        <w:rPr>
          <w:color w:val="333333"/>
        </w:rPr>
        <w:br/>
      </w:r>
      <w:r>
        <w:rPr>
          <w:rStyle w:val="pln"/>
          <w:color w:val="000000"/>
        </w:rPr>
        <w:t xml:space="preserve">          </w:t>
      </w:r>
      <w:r>
        <w:rPr>
          <w:rStyle w:val="kwd"/>
          <w:color w:val="000088"/>
        </w:rPr>
        <w:t>yield</w:t>
      </w:r>
      <w:r>
        <w:rPr>
          <w:rStyle w:val="pln"/>
          <w:color w:val="000000"/>
        </w:rPr>
        <w:t xml:space="preserve"> number</w:t>
      </w:r>
      <w:r>
        <w:rPr>
          <w:color w:val="333333"/>
        </w:rPr>
        <w:br/>
      </w:r>
      <w:r>
        <w:rPr>
          <w:rStyle w:val="pln"/>
          <w:color w:val="000000"/>
        </w:rPr>
        <w:t xml:space="preserve"> </w:t>
      </w:r>
      <w:r>
        <w:rPr>
          <w:color w:val="333333"/>
        </w:rPr>
        <w:br/>
      </w:r>
      <w:r>
        <w:rPr>
          <w:rStyle w:val="kwd"/>
          <w:color w:val="000088"/>
        </w:rPr>
        <w:lastRenderedPageBreak/>
        <w:t>def</w:t>
      </w:r>
      <w:r>
        <w:rPr>
          <w:rStyle w:val="pln"/>
          <w:color w:val="000000"/>
        </w:rPr>
        <w:t xml:space="preserve"> underFourMillion</w:t>
      </w:r>
      <w:r>
        <w:rPr>
          <w:rStyle w:val="pun"/>
          <w:color w:val="666600"/>
        </w:rPr>
        <w:t>(</w:t>
      </w:r>
      <w:r>
        <w:rPr>
          <w:rStyle w:val="pln"/>
          <w:color w:val="000000"/>
        </w:rPr>
        <w:t>seq</w:t>
      </w:r>
      <w:r>
        <w:rPr>
          <w:rStyle w:val="pun"/>
          <w:color w:val="666600"/>
        </w:rPr>
        <w:t>):</w:t>
      </w:r>
      <w:r>
        <w:rPr>
          <w:color w:val="333333"/>
        </w:rPr>
        <w:br/>
      </w:r>
      <w:r>
        <w:rPr>
          <w:rStyle w:val="pln"/>
          <w:color w:val="000000"/>
        </w:rPr>
        <w:t xml:space="preserve">  </w:t>
      </w:r>
      <w:r>
        <w:rPr>
          <w:rStyle w:val="kwd"/>
          <w:color w:val="000088"/>
        </w:rPr>
        <w:t>for</w:t>
      </w:r>
      <w:r>
        <w:rPr>
          <w:rStyle w:val="pln"/>
          <w:color w:val="000000"/>
        </w:rPr>
        <w:t xml:space="preserve"> number </w:t>
      </w:r>
      <w:r>
        <w:rPr>
          <w:rStyle w:val="kwd"/>
          <w:color w:val="000088"/>
        </w:rPr>
        <w:t>in</w:t>
      </w:r>
      <w:r>
        <w:rPr>
          <w:rStyle w:val="pln"/>
          <w:color w:val="000000"/>
        </w:rPr>
        <w:t xml:space="preserve"> seq</w:t>
      </w:r>
      <w:r>
        <w:rPr>
          <w:rStyle w:val="pun"/>
          <w:color w:val="666600"/>
        </w:rPr>
        <w:t>:</w:t>
      </w:r>
      <w:r>
        <w:rPr>
          <w:color w:val="333333"/>
        </w:rPr>
        <w:br/>
      </w:r>
      <w:r>
        <w:rPr>
          <w:rStyle w:val="pln"/>
          <w:color w:val="000000"/>
        </w:rPr>
        <w:t xml:space="preserve">      </w:t>
      </w:r>
      <w:r>
        <w:rPr>
          <w:rStyle w:val="kwd"/>
          <w:color w:val="000088"/>
        </w:rPr>
        <w:t>if</w:t>
      </w:r>
      <w:r>
        <w:rPr>
          <w:rStyle w:val="pln"/>
          <w:color w:val="000000"/>
        </w:rPr>
        <w:t xml:space="preserve"> number </w:t>
      </w:r>
      <w:r>
        <w:rPr>
          <w:rStyle w:val="pun"/>
          <w:color w:val="666600"/>
        </w:rPr>
        <w:t>&gt;</w:t>
      </w:r>
      <w:r>
        <w:rPr>
          <w:rStyle w:val="pln"/>
          <w:color w:val="000000"/>
        </w:rPr>
        <w:t xml:space="preserve"> </w:t>
      </w:r>
      <w:r>
        <w:rPr>
          <w:rStyle w:val="lit"/>
          <w:color w:val="006666"/>
        </w:rPr>
        <w:t>4000000</w:t>
      </w:r>
      <w:r>
        <w:rPr>
          <w:rStyle w:val="pun"/>
          <w:color w:val="666600"/>
        </w:rPr>
        <w:t>:</w:t>
      </w:r>
      <w:r>
        <w:rPr>
          <w:color w:val="333333"/>
        </w:rPr>
        <w:br/>
      </w:r>
      <w:r>
        <w:rPr>
          <w:rStyle w:val="pln"/>
          <w:color w:val="000000"/>
        </w:rPr>
        <w:t xml:space="preserve">          </w:t>
      </w:r>
      <w:r>
        <w:rPr>
          <w:rStyle w:val="kwd"/>
          <w:color w:val="000088"/>
        </w:rPr>
        <w:t>break</w:t>
      </w:r>
      <w:r>
        <w:rPr>
          <w:color w:val="333333"/>
        </w:rPr>
        <w:br/>
      </w:r>
      <w:r>
        <w:rPr>
          <w:rStyle w:val="pln"/>
          <w:color w:val="000000"/>
        </w:rPr>
        <w:t xml:space="preserve">      </w:t>
      </w:r>
      <w:r>
        <w:rPr>
          <w:rStyle w:val="kwd"/>
          <w:color w:val="000088"/>
        </w:rPr>
        <w:t>yield</w:t>
      </w:r>
      <w:r>
        <w:rPr>
          <w:rStyle w:val="pln"/>
          <w:color w:val="000000"/>
        </w:rPr>
        <w:t xml:space="preserve"> number </w:t>
      </w:r>
      <w:r>
        <w:rPr>
          <w:color w:val="333333"/>
        </w:rPr>
        <w:br/>
      </w:r>
      <w:r>
        <w:rPr>
          <w:rStyle w:val="pln"/>
          <w:color w:val="000000"/>
        </w:rPr>
        <w:t xml:space="preserve">         </w:t>
      </w:r>
      <w:r>
        <w:rPr>
          <w:color w:val="333333"/>
        </w:rPr>
        <w:br/>
      </w:r>
      <w:r>
        <w:rPr>
          <w:rStyle w:val="kwd"/>
          <w:color w:val="000088"/>
        </w:rPr>
        <w:t>print</w:t>
      </w:r>
      <w:r>
        <w:rPr>
          <w:rStyle w:val="pln"/>
          <w:color w:val="000000"/>
        </w:rPr>
        <w:t xml:space="preserve"> sum</w:t>
      </w:r>
      <w:r>
        <w:rPr>
          <w:rStyle w:val="pun"/>
          <w:color w:val="666600"/>
        </w:rPr>
        <w:t>(</w:t>
      </w:r>
      <w:r>
        <w:rPr>
          <w:rStyle w:val="pln"/>
          <w:color w:val="000000"/>
        </w:rPr>
        <w:t>odd</w:t>
      </w:r>
      <w:r>
        <w:rPr>
          <w:rStyle w:val="pun"/>
          <w:color w:val="666600"/>
        </w:rPr>
        <w:t>(</w:t>
      </w:r>
      <w:r>
        <w:rPr>
          <w:rStyle w:val="pln"/>
          <w:color w:val="000000"/>
        </w:rPr>
        <w:t>underFourMillion</w:t>
      </w:r>
      <w:r>
        <w:rPr>
          <w:rStyle w:val="pun"/>
          <w:color w:val="666600"/>
        </w:rPr>
        <w:t>(</w:t>
      </w:r>
      <w:r>
        <w:rPr>
          <w:rStyle w:val="pln"/>
          <w:color w:val="000000"/>
        </w:rPr>
        <w:t>fib</w:t>
      </w:r>
      <w:r>
        <w:rPr>
          <w:rStyle w:val="pun"/>
          <w:color w:val="666600"/>
        </w:rPr>
        <w:t>())))</w:t>
      </w:r>
    </w:p>
    <w:p w:rsidR="00336D82" w:rsidRDefault="00336D82" w:rsidP="00336D82">
      <w:pPr>
        <w:shd w:val="clear" w:color="auto" w:fill="FFFFFF"/>
        <w:spacing w:line="312" w:lineRule="atLeast"/>
        <w:rPr>
          <w:rFonts w:ascii="Arial" w:hAnsi="Arial" w:cs="Arial"/>
          <w:color w:val="333333"/>
          <w:sz w:val="20"/>
          <w:szCs w:val="20"/>
        </w:rPr>
      </w:pPr>
      <w:r>
        <w:rPr>
          <w:rFonts w:ascii="Arial" w:hAnsi="Arial" w:cs="Arial"/>
          <w:color w:val="333333"/>
          <w:sz w:val="20"/>
          <w:szCs w:val="20"/>
        </w:rPr>
        <w:br/>
      </w:r>
      <w:r>
        <w:rPr>
          <w:rFonts w:ascii="Arial" w:hAnsi="Arial" w:cs="Arial"/>
          <w:color w:val="333333"/>
          <w:sz w:val="20"/>
          <w:szCs w:val="20"/>
        </w:rPr>
        <w:br/>
        <w:t xml:space="preserve">This program sums all of the odd Fibonacci numbers that are under 4 million, but at no point does it store anything in a data structure. The "sum" built-in method will add numbers coming from the "odd" generator, which yields any odd numbers coming from the "underFourMillion" generator, which yields any number that is under 4 million coming from the "fib" generator. </w:t>
      </w:r>
      <w:proofErr w:type="gramStart"/>
      <w:r>
        <w:rPr>
          <w:rFonts w:ascii="Arial" w:hAnsi="Arial" w:cs="Arial"/>
          <w:color w:val="333333"/>
          <w:sz w:val="20"/>
          <w:szCs w:val="20"/>
        </w:rPr>
        <w:t>Neat.</w:t>
      </w:r>
      <w:proofErr w:type="gramEnd"/>
      <w:r>
        <w:rPr>
          <w:rFonts w:ascii="Arial" w:hAnsi="Arial" w:cs="Arial"/>
          <w:color w:val="333333"/>
          <w:sz w:val="20"/>
          <w:szCs w:val="20"/>
        </w:rPr>
        <w:t xml:space="preserve"> It is easy to change any part of this program, or even add another "filter" generator to the mix.</w:t>
      </w:r>
      <w:r>
        <w:rPr>
          <w:rFonts w:ascii="Arial" w:hAnsi="Arial" w:cs="Arial"/>
          <w:color w:val="333333"/>
          <w:sz w:val="20"/>
          <w:szCs w:val="20"/>
        </w:rPr>
        <w:br/>
      </w:r>
      <w:r>
        <w:rPr>
          <w:rFonts w:ascii="Arial" w:hAnsi="Arial" w:cs="Arial"/>
          <w:color w:val="333333"/>
          <w:sz w:val="20"/>
          <w:szCs w:val="20"/>
        </w:rPr>
        <w:br/>
        <w:t>Do you have any other uses for generators? Share them in the comments.</w:t>
      </w:r>
    </w:p>
    <w:p w:rsidR="00336D82" w:rsidRPr="001B0169" w:rsidRDefault="00336D82" w:rsidP="00DF7DE9">
      <w:pPr>
        <w:jc w:val="both"/>
        <w:rPr>
          <w:rFonts w:ascii="Bell MT" w:hAnsi="Bell MT"/>
          <w:b/>
          <w:sz w:val="32"/>
          <w:szCs w:val="32"/>
        </w:rPr>
      </w:pPr>
    </w:p>
    <w:sectPr w:rsidR="00336D82" w:rsidRPr="001B01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ell MT">
    <w:panose1 w:val="02020503060305020303"/>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Garamond">
    <w:panose1 w:val="02020404030301010803"/>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0D211E"/>
    <w:multiLevelType w:val="multilevel"/>
    <w:tmpl w:val="848EAF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BA55F47"/>
    <w:multiLevelType w:val="multilevel"/>
    <w:tmpl w:val="046AA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EC830B0"/>
    <w:multiLevelType w:val="hybridMultilevel"/>
    <w:tmpl w:val="CAE68A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AE4483C"/>
    <w:multiLevelType w:val="hybridMultilevel"/>
    <w:tmpl w:val="CB1435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BDB4479"/>
    <w:multiLevelType w:val="multilevel"/>
    <w:tmpl w:val="51F2254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CC02073"/>
    <w:multiLevelType w:val="multilevel"/>
    <w:tmpl w:val="1C96F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2BA356D"/>
    <w:multiLevelType w:val="multilevel"/>
    <w:tmpl w:val="A184C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5D201AC"/>
    <w:multiLevelType w:val="hybridMultilevel"/>
    <w:tmpl w:val="A6A48AE8"/>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8">
    <w:nsid w:val="3BD345E7"/>
    <w:multiLevelType w:val="multilevel"/>
    <w:tmpl w:val="0678671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0DA3836"/>
    <w:multiLevelType w:val="hybridMultilevel"/>
    <w:tmpl w:val="FF0AC1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6561718"/>
    <w:multiLevelType w:val="hybridMultilevel"/>
    <w:tmpl w:val="561CC9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79150F9"/>
    <w:multiLevelType w:val="multilevel"/>
    <w:tmpl w:val="2C008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C0B7606"/>
    <w:multiLevelType w:val="multilevel"/>
    <w:tmpl w:val="0C4620A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E1677FC"/>
    <w:multiLevelType w:val="multilevel"/>
    <w:tmpl w:val="8B720A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0DA5071"/>
    <w:multiLevelType w:val="multilevel"/>
    <w:tmpl w:val="A2B8104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B114166"/>
    <w:multiLevelType w:val="multilevel"/>
    <w:tmpl w:val="3AAC6B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6C193B38"/>
    <w:multiLevelType w:val="hybridMultilevel"/>
    <w:tmpl w:val="203886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9B73AEC"/>
    <w:multiLevelType w:val="hybridMultilevel"/>
    <w:tmpl w:val="053E77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B250E88"/>
    <w:multiLevelType w:val="hybridMultilevel"/>
    <w:tmpl w:val="72C0B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9"/>
  </w:num>
  <w:num w:numId="3">
    <w:abstractNumId w:val="5"/>
  </w:num>
  <w:num w:numId="4">
    <w:abstractNumId w:val="18"/>
  </w:num>
  <w:num w:numId="5">
    <w:abstractNumId w:val="1"/>
  </w:num>
  <w:num w:numId="6">
    <w:abstractNumId w:val="6"/>
  </w:num>
  <w:num w:numId="7">
    <w:abstractNumId w:val="2"/>
  </w:num>
  <w:num w:numId="8">
    <w:abstractNumId w:val="10"/>
  </w:num>
  <w:num w:numId="9">
    <w:abstractNumId w:val="0"/>
  </w:num>
  <w:num w:numId="10">
    <w:abstractNumId w:val="11"/>
  </w:num>
  <w:num w:numId="11">
    <w:abstractNumId w:val="8"/>
  </w:num>
  <w:num w:numId="12">
    <w:abstractNumId w:val="12"/>
  </w:num>
  <w:num w:numId="13">
    <w:abstractNumId w:val="14"/>
  </w:num>
  <w:num w:numId="14">
    <w:abstractNumId w:val="4"/>
  </w:num>
  <w:num w:numId="15">
    <w:abstractNumId w:val="13"/>
  </w:num>
  <w:num w:numId="16">
    <w:abstractNumId w:val="15"/>
  </w:num>
  <w:num w:numId="17">
    <w:abstractNumId w:val="7"/>
  </w:num>
  <w:num w:numId="18">
    <w:abstractNumId w:val="3"/>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04AA"/>
    <w:rsid w:val="00041B01"/>
    <w:rsid w:val="000600AE"/>
    <w:rsid w:val="000938CC"/>
    <w:rsid w:val="000F20C1"/>
    <w:rsid w:val="00180DAF"/>
    <w:rsid w:val="00186829"/>
    <w:rsid w:val="001B0169"/>
    <w:rsid w:val="002168E0"/>
    <w:rsid w:val="00306BC1"/>
    <w:rsid w:val="00336D82"/>
    <w:rsid w:val="00374CAE"/>
    <w:rsid w:val="003B1A97"/>
    <w:rsid w:val="003B53F0"/>
    <w:rsid w:val="003D1F1A"/>
    <w:rsid w:val="0043417B"/>
    <w:rsid w:val="006E662B"/>
    <w:rsid w:val="00787A8D"/>
    <w:rsid w:val="007A3307"/>
    <w:rsid w:val="007A6B7C"/>
    <w:rsid w:val="008C7073"/>
    <w:rsid w:val="0098045E"/>
    <w:rsid w:val="009C4D7E"/>
    <w:rsid w:val="009D15FB"/>
    <w:rsid w:val="00A407E3"/>
    <w:rsid w:val="00A4738D"/>
    <w:rsid w:val="00A80642"/>
    <w:rsid w:val="00BA2FEC"/>
    <w:rsid w:val="00BE2BA1"/>
    <w:rsid w:val="00C340A1"/>
    <w:rsid w:val="00D03255"/>
    <w:rsid w:val="00D17A6F"/>
    <w:rsid w:val="00DF7DE9"/>
    <w:rsid w:val="00E2587E"/>
    <w:rsid w:val="00F2577F"/>
    <w:rsid w:val="00FB4357"/>
    <w:rsid w:val="00FD04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7A8D"/>
  </w:style>
  <w:style w:type="paragraph" w:styleId="Heading1">
    <w:name w:val="heading 1"/>
    <w:basedOn w:val="Normal"/>
    <w:next w:val="Normal"/>
    <w:link w:val="Heading1Char"/>
    <w:uiPriority w:val="9"/>
    <w:qFormat/>
    <w:rsid w:val="001B016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600A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8064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B435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016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600A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80642"/>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43417B"/>
    <w:pPr>
      <w:ind w:left="720"/>
      <w:contextualSpacing/>
    </w:pPr>
  </w:style>
  <w:style w:type="character" w:styleId="Hyperlink">
    <w:name w:val="Hyperlink"/>
    <w:basedOn w:val="DefaultParagraphFont"/>
    <w:uiPriority w:val="99"/>
    <w:unhideWhenUsed/>
    <w:rsid w:val="000600AE"/>
    <w:rPr>
      <w:color w:val="0000FF" w:themeColor="hyperlink"/>
      <w:u w:val="single"/>
    </w:rPr>
  </w:style>
  <w:style w:type="paragraph" w:styleId="HTMLPreformatted">
    <w:name w:val="HTML Preformatted"/>
    <w:basedOn w:val="Normal"/>
    <w:link w:val="HTMLPreformattedChar"/>
    <w:uiPriority w:val="99"/>
    <w:unhideWhenUsed/>
    <w:rsid w:val="002168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168E0"/>
    <w:rPr>
      <w:rFonts w:ascii="Courier New" w:eastAsia="Times New Roman" w:hAnsi="Courier New" w:cs="Courier New"/>
      <w:sz w:val="20"/>
      <w:szCs w:val="20"/>
    </w:rPr>
  </w:style>
  <w:style w:type="paragraph" w:styleId="NormalWeb">
    <w:name w:val="Normal (Web)"/>
    <w:basedOn w:val="Normal"/>
    <w:uiPriority w:val="99"/>
    <w:unhideWhenUsed/>
    <w:rsid w:val="00A80642"/>
    <w:pPr>
      <w:spacing w:before="192" w:after="240" w:line="240" w:lineRule="auto"/>
      <w:jc w:val="both"/>
    </w:pPr>
    <w:rPr>
      <w:rFonts w:ascii="Times New Roman" w:eastAsia="Times New Roman" w:hAnsi="Times New Roman" w:cs="Times New Roman"/>
      <w:sz w:val="24"/>
      <w:szCs w:val="24"/>
    </w:rPr>
  </w:style>
  <w:style w:type="character" w:customStyle="1" w:styleId="gp">
    <w:name w:val="gp"/>
    <w:basedOn w:val="DefaultParagraphFont"/>
    <w:rsid w:val="00186829"/>
  </w:style>
  <w:style w:type="character" w:customStyle="1" w:styleId="mi">
    <w:name w:val="mi"/>
    <w:basedOn w:val="DefaultParagraphFont"/>
    <w:rsid w:val="00186829"/>
  </w:style>
  <w:style w:type="character" w:customStyle="1" w:styleId="o">
    <w:name w:val="o"/>
    <w:basedOn w:val="DefaultParagraphFont"/>
    <w:rsid w:val="00186829"/>
  </w:style>
  <w:style w:type="character" w:customStyle="1" w:styleId="p">
    <w:name w:val="p"/>
    <w:basedOn w:val="DefaultParagraphFont"/>
    <w:rsid w:val="00186829"/>
  </w:style>
  <w:style w:type="character" w:customStyle="1" w:styleId="gt">
    <w:name w:val="gt"/>
    <w:basedOn w:val="DefaultParagraphFont"/>
    <w:rsid w:val="00186829"/>
  </w:style>
  <w:style w:type="character" w:customStyle="1" w:styleId="nb">
    <w:name w:val="nb"/>
    <w:basedOn w:val="DefaultParagraphFont"/>
    <w:rsid w:val="00186829"/>
  </w:style>
  <w:style w:type="character" w:customStyle="1" w:styleId="m">
    <w:name w:val="m"/>
    <w:basedOn w:val="DefaultParagraphFont"/>
    <w:rsid w:val="00186829"/>
  </w:style>
  <w:style w:type="character" w:customStyle="1" w:styleId="n-identifier">
    <w:name w:val="n-identifier"/>
    <w:basedOn w:val="DefaultParagraphFont"/>
    <w:rsid w:val="00186829"/>
  </w:style>
  <w:style w:type="character" w:customStyle="1" w:styleId="nc">
    <w:name w:val="nc"/>
    <w:basedOn w:val="DefaultParagraphFont"/>
    <w:rsid w:val="00186829"/>
  </w:style>
  <w:style w:type="character" w:customStyle="1" w:styleId="n">
    <w:name w:val="n"/>
    <w:basedOn w:val="DefaultParagraphFont"/>
    <w:rsid w:val="00186829"/>
  </w:style>
  <w:style w:type="character" w:customStyle="1" w:styleId="s">
    <w:name w:val="s"/>
    <w:basedOn w:val="DefaultParagraphFont"/>
    <w:rsid w:val="00186829"/>
  </w:style>
  <w:style w:type="character" w:customStyle="1" w:styleId="apple-converted-space">
    <w:name w:val="apple-converted-space"/>
    <w:basedOn w:val="DefaultParagraphFont"/>
    <w:rsid w:val="00DF7DE9"/>
  </w:style>
  <w:style w:type="character" w:styleId="Strong">
    <w:name w:val="Strong"/>
    <w:basedOn w:val="DefaultParagraphFont"/>
    <w:uiPriority w:val="22"/>
    <w:qFormat/>
    <w:rsid w:val="00A4738D"/>
    <w:rPr>
      <w:b/>
      <w:bCs/>
    </w:rPr>
  </w:style>
  <w:style w:type="character" w:customStyle="1" w:styleId="pre">
    <w:name w:val="pre"/>
    <w:basedOn w:val="DefaultParagraphFont"/>
    <w:rsid w:val="00A4738D"/>
  </w:style>
  <w:style w:type="character" w:styleId="Emphasis">
    <w:name w:val="Emphasis"/>
    <w:basedOn w:val="DefaultParagraphFont"/>
    <w:uiPriority w:val="20"/>
    <w:qFormat/>
    <w:rsid w:val="00A4738D"/>
    <w:rPr>
      <w:i/>
      <w:iCs/>
    </w:rPr>
  </w:style>
  <w:style w:type="character" w:customStyle="1" w:styleId="k">
    <w:name w:val="k"/>
    <w:basedOn w:val="DefaultParagraphFont"/>
    <w:rsid w:val="00A4738D"/>
  </w:style>
  <w:style w:type="character" w:customStyle="1" w:styleId="ow">
    <w:name w:val="ow"/>
    <w:basedOn w:val="DefaultParagraphFont"/>
    <w:rsid w:val="00A4738D"/>
  </w:style>
  <w:style w:type="character" w:customStyle="1" w:styleId="c">
    <w:name w:val="c"/>
    <w:basedOn w:val="DefaultParagraphFont"/>
    <w:rsid w:val="00A4738D"/>
  </w:style>
  <w:style w:type="character" w:styleId="HTMLCode">
    <w:name w:val="HTML Code"/>
    <w:basedOn w:val="DefaultParagraphFont"/>
    <w:uiPriority w:val="99"/>
    <w:semiHidden/>
    <w:unhideWhenUsed/>
    <w:rsid w:val="00A4738D"/>
    <w:rPr>
      <w:rFonts w:ascii="Courier New" w:eastAsia="Times New Roman" w:hAnsi="Courier New" w:cs="Courier New"/>
      <w:sz w:val="20"/>
      <w:szCs w:val="20"/>
    </w:rPr>
  </w:style>
  <w:style w:type="character" w:customStyle="1" w:styleId="line-number">
    <w:name w:val="line-number"/>
    <w:basedOn w:val="DefaultParagraphFont"/>
    <w:rsid w:val="001B0169"/>
  </w:style>
  <w:style w:type="character" w:customStyle="1" w:styleId="line">
    <w:name w:val="line"/>
    <w:basedOn w:val="DefaultParagraphFont"/>
    <w:rsid w:val="001B0169"/>
  </w:style>
  <w:style w:type="character" w:customStyle="1" w:styleId="nf">
    <w:name w:val="nf"/>
    <w:basedOn w:val="DefaultParagraphFont"/>
    <w:rsid w:val="001B0169"/>
  </w:style>
  <w:style w:type="character" w:customStyle="1" w:styleId="bp">
    <w:name w:val="bp"/>
    <w:basedOn w:val="DefaultParagraphFont"/>
    <w:rsid w:val="001B0169"/>
  </w:style>
  <w:style w:type="character" w:customStyle="1" w:styleId="nv">
    <w:name w:val="nv"/>
    <w:basedOn w:val="DefaultParagraphFont"/>
    <w:rsid w:val="001B0169"/>
  </w:style>
  <w:style w:type="character" w:customStyle="1" w:styleId="s1">
    <w:name w:val="s1"/>
    <w:basedOn w:val="DefaultParagraphFont"/>
    <w:rsid w:val="001B0169"/>
  </w:style>
  <w:style w:type="character" w:customStyle="1" w:styleId="s2">
    <w:name w:val="s2"/>
    <w:basedOn w:val="DefaultParagraphFont"/>
    <w:rsid w:val="001B0169"/>
  </w:style>
  <w:style w:type="character" w:customStyle="1" w:styleId="decorator">
    <w:name w:val="decorator"/>
    <w:basedOn w:val="DefaultParagraphFont"/>
    <w:rsid w:val="001B0169"/>
  </w:style>
  <w:style w:type="character" w:customStyle="1" w:styleId="function">
    <w:name w:val="function"/>
    <w:basedOn w:val="DefaultParagraphFont"/>
    <w:rsid w:val="001B0169"/>
  </w:style>
  <w:style w:type="character" w:customStyle="1" w:styleId="keyword">
    <w:name w:val="keyword"/>
    <w:basedOn w:val="DefaultParagraphFont"/>
    <w:rsid w:val="001B0169"/>
  </w:style>
  <w:style w:type="character" w:customStyle="1" w:styleId="Title1">
    <w:name w:val="Title1"/>
    <w:basedOn w:val="DefaultParagraphFont"/>
    <w:rsid w:val="001B0169"/>
  </w:style>
  <w:style w:type="character" w:customStyle="1" w:styleId="params">
    <w:name w:val="params"/>
    <w:basedOn w:val="DefaultParagraphFont"/>
    <w:rsid w:val="001B0169"/>
  </w:style>
  <w:style w:type="character" w:customStyle="1" w:styleId="string">
    <w:name w:val="string"/>
    <w:basedOn w:val="DefaultParagraphFont"/>
    <w:rsid w:val="001B0169"/>
  </w:style>
  <w:style w:type="paragraph" w:styleId="BalloonText">
    <w:name w:val="Balloon Text"/>
    <w:basedOn w:val="Normal"/>
    <w:link w:val="BalloonTextChar"/>
    <w:uiPriority w:val="99"/>
    <w:semiHidden/>
    <w:unhideWhenUsed/>
    <w:rsid w:val="001B01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0169"/>
    <w:rPr>
      <w:rFonts w:ascii="Tahoma" w:hAnsi="Tahoma" w:cs="Tahoma"/>
      <w:sz w:val="16"/>
      <w:szCs w:val="16"/>
    </w:rPr>
  </w:style>
  <w:style w:type="character" w:customStyle="1" w:styleId="kwd">
    <w:name w:val="kwd"/>
    <w:basedOn w:val="DefaultParagraphFont"/>
    <w:rsid w:val="001B0169"/>
  </w:style>
  <w:style w:type="character" w:customStyle="1" w:styleId="pln">
    <w:name w:val="pln"/>
    <w:basedOn w:val="DefaultParagraphFont"/>
    <w:rsid w:val="001B0169"/>
  </w:style>
  <w:style w:type="character" w:customStyle="1" w:styleId="pun">
    <w:name w:val="pun"/>
    <w:basedOn w:val="DefaultParagraphFont"/>
    <w:rsid w:val="001B0169"/>
  </w:style>
  <w:style w:type="character" w:customStyle="1" w:styleId="str">
    <w:name w:val="str"/>
    <w:basedOn w:val="DefaultParagraphFont"/>
    <w:rsid w:val="001B0169"/>
  </w:style>
  <w:style w:type="character" w:customStyle="1" w:styleId="lit">
    <w:name w:val="lit"/>
    <w:basedOn w:val="DefaultParagraphFont"/>
    <w:rsid w:val="001B0169"/>
  </w:style>
  <w:style w:type="character" w:customStyle="1" w:styleId="com">
    <w:name w:val="com"/>
    <w:basedOn w:val="DefaultParagraphFont"/>
    <w:rsid w:val="001B0169"/>
  </w:style>
  <w:style w:type="character" w:customStyle="1" w:styleId="sep">
    <w:name w:val="sep"/>
    <w:basedOn w:val="DefaultParagraphFont"/>
    <w:rsid w:val="00336D82"/>
  </w:style>
  <w:style w:type="character" w:customStyle="1" w:styleId="lineno">
    <w:name w:val="lineno"/>
    <w:basedOn w:val="DefaultParagraphFont"/>
    <w:rsid w:val="00336D82"/>
  </w:style>
  <w:style w:type="character" w:customStyle="1" w:styleId="nd">
    <w:name w:val="nd"/>
    <w:basedOn w:val="DefaultParagraphFont"/>
    <w:rsid w:val="00336D82"/>
  </w:style>
  <w:style w:type="character" w:styleId="HTMLTypewriter">
    <w:name w:val="HTML Typewriter"/>
    <w:basedOn w:val="DefaultParagraphFont"/>
    <w:uiPriority w:val="99"/>
    <w:semiHidden/>
    <w:unhideWhenUsed/>
    <w:rsid w:val="00336D82"/>
    <w:rPr>
      <w:rFonts w:ascii="Courier New" w:eastAsia="Times New Roman" w:hAnsi="Courier New" w:cs="Courier New"/>
      <w:sz w:val="20"/>
      <w:szCs w:val="20"/>
    </w:rPr>
  </w:style>
  <w:style w:type="character" w:customStyle="1" w:styleId="go">
    <w:name w:val="go"/>
    <w:basedOn w:val="DefaultParagraphFont"/>
    <w:rsid w:val="00336D82"/>
  </w:style>
  <w:style w:type="character" w:customStyle="1" w:styleId="ne">
    <w:name w:val="ne"/>
    <w:basedOn w:val="DefaultParagraphFont"/>
    <w:rsid w:val="00336D82"/>
  </w:style>
  <w:style w:type="character" w:customStyle="1" w:styleId="si">
    <w:name w:val="si"/>
    <w:basedOn w:val="DefaultParagraphFont"/>
    <w:rsid w:val="00336D82"/>
  </w:style>
  <w:style w:type="paragraph" w:customStyle="1" w:styleId="first">
    <w:name w:val="first"/>
    <w:basedOn w:val="Normal"/>
    <w:rsid w:val="00336D8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rr">
    <w:name w:val="err"/>
    <w:basedOn w:val="DefaultParagraphFont"/>
    <w:rsid w:val="00336D82"/>
  </w:style>
  <w:style w:type="character" w:customStyle="1" w:styleId="kn">
    <w:name w:val="kn"/>
    <w:basedOn w:val="DefaultParagraphFont"/>
    <w:rsid w:val="00336D82"/>
  </w:style>
  <w:style w:type="character" w:customStyle="1" w:styleId="nn">
    <w:name w:val="nn"/>
    <w:basedOn w:val="DefaultParagraphFont"/>
    <w:rsid w:val="00336D82"/>
  </w:style>
  <w:style w:type="paragraph" w:customStyle="1" w:styleId="last">
    <w:name w:val="last"/>
    <w:basedOn w:val="Normal"/>
    <w:rsid w:val="00336D8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d">
    <w:name w:val="sd"/>
    <w:basedOn w:val="DefaultParagraphFont"/>
    <w:rsid w:val="00336D82"/>
  </w:style>
  <w:style w:type="character" w:customStyle="1" w:styleId="gr">
    <w:name w:val="gr"/>
    <w:basedOn w:val="DefaultParagraphFont"/>
    <w:rsid w:val="00336D82"/>
  </w:style>
  <w:style w:type="character" w:styleId="HTMLCite">
    <w:name w:val="HTML Cite"/>
    <w:basedOn w:val="DefaultParagraphFont"/>
    <w:uiPriority w:val="99"/>
    <w:semiHidden/>
    <w:unhideWhenUsed/>
    <w:rsid w:val="00336D82"/>
    <w:rPr>
      <w:i/>
      <w:iCs/>
    </w:rPr>
  </w:style>
  <w:style w:type="character" w:customStyle="1" w:styleId="Heading4Char">
    <w:name w:val="Heading 4 Char"/>
    <w:basedOn w:val="DefaultParagraphFont"/>
    <w:link w:val="Heading4"/>
    <w:uiPriority w:val="9"/>
    <w:semiHidden/>
    <w:rsid w:val="00FB4357"/>
    <w:rPr>
      <w:rFonts w:asciiTheme="majorHAnsi" w:eastAsiaTheme="majorEastAsia" w:hAnsiTheme="majorHAnsi" w:cstheme="majorBidi"/>
      <w:b/>
      <w:bCs/>
      <w:i/>
      <w:iCs/>
      <w:color w:val="4F81BD" w:themeColor="accent1"/>
    </w:rPr>
  </w:style>
  <w:style w:type="character" w:styleId="FollowedHyperlink">
    <w:name w:val="FollowedHyperlink"/>
    <w:basedOn w:val="DefaultParagraphFont"/>
    <w:uiPriority w:val="99"/>
    <w:semiHidden/>
    <w:unhideWhenUsed/>
    <w:rsid w:val="00FB4357"/>
    <w:rPr>
      <w:color w:val="80008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7A8D"/>
  </w:style>
  <w:style w:type="paragraph" w:styleId="Heading1">
    <w:name w:val="heading 1"/>
    <w:basedOn w:val="Normal"/>
    <w:next w:val="Normal"/>
    <w:link w:val="Heading1Char"/>
    <w:uiPriority w:val="9"/>
    <w:qFormat/>
    <w:rsid w:val="001B016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600A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8064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B435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016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600A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80642"/>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43417B"/>
    <w:pPr>
      <w:ind w:left="720"/>
      <w:contextualSpacing/>
    </w:pPr>
  </w:style>
  <w:style w:type="character" w:styleId="Hyperlink">
    <w:name w:val="Hyperlink"/>
    <w:basedOn w:val="DefaultParagraphFont"/>
    <w:uiPriority w:val="99"/>
    <w:unhideWhenUsed/>
    <w:rsid w:val="000600AE"/>
    <w:rPr>
      <w:color w:val="0000FF" w:themeColor="hyperlink"/>
      <w:u w:val="single"/>
    </w:rPr>
  </w:style>
  <w:style w:type="paragraph" w:styleId="HTMLPreformatted">
    <w:name w:val="HTML Preformatted"/>
    <w:basedOn w:val="Normal"/>
    <w:link w:val="HTMLPreformattedChar"/>
    <w:uiPriority w:val="99"/>
    <w:unhideWhenUsed/>
    <w:rsid w:val="002168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168E0"/>
    <w:rPr>
      <w:rFonts w:ascii="Courier New" w:eastAsia="Times New Roman" w:hAnsi="Courier New" w:cs="Courier New"/>
      <w:sz w:val="20"/>
      <w:szCs w:val="20"/>
    </w:rPr>
  </w:style>
  <w:style w:type="paragraph" w:styleId="NormalWeb">
    <w:name w:val="Normal (Web)"/>
    <w:basedOn w:val="Normal"/>
    <w:uiPriority w:val="99"/>
    <w:unhideWhenUsed/>
    <w:rsid w:val="00A80642"/>
    <w:pPr>
      <w:spacing w:before="192" w:after="240" w:line="240" w:lineRule="auto"/>
      <w:jc w:val="both"/>
    </w:pPr>
    <w:rPr>
      <w:rFonts w:ascii="Times New Roman" w:eastAsia="Times New Roman" w:hAnsi="Times New Roman" w:cs="Times New Roman"/>
      <w:sz w:val="24"/>
      <w:szCs w:val="24"/>
    </w:rPr>
  </w:style>
  <w:style w:type="character" w:customStyle="1" w:styleId="gp">
    <w:name w:val="gp"/>
    <w:basedOn w:val="DefaultParagraphFont"/>
    <w:rsid w:val="00186829"/>
  </w:style>
  <w:style w:type="character" w:customStyle="1" w:styleId="mi">
    <w:name w:val="mi"/>
    <w:basedOn w:val="DefaultParagraphFont"/>
    <w:rsid w:val="00186829"/>
  </w:style>
  <w:style w:type="character" w:customStyle="1" w:styleId="o">
    <w:name w:val="o"/>
    <w:basedOn w:val="DefaultParagraphFont"/>
    <w:rsid w:val="00186829"/>
  </w:style>
  <w:style w:type="character" w:customStyle="1" w:styleId="p">
    <w:name w:val="p"/>
    <w:basedOn w:val="DefaultParagraphFont"/>
    <w:rsid w:val="00186829"/>
  </w:style>
  <w:style w:type="character" w:customStyle="1" w:styleId="gt">
    <w:name w:val="gt"/>
    <w:basedOn w:val="DefaultParagraphFont"/>
    <w:rsid w:val="00186829"/>
  </w:style>
  <w:style w:type="character" w:customStyle="1" w:styleId="nb">
    <w:name w:val="nb"/>
    <w:basedOn w:val="DefaultParagraphFont"/>
    <w:rsid w:val="00186829"/>
  </w:style>
  <w:style w:type="character" w:customStyle="1" w:styleId="m">
    <w:name w:val="m"/>
    <w:basedOn w:val="DefaultParagraphFont"/>
    <w:rsid w:val="00186829"/>
  </w:style>
  <w:style w:type="character" w:customStyle="1" w:styleId="n-identifier">
    <w:name w:val="n-identifier"/>
    <w:basedOn w:val="DefaultParagraphFont"/>
    <w:rsid w:val="00186829"/>
  </w:style>
  <w:style w:type="character" w:customStyle="1" w:styleId="nc">
    <w:name w:val="nc"/>
    <w:basedOn w:val="DefaultParagraphFont"/>
    <w:rsid w:val="00186829"/>
  </w:style>
  <w:style w:type="character" w:customStyle="1" w:styleId="n">
    <w:name w:val="n"/>
    <w:basedOn w:val="DefaultParagraphFont"/>
    <w:rsid w:val="00186829"/>
  </w:style>
  <w:style w:type="character" w:customStyle="1" w:styleId="s">
    <w:name w:val="s"/>
    <w:basedOn w:val="DefaultParagraphFont"/>
    <w:rsid w:val="00186829"/>
  </w:style>
  <w:style w:type="character" w:customStyle="1" w:styleId="apple-converted-space">
    <w:name w:val="apple-converted-space"/>
    <w:basedOn w:val="DefaultParagraphFont"/>
    <w:rsid w:val="00DF7DE9"/>
  </w:style>
  <w:style w:type="character" w:styleId="Strong">
    <w:name w:val="Strong"/>
    <w:basedOn w:val="DefaultParagraphFont"/>
    <w:uiPriority w:val="22"/>
    <w:qFormat/>
    <w:rsid w:val="00A4738D"/>
    <w:rPr>
      <w:b/>
      <w:bCs/>
    </w:rPr>
  </w:style>
  <w:style w:type="character" w:customStyle="1" w:styleId="pre">
    <w:name w:val="pre"/>
    <w:basedOn w:val="DefaultParagraphFont"/>
    <w:rsid w:val="00A4738D"/>
  </w:style>
  <w:style w:type="character" w:styleId="Emphasis">
    <w:name w:val="Emphasis"/>
    <w:basedOn w:val="DefaultParagraphFont"/>
    <w:uiPriority w:val="20"/>
    <w:qFormat/>
    <w:rsid w:val="00A4738D"/>
    <w:rPr>
      <w:i/>
      <w:iCs/>
    </w:rPr>
  </w:style>
  <w:style w:type="character" w:customStyle="1" w:styleId="k">
    <w:name w:val="k"/>
    <w:basedOn w:val="DefaultParagraphFont"/>
    <w:rsid w:val="00A4738D"/>
  </w:style>
  <w:style w:type="character" w:customStyle="1" w:styleId="ow">
    <w:name w:val="ow"/>
    <w:basedOn w:val="DefaultParagraphFont"/>
    <w:rsid w:val="00A4738D"/>
  </w:style>
  <w:style w:type="character" w:customStyle="1" w:styleId="c">
    <w:name w:val="c"/>
    <w:basedOn w:val="DefaultParagraphFont"/>
    <w:rsid w:val="00A4738D"/>
  </w:style>
  <w:style w:type="character" w:styleId="HTMLCode">
    <w:name w:val="HTML Code"/>
    <w:basedOn w:val="DefaultParagraphFont"/>
    <w:uiPriority w:val="99"/>
    <w:semiHidden/>
    <w:unhideWhenUsed/>
    <w:rsid w:val="00A4738D"/>
    <w:rPr>
      <w:rFonts w:ascii="Courier New" w:eastAsia="Times New Roman" w:hAnsi="Courier New" w:cs="Courier New"/>
      <w:sz w:val="20"/>
      <w:szCs w:val="20"/>
    </w:rPr>
  </w:style>
  <w:style w:type="character" w:customStyle="1" w:styleId="line-number">
    <w:name w:val="line-number"/>
    <w:basedOn w:val="DefaultParagraphFont"/>
    <w:rsid w:val="001B0169"/>
  </w:style>
  <w:style w:type="character" w:customStyle="1" w:styleId="line">
    <w:name w:val="line"/>
    <w:basedOn w:val="DefaultParagraphFont"/>
    <w:rsid w:val="001B0169"/>
  </w:style>
  <w:style w:type="character" w:customStyle="1" w:styleId="nf">
    <w:name w:val="nf"/>
    <w:basedOn w:val="DefaultParagraphFont"/>
    <w:rsid w:val="001B0169"/>
  </w:style>
  <w:style w:type="character" w:customStyle="1" w:styleId="bp">
    <w:name w:val="bp"/>
    <w:basedOn w:val="DefaultParagraphFont"/>
    <w:rsid w:val="001B0169"/>
  </w:style>
  <w:style w:type="character" w:customStyle="1" w:styleId="nv">
    <w:name w:val="nv"/>
    <w:basedOn w:val="DefaultParagraphFont"/>
    <w:rsid w:val="001B0169"/>
  </w:style>
  <w:style w:type="character" w:customStyle="1" w:styleId="s1">
    <w:name w:val="s1"/>
    <w:basedOn w:val="DefaultParagraphFont"/>
    <w:rsid w:val="001B0169"/>
  </w:style>
  <w:style w:type="character" w:customStyle="1" w:styleId="s2">
    <w:name w:val="s2"/>
    <w:basedOn w:val="DefaultParagraphFont"/>
    <w:rsid w:val="001B0169"/>
  </w:style>
  <w:style w:type="character" w:customStyle="1" w:styleId="decorator">
    <w:name w:val="decorator"/>
    <w:basedOn w:val="DefaultParagraphFont"/>
    <w:rsid w:val="001B0169"/>
  </w:style>
  <w:style w:type="character" w:customStyle="1" w:styleId="function">
    <w:name w:val="function"/>
    <w:basedOn w:val="DefaultParagraphFont"/>
    <w:rsid w:val="001B0169"/>
  </w:style>
  <w:style w:type="character" w:customStyle="1" w:styleId="keyword">
    <w:name w:val="keyword"/>
    <w:basedOn w:val="DefaultParagraphFont"/>
    <w:rsid w:val="001B0169"/>
  </w:style>
  <w:style w:type="character" w:customStyle="1" w:styleId="Title1">
    <w:name w:val="Title1"/>
    <w:basedOn w:val="DefaultParagraphFont"/>
    <w:rsid w:val="001B0169"/>
  </w:style>
  <w:style w:type="character" w:customStyle="1" w:styleId="params">
    <w:name w:val="params"/>
    <w:basedOn w:val="DefaultParagraphFont"/>
    <w:rsid w:val="001B0169"/>
  </w:style>
  <w:style w:type="character" w:customStyle="1" w:styleId="string">
    <w:name w:val="string"/>
    <w:basedOn w:val="DefaultParagraphFont"/>
    <w:rsid w:val="001B0169"/>
  </w:style>
  <w:style w:type="paragraph" w:styleId="BalloonText">
    <w:name w:val="Balloon Text"/>
    <w:basedOn w:val="Normal"/>
    <w:link w:val="BalloonTextChar"/>
    <w:uiPriority w:val="99"/>
    <w:semiHidden/>
    <w:unhideWhenUsed/>
    <w:rsid w:val="001B01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0169"/>
    <w:rPr>
      <w:rFonts w:ascii="Tahoma" w:hAnsi="Tahoma" w:cs="Tahoma"/>
      <w:sz w:val="16"/>
      <w:szCs w:val="16"/>
    </w:rPr>
  </w:style>
  <w:style w:type="character" w:customStyle="1" w:styleId="kwd">
    <w:name w:val="kwd"/>
    <w:basedOn w:val="DefaultParagraphFont"/>
    <w:rsid w:val="001B0169"/>
  </w:style>
  <w:style w:type="character" w:customStyle="1" w:styleId="pln">
    <w:name w:val="pln"/>
    <w:basedOn w:val="DefaultParagraphFont"/>
    <w:rsid w:val="001B0169"/>
  </w:style>
  <w:style w:type="character" w:customStyle="1" w:styleId="pun">
    <w:name w:val="pun"/>
    <w:basedOn w:val="DefaultParagraphFont"/>
    <w:rsid w:val="001B0169"/>
  </w:style>
  <w:style w:type="character" w:customStyle="1" w:styleId="str">
    <w:name w:val="str"/>
    <w:basedOn w:val="DefaultParagraphFont"/>
    <w:rsid w:val="001B0169"/>
  </w:style>
  <w:style w:type="character" w:customStyle="1" w:styleId="lit">
    <w:name w:val="lit"/>
    <w:basedOn w:val="DefaultParagraphFont"/>
    <w:rsid w:val="001B0169"/>
  </w:style>
  <w:style w:type="character" w:customStyle="1" w:styleId="com">
    <w:name w:val="com"/>
    <w:basedOn w:val="DefaultParagraphFont"/>
    <w:rsid w:val="001B0169"/>
  </w:style>
  <w:style w:type="character" w:customStyle="1" w:styleId="sep">
    <w:name w:val="sep"/>
    <w:basedOn w:val="DefaultParagraphFont"/>
    <w:rsid w:val="00336D82"/>
  </w:style>
  <w:style w:type="character" w:customStyle="1" w:styleId="lineno">
    <w:name w:val="lineno"/>
    <w:basedOn w:val="DefaultParagraphFont"/>
    <w:rsid w:val="00336D82"/>
  </w:style>
  <w:style w:type="character" w:customStyle="1" w:styleId="nd">
    <w:name w:val="nd"/>
    <w:basedOn w:val="DefaultParagraphFont"/>
    <w:rsid w:val="00336D82"/>
  </w:style>
  <w:style w:type="character" w:styleId="HTMLTypewriter">
    <w:name w:val="HTML Typewriter"/>
    <w:basedOn w:val="DefaultParagraphFont"/>
    <w:uiPriority w:val="99"/>
    <w:semiHidden/>
    <w:unhideWhenUsed/>
    <w:rsid w:val="00336D82"/>
    <w:rPr>
      <w:rFonts w:ascii="Courier New" w:eastAsia="Times New Roman" w:hAnsi="Courier New" w:cs="Courier New"/>
      <w:sz w:val="20"/>
      <w:szCs w:val="20"/>
    </w:rPr>
  </w:style>
  <w:style w:type="character" w:customStyle="1" w:styleId="go">
    <w:name w:val="go"/>
    <w:basedOn w:val="DefaultParagraphFont"/>
    <w:rsid w:val="00336D82"/>
  </w:style>
  <w:style w:type="character" w:customStyle="1" w:styleId="ne">
    <w:name w:val="ne"/>
    <w:basedOn w:val="DefaultParagraphFont"/>
    <w:rsid w:val="00336D82"/>
  </w:style>
  <w:style w:type="character" w:customStyle="1" w:styleId="si">
    <w:name w:val="si"/>
    <w:basedOn w:val="DefaultParagraphFont"/>
    <w:rsid w:val="00336D82"/>
  </w:style>
  <w:style w:type="paragraph" w:customStyle="1" w:styleId="first">
    <w:name w:val="first"/>
    <w:basedOn w:val="Normal"/>
    <w:rsid w:val="00336D8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rr">
    <w:name w:val="err"/>
    <w:basedOn w:val="DefaultParagraphFont"/>
    <w:rsid w:val="00336D82"/>
  </w:style>
  <w:style w:type="character" w:customStyle="1" w:styleId="kn">
    <w:name w:val="kn"/>
    <w:basedOn w:val="DefaultParagraphFont"/>
    <w:rsid w:val="00336D82"/>
  </w:style>
  <w:style w:type="character" w:customStyle="1" w:styleId="nn">
    <w:name w:val="nn"/>
    <w:basedOn w:val="DefaultParagraphFont"/>
    <w:rsid w:val="00336D82"/>
  </w:style>
  <w:style w:type="paragraph" w:customStyle="1" w:styleId="last">
    <w:name w:val="last"/>
    <w:basedOn w:val="Normal"/>
    <w:rsid w:val="00336D8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d">
    <w:name w:val="sd"/>
    <w:basedOn w:val="DefaultParagraphFont"/>
    <w:rsid w:val="00336D82"/>
  </w:style>
  <w:style w:type="character" w:customStyle="1" w:styleId="gr">
    <w:name w:val="gr"/>
    <w:basedOn w:val="DefaultParagraphFont"/>
    <w:rsid w:val="00336D82"/>
  </w:style>
  <w:style w:type="character" w:styleId="HTMLCite">
    <w:name w:val="HTML Cite"/>
    <w:basedOn w:val="DefaultParagraphFont"/>
    <w:uiPriority w:val="99"/>
    <w:semiHidden/>
    <w:unhideWhenUsed/>
    <w:rsid w:val="00336D82"/>
    <w:rPr>
      <w:i/>
      <w:iCs/>
    </w:rPr>
  </w:style>
  <w:style w:type="character" w:customStyle="1" w:styleId="Heading4Char">
    <w:name w:val="Heading 4 Char"/>
    <w:basedOn w:val="DefaultParagraphFont"/>
    <w:link w:val="Heading4"/>
    <w:uiPriority w:val="9"/>
    <w:semiHidden/>
    <w:rsid w:val="00FB4357"/>
    <w:rPr>
      <w:rFonts w:asciiTheme="majorHAnsi" w:eastAsiaTheme="majorEastAsia" w:hAnsiTheme="majorHAnsi" w:cstheme="majorBidi"/>
      <w:b/>
      <w:bCs/>
      <w:i/>
      <w:iCs/>
      <w:color w:val="4F81BD" w:themeColor="accent1"/>
    </w:rPr>
  </w:style>
  <w:style w:type="character" w:styleId="FollowedHyperlink">
    <w:name w:val="FollowedHyperlink"/>
    <w:basedOn w:val="DefaultParagraphFont"/>
    <w:uiPriority w:val="99"/>
    <w:semiHidden/>
    <w:unhideWhenUsed/>
    <w:rsid w:val="00FB4357"/>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0012335">
      <w:bodyDiv w:val="1"/>
      <w:marLeft w:val="0"/>
      <w:marRight w:val="0"/>
      <w:marTop w:val="0"/>
      <w:marBottom w:val="0"/>
      <w:divBdr>
        <w:top w:val="none" w:sz="0" w:space="0" w:color="auto"/>
        <w:left w:val="none" w:sz="0" w:space="0" w:color="auto"/>
        <w:bottom w:val="none" w:sz="0" w:space="0" w:color="auto"/>
        <w:right w:val="none" w:sz="0" w:space="0" w:color="auto"/>
      </w:divBdr>
      <w:divsChild>
        <w:div w:id="1414157678">
          <w:marLeft w:val="0"/>
          <w:marRight w:val="0"/>
          <w:marTop w:val="0"/>
          <w:marBottom w:val="0"/>
          <w:divBdr>
            <w:top w:val="none" w:sz="0" w:space="0" w:color="auto"/>
            <w:left w:val="none" w:sz="0" w:space="0" w:color="auto"/>
            <w:bottom w:val="none" w:sz="0" w:space="0" w:color="auto"/>
            <w:right w:val="none" w:sz="0" w:space="0" w:color="auto"/>
          </w:divBdr>
        </w:div>
        <w:div w:id="1880587383">
          <w:marLeft w:val="0"/>
          <w:marRight w:val="0"/>
          <w:marTop w:val="0"/>
          <w:marBottom w:val="0"/>
          <w:divBdr>
            <w:top w:val="none" w:sz="0" w:space="0" w:color="auto"/>
            <w:left w:val="none" w:sz="0" w:space="0" w:color="auto"/>
            <w:bottom w:val="none" w:sz="0" w:space="0" w:color="auto"/>
            <w:right w:val="none" w:sz="0" w:space="0" w:color="auto"/>
          </w:divBdr>
        </w:div>
      </w:divsChild>
    </w:div>
    <w:div w:id="585651590">
      <w:bodyDiv w:val="1"/>
      <w:marLeft w:val="0"/>
      <w:marRight w:val="0"/>
      <w:marTop w:val="0"/>
      <w:marBottom w:val="0"/>
      <w:divBdr>
        <w:top w:val="none" w:sz="0" w:space="0" w:color="auto"/>
        <w:left w:val="none" w:sz="0" w:space="0" w:color="auto"/>
        <w:bottom w:val="none" w:sz="0" w:space="0" w:color="auto"/>
        <w:right w:val="none" w:sz="0" w:space="0" w:color="auto"/>
      </w:divBdr>
    </w:div>
    <w:div w:id="713507477">
      <w:bodyDiv w:val="1"/>
      <w:marLeft w:val="0"/>
      <w:marRight w:val="0"/>
      <w:marTop w:val="0"/>
      <w:marBottom w:val="0"/>
      <w:divBdr>
        <w:top w:val="none" w:sz="0" w:space="0" w:color="auto"/>
        <w:left w:val="none" w:sz="0" w:space="0" w:color="auto"/>
        <w:bottom w:val="none" w:sz="0" w:space="0" w:color="auto"/>
        <w:right w:val="none" w:sz="0" w:space="0" w:color="auto"/>
      </w:divBdr>
    </w:div>
    <w:div w:id="757099515">
      <w:bodyDiv w:val="1"/>
      <w:marLeft w:val="0"/>
      <w:marRight w:val="0"/>
      <w:marTop w:val="0"/>
      <w:marBottom w:val="0"/>
      <w:divBdr>
        <w:top w:val="none" w:sz="0" w:space="0" w:color="auto"/>
        <w:left w:val="none" w:sz="0" w:space="0" w:color="auto"/>
        <w:bottom w:val="none" w:sz="0" w:space="0" w:color="auto"/>
        <w:right w:val="none" w:sz="0" w:space="0" w:color="auto"/>
      </w:divBdr>
      <w:divsChild>
        <w:div w:id="1075277639">
          <w:marLeft w:val="0"/>
          <w:marRight w:val="0"/>
          <w:marTop w:val="0"/>
          <w:marBottom w:val="0"/>
          <w:divBdr>
            <w:top w:val="none" w:sz="0" w:space="0" w:color="auto"/>
            <w:left w:val="none" w:sz="0" w:space="0" w:color="auto"/>
            <w:bottom w:val="none" w:sz="0" w:space="0" w:color="auto"/>
            <w:right w:val="none" w:sz="0" w:space="0" w:color="auto"/>
          </w:divBdr>
        </w:div>
      </w:divsChild>
    </w:div>
    <w:div w:id="805856743">
      <w:bodyDiv w:val="1"/>
      <w:marLeft w:val="0"/>
      <w:marRight w:val="0"/>
      <w:marTop w:val="0"/>
      <w:marBottom w:val="0"/>
      <w:divBdr>
        <w:top w:val="none" w:sz="0" w:space="0" w:color="auto"/>
        <w:left w:val="none" w:sz="0" w:space="0" w:color="auto"/>
        <w:bottom w:val="none" w:sz="0" w:space="0" w:color="auto"/>
        <w:right w:val="none" w:sz="0" w:space="0" w:color="auto"/>
      </w:divBdr>
      <w:divsChild>
        <w:div w:id="938945582">
          <w:marLeft w:val="0"/>
          <w:marRight w:val="0"/>
          <w:marTop w:val="0"/>
          <w:marBottom w:val="360"/>
          <w:divBdr>
            <w:top w:val="single" w:sz="6" w:space="0" w:color="C0C0C0"/>
            <w:left w:val="single" w:sz="6" w:space="0" w:color="C0C0C0"/>
            <w:bottom w:val="single" w:sz="6" w:space="0" w:color="C0C0C0"/>
            <w:right w:val="single" w:sz="6" w:space="0" w:color="C0C0C0"/>
          </w:divBdr>
          <w:divsChild>
            <w:div w:id="1954743488">
              <w:marLeft w:val="0"/>
              <w:marRight w:val="0"/>
              <w:marTop w:val="0"/>
              <w:marBottom w:val="0"/>
              <w:divBdr>
                <w:top w:val="none" w:sz="0" w:space="0" w:color="auto"/>
                <w:left w:val="none" w:sz="0" w:space="0" w:color="auto"/>
                <w:bottom w:val="none" w:sz="0" w:space="0" w:color="auto"/>
                <w:right w:val="none" w:sz="0" w:space="0" w:color="auto"/>
              </w:divBdr>
            </w:div>
          </w:divsChild>
        </w:div>
        <w:div w:id="587231781">
          <w:marLeft w:val="0"/>
          <w:marRight w:val="0"/>
          <w:marTop w:val="0"/>
          <w:marBottom w:val="360"/>
          <w:divBdr>
            <w:top w:val="single" w:sz="6" w:space="0" w:color="C0C0C0"/>
            <w:left w:val="single" w:sz="6" w:space="0" w:color="C0C0C0"/>
            <w:bottom w:val="single" w:sz="6" w:space="0" w:color="C0C0C0"/>
            <w:right w:val="single" w:sz="6" w:space="0" w:color="C0C0C0"/>
          </w:divBdr>
          <w:divsChild>
            <w:div w:id="1807696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552530">
      <w:bodyDiv w:val="1"/>
      <w:marLeft w:val="0"/>
      <w:marRight w:val="0"/>
      <w:marTop w:val="0"/>
      <w:marBottom w:val="0"/>
      <w:divBdr>
        <w:top w:val="none" w:sz="0" w:space="0" w:color="auto"/>
        <w:left w:val="none" w:sz="0" w:space="0" w:color="auto"/>
        <w:bottom w:val="none" w:sz="0" w:space="0" w:color="auto"/>
        <w:right w:val="none" w:sz="0" w:space="0" w:color="auto"/>
      </w:divBdr>
      <w:divsChild>
        <w:div w:id="1269461525">
          <w:marLeft w:val="0"/>
          <w:marRight w:val="0"/>
          <w:marTop w:val="0"/>
          <w:marBottom w:val="0"/>
          <w:divBdr>
            <w:top w:val="none" w:sz="0" w:space="0" w:color="auto"/>
            <w:left w:val="none" w:sz="0" w:space="0" w:color="auto"/>
            <w:bottom w:val="none" w:sz="0" w:space="0" w:color="auto"/>
            <w:right w:val="none" w:sz="0" w:space="0" w:color="auto"/>
          </w:divBdr>
          <w:divsChild>
            <w:div w:id="718434494">
              <w:marLeft w:val="0"/>
              <w:marRight w:val="0"/>
              <w:marTop w:val="0"/>
              <w:marBottom w:val="0"/>
              <w:divBdr>
                <w:top w:val="none" w:sz="0" w:space="0" w:color="auto"/>
                <w:left w:val="none" w:sz="0" w:space="0" w:color="auto"/>
                <w:bottom w:val="none" w:sz="0" w:space="0" w:color="auto"/>
                <w:right w:val="none" w:sz="0" w:space="0" w:color="auto"/>
              </w:divBdr>
              <w:divsChild>
                <w:div w:id="1319922360">
                  <w:marLeft w:val="0"/>
                  <w:marRight w:val="0"/>
                  <w:marTop w:val="0"/>
                  <w:marBottom w:val="0"/>
                  <w:divBdr>
                    <w:top w:val="none" w:sz="0" w:space="0" w:color="auto"/>
                    <w:left w:val="none" w:sz="0" w:space="0" w:color="auto"/>
                    <w:bottom w:val="none" w:sz="0" w:space="0" w:color="auto"/>
                    <w:right w:val="none" w:sz="0" w:space="0" w:color="auto"/>
                  </w:divBdr>
                  <w:divsChild>
                    <w:div w:id="1127285195">
                      <w:marLeft w:val="0"/>
                      <w:marRight w:val="0"/>
                      <w:marTop w:val="0"/>
                      <w:marBottom w:val="0"/>
                      <w:divBdr>
                        <w:top w:val="none" w:sz="0" w:space="0" w:color="auto"/>
                        <w:left w:val="none" w:sz="0" w:space="0" w:color="auto"/>
                        <w:bottom w:val="none" w:sz="0" w:space="0" w:color="auto"/>
                        <w:right w:val="none" w:sz="0" w:space="0" w:color="auto"/>
                      </w:divBdr>
                      <w:divsChild>
                        <w:div w:id="1068383762">
                          <w:marLeft w:val="0"/>
                          <w:marRight w:val="0"/>
                          <w:marTop w:val="0"/>
                          <w:marBottom w:val="0"/>
                          <w:divBdr>
                            <w:top w:val="none" w:sz="0" w:space="0" w:color="auto"/>
                            <w:left w:val="none" w:sz="0" w:space="0" w:color="auto"/>
                            <w:bottom w:val="none" w:sz="0" w:space="0" w:color="auto"/>
                            <w:right w:val="none" w:sz="0" w:space="0" w:color="auto"/>
                          </w:divBdr>
                          <w:divsChild>
                            <w:div w:id="191236265">
                              <w:marLeft w:val="0"/>
                              <w:marRight w:val="0"/>
                              <w:marTop w:val="0"/>
                              <w:marBottom w:val="0"/>
                              <w:divBdr>
                                <w:top w:val="none" w:sz="0" w:space="0" w:color="auto"/>
                                <w:left w:val="none" w:sz="0" w:space="0" w:color="auto"/>
                                <w:bottom w:val="none" w:sz="0" w:space="0" w:color="auto"/>
                                <w:right w:val="none" w:sz="0" w:space="0" w:color="auto"/>
                              </w:divBdr>
                              <w:divsChild>
                                <w:div w:id="146866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20654683">
      <w:bodyDiv w:val="1"/>
      <w:marLeft w:val="0"/>
      <w:marRight w:val="0"/>
      <w:marTop w:val="0"/>
      <w:marBottom w:val="0"/>
      <w:divBdr>
        <w:top w:val="none" w:sz="0" w:space="0" w:color="auto"/>
        <w:left w:val="none" w:sz="0" w:space="0" w:color="auto"/>
        <w:bottom w:val="none" w:sz="0" w:space="0" w:color="auto"/>
        <w:right w:val="none" w:sz="0" w:space="0" w:color="auto"/>
      </w:divBdr>
      <w:divsChild>
        <w:div w:id="2143116219">
          <w:marLeft w:val="0"/>
          <w:marRight w:val="0"/>
          <w:marTop w:val="0"/>
          <w:marBottom w:val="0"/>
          <w:divBdr>
            <w:top w:val="none" w:sz="0" w:space="0" w:color="auto"/>
            <w:left w:val="none" w:sz="0" w:space="0" w:color="auto"/>
            <w:bottom w:val="none" w:sz="0" w:space="0" w:color="auto"/>
            <w:right w:val="none" w:sz="0" w:space="0" w:color="auto"/>
          </w:divBdr>
          <w:divsChild>
            <w:div w:id="1457867621">
              <w:marLeft w:val="0"/>
              <w:marRight w:val="0"/>
              <w:marTop w:val="0"/>
              <w:marBottom w:val="0"/>
              <w:divBdr>
                <w:top w:val="none" w:sz="0" w:space="0" w:color="auto"/>
                <w:left w:val="none" w:sz="0" w:space="0" w:color="auto"/>
                <w:bottom w:val="none" w:sz="0" w:space="0" w:color="auto"/>
                <w:right w:val="none" w:sz="0" w:space="0" w:color="auto"/>
              </w:divBdr>
              <w:divsChild>
                <w:div w:id="918976613">
                  <w:marLeft w:val="0"/>
                  <w:marRight w:val="0"/>
                  <w:marTop w:val="0"/>
                  <w:marBottom w:val="0"/>
                  <w:divBdr>
                    <w:top w:val="none" w:sz="0" w:space="0" w:color="auto"/>
                    <w:left w:val="none" w:sz="0" w:space="0" w:color="auto"/>
                    <w:bottom w:val="none" w:sz="0" w:space="0" w:color="auto"/>
                    <w:right w:val="none" w:sz="0" w:space="0" w:color="auto"/>
                  </w:divBdr>
                  <w:divsChild>
                    <w:div w:id="270011514">
                      <w:marLeft w:val="0"/>
                      <w:marRight w:val="0"/>
                      <w:marTop w:val="0"/>
                      <w:marBottom w:val="0"/>
                      <w:divBdr>
                        <w:top w:val="none" w:sz="0" w:space="0" w:color="auto"/>
                        <w:left w:val="none" w:sz="0" w:space="0" w:color="auto"/>
                        <w:bottom w:val="none" w:sz="0" w:space="0" w:color="auto"/>
                        <w:right w:val="none" w:sz="0" w:space="0" w:color="auto"/>
                      </w:divBdr>
                      <w:divsChild>
                        <w:div w:id="1077706317">
                          <w:marLeft w:val="0"/>
                          <w:marRight w:val="0"/>
                          <w:marTop w:val="0"/>
                          <w:marBottom w:val="0"/>
                          <w:divBdr>
                            <w:top w:val="none" w:sz="0" w:space="0" w:color="auto"/>
                            <w:left w:val="none" w:sz="0" w:space="0" w:color="auto"/>
                            <w:bottom w:val="none" w:sz="0" w:space="0" w:color="auto"/>
                            <w:right w:val="none" w:sz="0" w:space="0" w:color="auto"/>
                          </w:divBdr>
                          <w:divsChild>
                            <w:div w:id="1480920420">
                              <w:marLeft w:val="0"/>
                              <w:marRight w:val="0"/>
                              <w:marTop w:val="0"/>
                              <w:marBottom w:val="0"/>
                              <w:divBdr>
                                <w:top w:val="none" w:sz="0" w:space="0" w:color="auto"/>
                                <w:left w:val="none" w:sz="0" w:space="0" w:color="auto"/>
                                <w:bottom w:val="none" w:sz="0" w:space="0" w:color="auto"/>
                                <w:right w:val="none" w:sz="0" w:space="0" w:color="auto"/>
                              </w:divBdr>
                              <w:divsChild>
                                <w:div w:id="427429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21241454">
      <w:bodyDiv w:val="1"/>
      <w:marLeft w:val="0"/>
      <w:marRight w:val="0"/>
      <w:marTop w:val="0"/>
      <w:marBottom w:val="0"/>
      <w:divBdr>
        <w:top w:val="none" w:sz="0" w:space="0" w:color="auto"/>
        <w:left w:val="none" w:sz="0" w:space="0" w:color="auto"/>
        <w:bottom w:val="none" w:sz="0" w:space="0" w:color="auto"/>
        <w:right w:val="none" w:sz="0" w:space="0" w:color="auto"/>
      </w:divBdr>
      <w:divsChild>
        <w:div w:id="2077585807">
          <w:marLeft w:val="0"/>
          <w:marRight w:val="0"/>
          <w:marTop w:val="0"/>
          <w:marBottom w:val="0"/>
          <w:divBdr>
            <w:top w:val="none" w:sz="0" w:space="0" w:color="auto"/>
            <w:left w:val="none" w:sz="0" w:space="0" w:color="auto"/>
            <w:bottom w:val="none" w:sz="0" w:space="0" w:color="auto"/>
            <w:right w:val="none" w:sz="0" w:space="0" w:color="auto"/>
          </w:divBdr>
        </w:div>
      </w:divsChild>
    </w:div>
    <w:div w:id="821387041">
      <w:bodyDiv w:val="1"/>
      <w:marLeft w:val="0"/>
      <w:marRight w:val="0"/>
      <w:marTop w:val="0"/>
      <w:marBottom w:val="0"/>
      <w:divBdr>
        <w:top w:val="none" w:sz="0" w:space="0" w:color="auto"/>
        <w:left w:val="none" w:sz="0" w:space="0" w:color="auto"/>
        <w:bottom w:val="none" w:sz="0" w:space="0" w:color="auto"/>
        <w:right w:val="none" w:sz="0" w:space="0" w:color="auto"/>
      </w:divBdr>
    </w:div>
    <w:div w:id="842206157">
      <w:bodyDiv w:val="1"/>
      <w:marLeft w:val="0"/>
      <w:marRight w:val="0"/>
      <w:marTop w:val="0"/>
      <w:marBottom w:val="0"/>
      <w:divBdr>
        <w:top w:val="none" w:sz="0" w:space="0" w:color="auto"/>
        <w:left w:val="none" w:sz="0" w:space="0" w:color="auto"/>
        <w:bottom w:val="none" w:sz="0" w:space="0" w:color="auto"/>
        <w:right w:val="none" w:sz="0" w:space="0" w:color="auto"/>
      </w:divBdr>
    </w:div>
    <w:div w:id="867185904">
      <w:bodyDiv w:val="1"/>
      <w:marLeft w:val="0"/>
      <w:marRight w:val="0"/>
      <w:marTop w:val="0"/>
      <w:marBottom w:val="0"/>
      <w:divBdr>
        <w:top w:val="none" w:sz="0" w:space="0" w:color="auto"/>
        <w:left w:val="none" w:sz="0" w:space="0" w:color="auto"/>
        <w:bottom w:val="none" w:sz="0" w:space="0" w:color="auto"/>
        <w:right w:val="none" w:sz="0" w:space="0" w:color="auto"/>
      </w:divBdr>
      <w:divsChild>
        <w:div w:id="540828060">
          <w:marLeft w:val="0"/>
          <w:marRight w:val="0"/>
          <w:marTop w:val="0"/>
          <w:marBottom w:val="180"/>
          <w:divBdr>
            <w:top w:val="none" w:sz="0" w:space="0" w:color="auto"/>
            <w:left w:val="none" w:sz="0" w:space="0" w:color="auto"/>
            <w:bottom w:val="none" w:sz="0" w:space="0" w:color="auto"/>
            <w:right w:val="none" w:sz="0" w:space="0" w:color="auto"/>
          </w:divBdr>
        </w:div>
      </w:divsChild>
    </w:div>
    <w:div w:id="922179744">
      <w:bodyDiv w:val="1"/>
      <w:marLeft w:val="0"/>
      <w:marRight w:val="0"/>
      <w:marTop w:val="0"/>
      <w:marBottom w:val="0"/>
      <w:divBdr>
        <w:top w:val="none" w:sz="0" w:space="0" w:color="auto"/>
        <w:left w:val="none" w:sz="0" w:space="0" w:color="auto"/>
        <w:bottom w:val="none" w:sz="0" w:space="0" w:color="auto"/>
        <w:right w:val="none" w:sz="0" w:space="0" w:color="auto"/>
      </w:divBdr>
    </w:div>
    <w:div w:id="945844716">
      <w:bodyDiv w:val="1"/>
      <w:marLeft w:val="0"/>
      <w:marRight w:val="0"/>
      <w:marTop w:val="0"/>
      <w:marBottom w:val="0"/>
      <w:divBdr>
        <w:top w:val="none" w:sz="0" w:space="0" w:color="auto"/>
        <w:left w:val="none" w:sz="0" w:space="0" w:color="auto"/>
        <w:bottom w:val="none" w:sz="0" w:space="0" w:color="auto"/>
        <w:right w:val="none" w:sz="0" w:space="0" w:color="auto"/>
      </w:divBdr>
      <w:divsChild>
        <w:div w:id="2014649837">
          <w:marLeft w:val="0"/>
          <w:marRight w:val="0"/>
          <w:marTop w:val="0"/>
          <w:marBottom w:val="0"/>
          <w:divBdr>
            <w:top w:val="none" w:sz="0" w:space="0" w:color="auto"/>
            <w:left w:val="none" w:sz="0" w:space="0" w:color="auto"/>
            <w:bottom w:val="none" w:sz="0" w:space="0" w:color="auto"/>
            <w:right w:val="none" w:sz="0" w:space="0" w:color="auto"/>
          </w:divBdr>
          <w:divsChild>
            <w:div w:id="544681730">
              <w:marLeft w:val="0"/>
              <w:marRight w:val="0"/>
              <w:marTop w:val="0"/>
              <w:marBottom w:val="0"/>
              <w:divBdr>
                <w:top w:val="none" w:sz="0" w:space="0" w:color="auto"/>
                <w:left w:val="none" w:sz="0" w:space="0" w:color="auto"/>
                <w:bottom w:val="none" w:sz="0" w:space="0" w:color="auto"/>
                <w:right w:val="none" w:sz="0" w:space="0" w:color="auto"/>
              </w:divBdr>
              <w:divsChild>
                <w:div w:id="263223218">
                  <w:marLeft w:val="0"/>
                  <w:marRight w:val="0"/>
                  <w:marTop w:val="0"/>
                  <w:marBottom w:val="0"/>
                  <w:divBdr>
                    <w:top w:val="none" w:sz="0" w:space="0" w:color="auto"/>
                    <w:left w:val="none" w:sz="0" w:space="0" w:color="auto"/>
                    <w:bottom w:val="none" w:sz="0" w:space="0" w:color="auto"/>
                    <w:right w:val="none" w:sz="0" w:space="0" w:color="auto"/>
                  </w:divBdr>
                </w:div>
              </w:divsChild>
            </w:div>
            <w:div w:id="1599026597">
              <w:marLeft w:val="0"/>
              <w:marRight w:val="0"/>
              <w:marTop w:val="0"/>
              <w:marBottom w:val="0"/>
              <w:divBdr>
                <w:top w:val="none" w:sz="0" w:space="0" w:color="auto"/>
                <w:left w:val="none" w:sz="0" w:space="0" w:color="auto"/>
                <w:bottom w:val="none" w:sz="0" w:space="0" w:color="auto"/>
                <w:right w:val="none" w:sz="0" w:space="0" w:color="auto"/>
              </w:divBdr>
              <w:divsChild>
                <w:div w:id="1931352979">
                  <w:marLeft w:val="0"/>
                  <w:marRight w:val="0"/>
                  <w:marTop w:val="0"/>
                  <w:marBottom w:val="0"/>
                  <w:divBdr>
                    <w:top w:val="none" w:sz="0" w:space="0" w:color="auto"/>
                    <w:left w:val="none" w:sz="0" w:space="0" w:color="auto"/>
                    <w:bottom w:val="none" w:sz="0" w:space="0" w:color="auto"/>
                    <w:right w:val="none" w:sz="0" w:space="0" w:color="auto"/>
                  </w:divBdr>
                </w:div>
              </w:divsChild>
            </w:div>
            <w:div w:id="916592739">
              <w:marLeft w:val="0"/>
              <w:marRight w:val="0"/>
              <w:marTop w:val="0"/>
              <w:marBottom w:val="0"/>
              <w:divBdr>
                <w:top w:val="none" w:sz="0" w:space="0" w:color="auto"/>
                <w:left w:val="none" w:sz="0" w:space="0" w:color="auto"/>
                <w:bottom w:val="none" w:sz="0" w:space="0" w:color="auto"/>
                <w:right w:val="none" w:sz="0" w:space="0" w:color="auto"/>
              </w:divBdr>
              <w:divsChild>
                <w:div w:id="9531948">
                  <w:marLeft w:val="0"/>
                  <w:marRight w:val="0"/>
                  <w:marTop w:val="0"/>
                  <w:marBottom w:val="0"/>
                  <w:divBdr>
                    <w:top w:val="none" w:sz="0" w:space="0" w:color="auto"/>
                    <w:left w:val="none" w:sz="0" w:space="0" w:color="auto"/>
                    <w:bottom w:val="none" w:sz="0" w:space="0" w:color="auto"/>
                    <w:right w:val="none" w:sz="0" w:space="0" w:color="auto"/>
                  </w:divBdr>
                </w:div>
              </w:divsChild>
            </w:div>
            <w:div w:id="500975301">
              <w:marLeft w:val="0"/>
              <w:marRight w:val="0"/>
              <w:marTop w:val="0"/>
              <w:marBottom w:val="0"/>
              <w:divBdr>
                <w:top w:val="none" w:sz="0" w:space="0" w:color="auto"/>
                <w:left w:val="none" w:sz="0" w:space="0" w:color="auto"/>
                <w:bottom w:val="none" w:sz="0" w:space="0" w:color="auto"/>
                <w:right w:val="none" w:sz="0" w:space="0" w:color="auto"/>
              </w:divBdr>
              <w:divsChild>
                <w:div w:id="758452446">
                  <w:marLeft w:val="0"/>
                  <w:marRight w:val="0"/>
                  <w:marTop w:val="0"/>
                  <w:marBottom w:val="0"/>
                  <w:divBdr>
                    <w:top w:val="none" w:sz="0" w:space="0" w:color="auto"/>
                    <w:left w:val="none" w:sz="0" w:space="0" w:color="auto"/>
                    <w:bottom w:val="none" w:sz="0" w:space="0" w:color="auto"/>
                    <w:right w:val="none" w:sz="0" w:space="0" w:color="auto"/>
                  </w:divBdr>
                </w:div>
              </w:divsChild>
            </w:div>
            <w:div w:id="1908373567">
              <w:marLeft w:val="0"/>
              <w:marRight w:val="0"/>
              <w:marTop w:val="0"/>
              <w:marBottom w:val="0"/>
              <w:divBdr>
                <w:top w:val="none" w:sz="0" w:space="0" w:color="auto"/>
                <w:left w:val="none" w:sz="0" w:space="0" w:color="auto"/>
                <w:bottom w:val="none" w:sz="0" w:space="0" w:color="auto"/>
                <w:right w:val="none" w:sz="0" w:space="0" w:color="auto"/>
              </w:divBdr>
              <w:divsChild>
                <w:div w:id="202134934">
                  <w:marLeft w:val="0"/>
                  <w:marRight w:val="0"/>
                  <w:marTop w:val="0"/>
                  <w:marBottom w:val="0"/>
                  <w:divBdr>
                    <w:top w:val="none" w:sz="0" w:space="0" w:color="auto"/>
                    <w:left w:val="none" w:sz="0" w:space="0" w:color="auto"/>
                    <w:bottom w:val="none" w:sz="0" w:space="0" w:color="auto"/>
                    <w:right w:val="none" w:sz="0" w:space="0" w:color="auto"/>
                  </w:divBdr>
                </w:div>
              </w:divsChild>
            </w:div>
            <w:div w:id="674184403">
              <w:marLeft w:val="0"/>
              <w:marRight w:val="0"/>
              <w:marTop w:val="0"/>
              <w:marBottom w:val="0"/>
              <w:divBdr>
                <w:top w:val="none" w:sz="0" w:space="0" w:color="auto"/>
                <w:left w:val="none" w:sz="0" w:space="0" w:color="auto"/>
                <w:bottom w:val="none" w:sz="0" w:space="0" w:color="auto"/>
                <w:right w:val="none" w:sz="0" w:space="0" w:color="auto"/>
              </w:divBdr>
              <w:divsChild>
                <w:div w:id="981499555">
                  <w:marLeft w:val="0"/>
                  <w:marRight w:val="0"/>
                  <w:marTop w:val="0"/>
                  <w:marBottom w:val="0"/>
                  <w:divBdr>
                    <w:top w:val="none" w:sz="0" w:space="0" w:color="auto"/>
                    <w:left w:val="none" w:sz="0" w:space="0" w:color="auto"/>
                    <w:bottom w:val="none" w:sz="0" w:space="0" w:color="auto"/>
                    <w:right w:val="none" w:sz="0" w:space="0" w:color="auto"/>
                  </w:divBdr>
                  <w:divsChild>
                    <w:div w:id="644236037">
                      <w:marLeft w:val="0"/>
                      <w:marRight w:val="0"/>
                      <w:marTop w:val="0"/>
                      <w:marBottom w:val="0"/>
                      <w:divBdr>
                        <w:top w:val="none" w:sz="0" w:space="0" w:color="auto"/>
                        <w:left w:val="none" w:sz="0" w:space="0" w:color="auto"/>
                        <w:bottom w:val="none" w:sz="0" w:space="0" w:color="auto"/>
                        <w:right w:val="none" w:sz="0" w:space="0" w:color="auto"/>
                      </w:divBdr>
                    </w:div>
                  </w:divsChild>
                </w:div>
                <w:div w:id="1906795640">
                  <w:marLeft w:val="0"/>
                  <w:marRight w:val="0"/>
                  <w:marTop w:val="0"/>
                  <w:marBottom w:val="0"/>
                  <w:divBdr>
                    <w:top w:val="none" w:sz="0" w:space="0" w:color="auto"/>
                    <w:left w:val="none" w:sz="0" w:space="0" w:color="auto"/>
                    <w:bottom w:val="none" w:sz="0" w:space="0" w:color="auto"/>
                    <w:right w:val="none" w:sz="0" w:space="0" w:color="auto"/>
                  </w:divBdr>
                  <w:divsChild>
                    <w:div w:id="1608848105">
                      <w:marLeft w:val="0"/>
                      <w:marRight w:val="0"/>
                      <w:marTop w:val="0"/>
                      <w:marBottom w:val="0"/>
                      <w:divBdr>
                        <w:top w:val="none" w:sz="0" w:space="0" w:color="auto"/>
                        <w:left w:val="none" w:sz="0" w:space="0" w:color="auto"/>
                        <w:bottom w:val="none" w:sz="0" w:space="0" w:color="auto"/>
                        <w:right w:val="none" w:sz="0" w:space="0" w:color="auto"/>
                      </w:divBdr>
                    </w:div>
                  </w:divsChild>
                </w:div>
                <w:div w:id="554389790">
                  <w:marLeft w:val="0"/>
                  <w:marRight w:val="0"/>
                  <w:marTop w:val="0"/>
                  <w:marBottom w:val="0"/>
                  <w:divBdr>
                    <w:top w:val="none" w:sz="0" w:space="0" w:color="auto"/>
                    <w:left w:val="none" w:sz="0" w:space="0" w:color="auto"/>
                    <w:bottom w:val="none" w:sz="0" w:space="0" w:color="auto"/>
                    <w:right w:val="none" w:sz="0" w:space="0" w:color="auto"/>
                  </w:divBdr>
                  <w:divsChild>
                    <w:div w:id="1756705519">
                      <w:marLeft w:val="0"/>
                      <w:marRight w:val="0"/>
                      <w:marTop w:val="0"/>
                      <w:marBottom w:val="0"/>
                      <w:divBdr>
                        <w:top w:val="none" w:sz="0" w:space="0" w:color="auto"/>
                        <w:left w:val="none" w:sz="0" w:space="0" w:color="auto"/>
                        <w:bottom w:val="none" w:sz="0" w:space="0" w:color="auto"/>
                        <w:right w:val="none" w:sz="0" w:space="0" w:color="auto"/>
                      </w:divBdr>
                    </w:div>
                  </w:divsChild>
                </w:div>
                <w:div w:id="542599280">
                  <w:marLeft w:val="0"/>
                  <w:marRight w:val="0"/>
                  <w:marTop w:val="0"/>
                  <w:marBottom w:val="0"/>
                  <w:divBdr>
                    <w:top w:val="none" w:sz="0" w:space="0" w:color="auto"/>
                    <w:left w:val="none" w:sz="0" w:space="0" w:color="auto"/>
                    <w:bottom w:val="none" w:sz="0" w:space="0" w:color="auto"/>
                    <w:right w:val="none" w:sz="0" w:space="0" w:color="auto"/>
                  </w:divBdr>
                  <w:divsChild>
                    <w:div w:id="2028671765">
                      <w:marLeft w:val="0"/>
                      <w:marRight w:val="0"/>
                      <w:marTop w:val="0"/>
                      <w:marBottom w:val="0"/>
                      <w:divBdr>
                        <w:top w:val="none" w:sz="0" w:space="0" w:color="auto"/>
                        <w:left w:val="none" w:sz="0" w:space="0" w:color="auto"/>
                        <w:bottom w:val="none" w:sz="0" w:space="0" w:color="auto"/>
                        <w:right w:val="none" w:sz="0" w:space="0" w:color="auto"/>
                      </w:divBdr>
                    </w:div>
                  </w:divsChild>
                </w:div>
                <w:div w:id="1564563687">
                  <w:marLeft w:val="0"/>
                  <w:marRight w:val="0"/>
                  <w:marTop w:val="0"/>
                  <w:marBottom w:val="0"/>
                  <w:divBdr>
                    <w:top w:val="none" w:sz="0" w:space="0" w:color="auto"/>
                    <w:left w:val="none" w:sz="0" w:space="0" w:color="auto"/>
                    <w:bottom w:val="none" w:sz="0" w:space="0" w:color="auto"/>
                    <w:right w:val="none" w:sz="0" w:space="0" w:color="auto"/>
                  </w:divBdr>
                  <w:divsChild>
                    <w:div w:id="829175928">
                      <w:marLeft w:val="0"/>
                      <w:marRight w:val="0"/>
                      <w:marTop w:val="0"/>
                      <w:marBottom w:val="0"/>
                      <w:divBdr>
                        <w:top w:val="none" w:sz="0" w:space="0" w:color="auto"/>
                        <w:left w:val="none" w:sz="0" w:space="0" w:color="auto"/>
                        <w:bottom w:val="none" w:sz="0" w:space="0" w:color="auto"/>
                        <w:right w:val="none" w:sz="0" w:space="0" w:color="auto"/>
                      </w:divBdr>
                    </w:div>
                  </w:divsChild>
                </w:div>
                <w:div w:id="2093551537">
                  <w:marLeft w:val="0"/>
                  <w:marRight w:val="0"/>
                  <w:marTop w:val="0"/>
                  <w:marBottom w:val="0"/>
                  <w:divBdr>
                    <w:top w:val="none" w:sz="0" w:space="0" w:color="auto"/>
                    <w:left w:val="none" w:sz="0" w:space="0" w:color="auto"/>
                    <w:bottom w:val="none" w:sz="0" w:space="0" w:color="auto"/>
                    <w:right w:val="none" w:sz="0" w:space="0" w:color="auto"/>
                  </w:divBdr>
                  <w:divsChild>
                    <w:div w:id="666325838">
                      <w:marLeft w:val="0"/>
                      <w:marRight w:val="0"/>
                      <w:marTop w:val="0"/>
                      <w:marBottom w:val="0"/>
                      <w:divBdr>
                        <w:top w:val="none" w:sz="0" w:space="0" w:color="auto"/>
                        <w:left w:val="none" w:sz="0" w:space="0" w:color="auto"/>
                        <w:bottom w:val="none" w:sz="0" w:space="0" w:color="auto"/>
                        <w:right w:val="none" w:sz="0" w:space="0" w:color="auto"/>
                      </w:divBdr>
                    </w:div>
                  </w:divsChild>
                </w:div>
                <w:div w:id="208305512">
                  <w:marLeft w:val="0"/>
                  <w:marRight w:val="0"/>
                  <w:marTop w:val="0"/>
                  <w:marBottom w:val="0"/>
                  <w:divBdr>
                    <w:top w:val="none" w:sz="0" w:space="0" w:color="auto"/>
                    <w:left w:val="none" w:sz="0" w:space="0" w:color="auto"/>
                    <w:bottom w:val="none" w:sz="0" w:space="0" w:color="auto"/>
                    <w:right w:val="none" w:sz="0" w:space="0" w:color="auto"/>
                  </w:divBdr>
                  <w:divsChild>
                    <w:div w:id="149030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3137080">
          <w:marLeft w:val="0"/>
          <w:marRight w:val="0"/>
          <w:marTop w:val="0"/>
          <w:marBottom w:val="0"/>
          <w:divBdr>
            <w:top w:val="none" w:sz="0" w:space="0" w:color="auto"/>
            <w:left w:val="none" w:sz="0" w:space="0" w:color="auto"/>
            <w:bottom w:val="none" w:sz="0" w:space="0" w:color="auto"/>
            <w:right w:val="none" w:sz="0" w:space="0" w:color="auto"/>
          </w:divBdr>
          <w:divsChild>
            <w:div w:id="690952287">
              <w:marLeft w:val="0"/>
              <w:marRight w:val="0"/>
              <w:marTop w:val="0"/>
              <w:marBottom w:val="0"/>
              <w:divBdr>
                <w:top w:val="none" w:sz="0" w:space="0" w:color="auto"/>
                <w:left w:val="none" w:sz="0" w:space="0" w:color="auto"/>
                <w:bottom w:val="none" w:sz="0" w:space="0" w:color="auto"/>
                <w:right w:val="none" w:sz="0" w:space="0" w:color="auto"/>
              </w:divBdr>
              <w:divsChild>
                <w:div w:id="781728009">
                  <w:marLeft w:val="0"/>
                  <w:marRight w:val="0"/>
                  <w:marTop w:val="0"/>
                  <w:marBottom w:val="0"/>
                  <w:divBdr>
                    <w:top w:val="none" w:sz="0" w:space="0" w:color="auto"/>
                    <w:left w:val="none" w:sz="0" w:space="0" w:color="auto"/>
                    <w:bottom w:val="none" w:sz="0" w:space="0" w:color="auto"/>
                    <w:right w:val="none" w:sz="0" w:space="0" w:color="auto"/>
                  </w:divBdr>
                </w:div>
              </w:divsChild>
            </w:div>
            <w:div w:id="725568587">
              <w:marLeft w:val="0"/>
              <w:marRight w:val="0"/>
              <w:marTop w:val="0"/>
              <w:marBottom w:val="0"/>
              <w:divBdr>
                <w:top w:val="none" w:sz="0" w:space="0" w:color="auto"/>
                <w:left w:val="none" w:sz="0" w:space="0" w:color="auto"/>
                <w:bottom w:val="none" w:sz="0" w:space="0" w:color="auto"/>
                <w:right w:val="none" w:sz="0" w:space="0" w:color="auto"/>
              </w:divBdr>
              <w:divsChild>
                <w:div w:id="213935029">
                  <w:marLeft w:val="0"/>
                  <w:marRight w:val="0"/>
                  <w:marTop w:val="0"/>
                  <w:marBottom w:val="0"/>
                  <w:divBdr>
                    <w:top w:val="none" w:sz="0" w:space="0" w:color="auto"/>
                    <w:left w:val="none" w:sz="0" w:space="0" w:color="auto"/>
                    <w:bottom w:val="none" w:sz="0" w:space="0" w:color="auto"/>
                    <w:right w:val="none" w:sz="0" w:space="0" w:color="auto"/>
                  </w:divBdr>
                </w:div>
              </w:divsChild>
            </w:div>
            <w:div w:id="1111433258">
              <w:marLeft w:val="0"/>
              <w:marRight w:val="0"/>
              <w:marTop w:val="0"/>
              <w:marBottom w:val="0"/>
              <w:divBdr>
                <w:top w:val="none" w:sz="0" w:space="0" w:color="auto"/>
                <w:left w:val="none" w:sz="0" w:space="0" w:color="auto"/>
                <w:bottom w:val="none" w:sz="0" w:space="0" w:color="auto"/>
                <w:right w:val="none" w:sz="0" w:space="0" w:color="auto"/>
              </w:divBdr>
              <w:divsChild>
                <w:div w:id="1988590482">
                  <w:marLeft w:val="0"/>
                  <w:marRight w:val="0"/>
                  <w:marTop w:val="0"/>
                  <w:marBottom w:val="0"/>
                  <w:divBdr>
                    <w:top w:val="none" w:sz="0" w:space="0" w:color="auto"/>
                    <w:left w:val="none" w:sz="0" w:space="0" w:color="auto"/>
                    <w:bottom w:val="none" w:sz="0" w:space="0" w:color="auto"/>
                    <w:right w:val="none" w:sz="0" w:space="0" w:color="auto"/>
                  </w:divBdr>
                </w:div>
              </w:divsChild>
            </w:div>
            <w:div w:id="737751395">
              <w:marLeft w:val="0"/>
              <w:marRight w:val="0"/>
              <w:marTop w:val="0"/>
              <w:marBottom w:val="0"/>
              <w:divBdr>
                <w:top w:val="none" w:sz="0" w:space="0" w:color="auto"/>
                <w:left w:val="none" w:sz="0" w:space="0" w:color="auto"/>
                <w:bottom w:val="none" w:sz="0" w:space="0" w:color="auto"/>
                <w:right w:val="none" w:sz="0" w:space="0" w:color="auto"/>
              </w:divBdr>
              <w:divsChild>
                <w:div w:id="25575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124829">
          <w:marLeft w:val="0"/>
          <w:marRight w:val="0"/>
          <w:marTop w:val="0"/>
          <w:marBottom w:val="0"/>
          <w:divBdr>
            <w:top w:val="none" w:sz="0" w:space="0" w:color="auto"/>
            <w:left w:val="none" w:sz="0" w:space="0" w:color="auto"/>
            <w:bottom w:val="none" w:sz="0" w:space="0" w:color="auto"/>
            <w:right w:val="none" w:sz="0" w:space="0" w:color="auto"/>
          </w:divBdr>
          <w:divsChild>
            <w:div w:id="1110004272">
              <w:marLeft w:val="0"/>
              <w:marRight w:val="0"/>
              <w:marTop w:val="0"/>
              <w:marBottom w:val="0"/>
              <w:divBdr>
                <w:top w:val="none" w:sz="0" w:space="0" w:color="auto"/>
                <w:left w:val="none" w:sz="0" w:space="0" w:color="auto"/>
                <w:bottom w:val="none" w:sz="0" w:space="0" w:color="auto"/>
                <w:right w:val="none" w:sz="0" w:space="0" w:color="auto"/>
              </w:divBdr>
              <w:divsChild>
                <w:div w:id="1634477370">
                  <w:marLeft w:val="0"/>
                  <w:marRight w:val="0"/>
                  <w:marTop w:val="0"/>
                  <w:marBottom w:val="0"/>
                  <w:divBdr>
                    <w:top w:val="none" w:sz="0" w:space="0" w:color="auto"/>
                    <w:left w:val="none" w:sz="0" w:space="0" w:color="auto"/>
                    <w:bottom w:val="none" w:sz="0" w:space="0" w:color="auto"/>
                    <w:right w:val="none" w:sz="0" w:space="0" w:color="auto"/>
                  </w:divBdr>
                </w:div>
              </w:divsChild>
            </w:div>
            <w:div w:id="2065761992">
              <w:marLeft w:val="0"/>
              <w:marRight w:val="0"/>
              <w:marTop w:val="0"/>
              <w:marBottom w:val="0"/>
              <w:divBdr>
                <w:top w:val="none" w:sz="0" w:space="0" w:color="auto"/>
                <w:left w:val="none" w:sz="0" w:space="0" w:color="auto"/>
                <w:bottom w:val="none" w:sz="0" w:space="0" w:color="auto"/>
                <w:right w:val="none" w:sz="0" w:space="0" w:color="auto"/>
              </w:divBdr>
              <w:divsChild>
                <w:div w:id="771898268">
                  <w:marLeft w:val="0"/>
                  <w:marRight w:val="0"/>
                  <w:marTop w:val="0"/>
                  <w:marBottom w:val="0"/>
                  <w:divBdr>
                    <w:top w:val="none" w:sz="0" w:space="0" w:color="auto"/>
                    <w:left w:val="none" w:sz="0" w:space="0" w:color="auto"/>
                    <w:bottom w:val="none" w:sz="0" w:space="0" w:color="auto"/>
                    <w:right w:val="none" w:sz="0" w:space="0" w:color="auto"/>
                  </w:divBdr>
                </w:div>
              </w:divsChild>
            </w:div>
            <w:div w:id="847597611">
              <w:marLeft w:val="0"/>
              <w:marRight w:val="0"/>
              <w:marTop w:val="0"/>
              <w:marBottom w:val="0"/>
              <w:divBdr>
                <w:top w:val="none" w:sz="0" w:space="0" w:color="auto"/>
                <w:left w:val="none" w:sz="0" w:space="0" w:color="auto"/>
                <w:bottom w:val="none" w:sz="0" w:space="0" w:color="auto"/>
                <w:right w:val="none" w:sz="0" w:space="0" w:color="auto"/>
              </w:divBdr>
              <w:divsChild>
                <w:div w:id="584193520">
                  <w:marLeft w:val="0"/>
                  <w:marRight w:val="0"/>
                  <w:marTop w:val="0"/>
                  <w:marBottom w:val="0"/>
                  <w:divBdr>
                    <w:top w:val="none" w:sz="0" w:space="0" w:color="auto"/>
                    <w:left w:val="none" w:sz="0" w:space="0" w:color="auto"/>
                    <w:bottom w:val="none" w:sz="0" w:space="0" w:color="auto"/>
                    <w:right w:val="none" w:sz="0" w:space="0" w:color="auto"/>
                  </w:divBdr>
                </w:div>
              </w:divsChild>
            </w:div>
            <w:div w:id="1672683164">
              <w:marLeft w:val="0"/>
              <w:marRight w:val="0"/>
              <w:marTop w:val="0"/>
              <w:marBottom w:val="0"/>
              <w:divBdr>
                <w:top w:val="none" w:sz="0" w:space="0" w:color="auto"/>
                <w:left w:val="none" w:sz="0" w:space="0" w:color="auto"/>
                <w:bottom w:val="none" w:sz="0" w:space="0" w:color="auto"/>
                <w:right w:val="none" w:sz="0" w:space="0" w:color="auto"/>
              </w:divBdr>
              <w:divsChild>
                <w:div w:id="738527262">
                  <w:marLeft w:val="0"/>
                  <w:marRight w:val="0"/>
                  <w:marTop w:val="0"/>
                  <w:marBottom w:val="0"/>
                  <w:divBdr>
                    <w:top w:val="none" w:sz="0" w:space="0" w:color="auto"/>
                    <w:left w:val="none" w:sz="0" w:space="0" w:color="auto"/>
                    <w:bottom w:val="none" w:sz="0" w:space="0" w:color="auto"/>
                    <w:right w:val="none" w:sz="0" w:space="0" w:color="auto"/>
                  </w:divBdr>
                </w:div>
              </w:divsChild>
            </w:div>
            <w:div w:id="452481305">
              <w:marLeft w:val="0"/>
              <w:marRight w:val="0"/>
              <w:marTop w:val="0"/>
              <w:marBottom w:val="0"/>
              <w:divBdr>
                <w:top w:val="none" w:sz="0" w:space="0" w:color="auto"/>
                <w:left w:val="none" w:sz="0" w:space="0" w:color="auto"/>
                <w:bottom w:val="none" w:sz="0" w:space="0" w:color="auto"/>
                <w:right w:val="none" w:sz="0" w:space="0" w:color="auto"/>
              </w:divBdr>
              <w:divsChild>
                <w:div w:id="1618759854">
                  <w:marLeft w:val="0"/>
                  <w:marRight w:val="0"/>
                  <w:marTop w:val="0"/>
                  <w:marBottom w:val="0"/>
                  <w:divBdr>
                    <w:top w:val="none" w:sz="0" w:space="0" w:color="auto"/>
                    <w:left w:val="none" w:sz="0" w:space="0" w:color="auto"/>
                    <w:bottom w:val="none" w:sz="0" w:space="0" w:color="auto"/>
                    <w:right w:val="none" w:sz="0" w:space="0" w:color="auto"/>
                  </w:divBdr>
                  <w:divsChild>
                    <w:div w:id="1724525036">
                      <w:marLeft w:val="0"/>
                      <w:marRight w:val="0"/>
                      <w:marTop w:val="0"/>
                      <w:marBottom w:val="0"/>
                      <w:divBdr>
                        <w:top w:val="none" w:sz="0" w:space="0" w:color="auto"/>
                        <w:left w:val="none" w:sz="0" w:space="0" w:color="auto"/>
                        <w:bottom w:val="none" w:sz="0" w:space="0" w:color="auto"/>
                        <w:right w:val="none" w:sz="0" w:space="0" w:color="auto"/>
                      </w:divBdr>
                    </w:div>
                  </w:divsChild>
                </w:div>
                <w:div w:id="2077973043">
                  <w:marLeft w:val="0"/>
                  <w:marRight w:val="0"/>
                  <w:marTop w:val="0"/>
                  <w:marBottom w:val="0"/>
                  <w:divBdr>
                    <w:top w:val="none" w:sz="0" w:space="0" w:color="auto"/>
                    <w:left w:val="none" w:sz="0" w:space="0" w:color="auto"/>
                    <w:bottom w:val="none" w:sz="0" w:space="0" w:color="auto"/>
                    <w:right w:val="none" w:sz="0" w:space="0" w:color="auto"/>
                  </w:divBdr>
                  <w:divsChild>
                    <w:div w:id="1394962610">
                      <w:marLeft w:val="0"/>
                      <w:marRight w:val="0"/>
                      <w:marTop w:val="0"/>
                      <w:marBottom w:val="0"/>
                      <w:divBdr>
                        <w:top w:val="none" w:sz="0" w:space="0" w:color="auto"/>
                        <w:left w:val="none" w:sz="0" w:space="0" w:color="auto"/>
                        <w:bottom w:val="none" w:sz="0" w:space="0" w:color="auto"/>
                        <w:right w:val="none" w:sz="0" w:space="0" w:color="auto"/>
                      </w:divBdr>
                    </w:div>
                  </w:divsChild>
                </w:div>
                <w:div w:id="599604733">
                  <w:marLeft w:val="0"/>
                  <w:marRight w:val="0"/>
                  <w:marTop w:val="0"/>
                  <w:marBottom w:val="0"/>
                  <w:divBdr>
                    <w:top w:val="none" w:sz="0" w:space="0" w:color="auto"/>
                    <w:left w:val="none" w:sz="0" w:space="0" w:color="auto"/>
                    <w:bottom w:val="none" w:sz="0" w:space="0" w:color="auto"/>
                    <w:right w:val="none" w:sz="0" w:space="0" w:color="auto"/>
                  </w:divBdr>
                  <w:divsChild>
                    <w:div w:id="206131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2371023">
          <w:marLeft w:val="0"/>
          <w:marRight w:val="0"/>
          <w:marTop w:val="0"/>
          <w:marBottom w:val="0"/>
          <w:divBdr>
            <w:top w:val="none" w:sz="0" w:space="0" w:color="auto"/>
            <w:left w:val="none" w:sz="0" w:space="0" w:color="auto"/>
            <w:bottom w:val="none" w:sz="0" w:space="0" w:color="auto"/>
            <w:right w:val="none" w:sz="0" w:space="0" w:color="auto"/>
          </w:divBdr>
          <w:divsChild>
            <w:div w:id="422843586">
              <w:marLeft w:val="0"/>
              <w:marRight w:val="0"/>
              <w:marTop w:val="0"/>
              <w:marBottom w:val="0"/>
              <w:divBdr>
                <w:top w:val="none" w:sz="0" w:space="0" w:color="auto"/>
                <w:left w:val="none" w:sz="0" w:space="0" w:color="auto"/>
                <w:bottom w:val="none" w:sz="0" w:space="0" w:color="auto"/>
                <w:right w:val="none" w:sz="0" w:space="0" w:color="auto"/>
              </w:divBdr>
              <w:divsChild>
                <w:div w:id="1865096231">
                  <w:marLeft w:val="0"/>
                  <w:marRight w:val="0"/>
                  <w:marTop w:val="0"/>
                  <w:marBottom w:val="0"/>
                  <w:divBdr>
                    <w:top w:val="none" w:sz="0" w:space="0" w:color="auto"/>
                    <w:left w:val="none" w:sz="0" w:space="0" w:color="auto"/>
                    <w:bottom w:val="none" w:sz="0" w:space="0" w:color="auto"/>
                    <w:right w:val="none" w:sz="0" w:space="0" w:color="auto"/>
                  </w:divBdr>
                </w:div>
              </w:divsChild>
            </w:div>
            <w:div w:id="130097372">
              <w:marLeft w:val="0"/>
              <w:marRight w:val="0"/>
              <w:marTop w:val="0"/>
              <w:marBottom w:val="0"/>
              <w:divBdr>
                <w:top w:val="none" w:sz="0" w:space="0" w:color="auto"/>
                <w:left w:val="none" w:sz="0" w:space="0" w:color="auto"/>
                <w:bottom w:val="none" w:sz="0" w:space="0" w:color="auto"/>
                <w:right w:val="none" w:sz="0" w:space="0" w:color="auto"/>
              </w:divBdr>
              <w:divsChild>
                <w:div w:id="1894390739">
                  <w:marLeft w:val="0"/>
                  <w:marRight w:val="0"/>
                  <w:marTop w:val="0"/>
                  <w:marBottom w:val="0"/>
                  <w:divBdr>
                    <w:top w:val="none" w:sz="0" w:space="0" w:color="auto"/>
                    <w:left w:val="none" w:sz="0" w:space="0" w:color="auto"/>
                    <w:bottom w:val="none" w:sz="0" w:space="0" w:color="auto"/>
                    <w:right w:val="none" w:sz="0" w:space="0" w:color="auto"/>
                  </w:divBdr>
                </w:div>
              </w:divsChild>
            </w:div>
            <w:div w:id="1137180988">
              <w:marLeft w:val="0"/>
              <w:marRight w:val="0"/>
              <w:marTop w:val="0"/>
              <w:marBottom w:val="0"/>
              <w:divBdr>
                <w:top w:val="none" w:sz="0" w:space="0" w:color="auto"/>
                <w:left w:val="none" w:sz="0" w:space="0" w:color="auto"/>
                <w:bottom w:val="none" w:sz="0" w:space="0" w:color="auto"/>
                <w:right w:val="none" w:sz="0" w:space="0" w:color="auto"/>
              </w:divBdr>
              <w:divsChild>
                <w:div w:id="448822853">
                  <w:marLeft w:val="0"/>
                  <w:marRight w:val="0"/>
                  <w:marTop w:val="0"/>
                  <w:marBottom w:val="0"/>
                  <w:divBdr>
                    <w:top w:val="none" w:sz="0" w:space="0" w:color="auto"/>
                    <w:left w:val="none" w:sz="0" w:space="0" w:color="auto"/>
                    <w:bottom w:val="none" w:sz="0" w:space="0" w:color="auto"/>
                    <w:right w:val="none" w:sz="0" w:space="0" w:color="auto"/>
                  </w:divBdr>
                </w:div>
              </w:divsChild>
            </w:div>
            <w:div w:id="641038186">
              <w:marLeft w:val="0"/>
              <w:marRight w:val="0"/>
              <w:marTop w:val="0"/>
              <w:marBottom w:val="0"/>
              <w:divBdr>
                <w:top w:val="none" w:sz="0" w:space="0" w:color="auto"/>
                <w:left w:val="none" w:sz="0" w:space="0" w:color="auto"/>
                <w:bottom w:val="none" w:sz="0" w:space="0" w:color="auto"/>
                <w:right w:val="none" w:sz="0" w:space="0" w:color="auto"/>
              </w:divBdr>
              <w:divsChild>
                <w:div w:id="1512256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3465473">
      <w:bodyDiv w:val="1"/>
      <w:marLeft w:val="0"/>
      <w:marRight w:val="0"/>
      <w:marTop w:val="0"/>
      <w:marBottom w:val="0"/>
      <w:divBdr>
        <w:top w:val="none" w:sz="0" w:space="0" w:color="auto"/>
        <w:left w:val="none" w:sz="0" w:space="0" w:color="auto"/>
        <w:bottom w:val="none" w:sz="0" w:space="0" w:color="auto"/>
        <w:right w:val="none" w:sz="0" w:space="0" w:color="auto"/>
      </w:divBdr>
    </w:div>
    <w:div w:id="1044133078">
      <w:bodyDiv w:val="1"/>
      <w:marLeft w:val="0"/>
      <w:marRight w:val="0"/>
      <w:marTop w:val="0"/>
      <w:marBottom w:val="0"/>
      <w:divBdr>
        <w:top w:val="none" w:sz="0" w:space="0" w:color="auto"/>
        <w:left w:val="none" w:sz="0" w:space="0" w:color="auto"/>
        <w:bottom w:val="none" w:sz="0" w:space="0" w:color="auto"/>
        <w:right w:val="none" w:sz="0" w:space="0" w:color="auto"/>
      </w:divBdr>
      <w:divsChild>
        <w:div w:id="973948695">
          <w:marLeft w:val="0"/>
          <w:marRight w:val="0"/>
          <w:marTop w:val="0"/>
          <w:marBottom w:val="0"/>
          <w:divBdr>
            <w:top w:val="none" w:sz="0" w:space="0" w:color="auto"/>
            <w:left w:val="none" w:sz="0" w:space="0" w:color="auto"/>
            <w:bottom w:val="none" w:sz="0" w:space="0" w:color="auto"/>
            <w:right w:val="none" w:sz="0" w:space="0" w:color="auto"/>
          </w:divBdr>
        </w:div>
        <w:div w:id="629750703">
          <w:marLeft w:val="0"/>
          <w:marRight w:val="0"/>
          <w:marTop w:val="0"/>
          <w:marBottom w:val="0"/>
          <w:divBdr>
            <w:top w:val="none" w:sz="0" w:space="0" w:color="auto"/>
            <w:left w:val="none" w:sz="0" w:space="0" w:color="auto"/>
            <w:bottom w:val="none" w:sz="0" w:space="0" w:color="auto"/>
            <w:right w:val="none" w:sz="0" w:space="0" w:color="auto"/>
          </w:divBdr>
          <w:divsChild>
            <w:div w:id="926959888">
              <w:marLeft w:val="0"/>
              <w:marRight w:val="0"/>
              <w:marTop w:val="0"/>
              <w:marBottom w:val="0"/>
              <w:divBdr>
                <w:top w:val="none" w:sz="0" w:space="0" w:color="auto"/>
                <w:left w:val="none" w:sz="0" w:space="0" w:color="auto"/>
                <w:bottom w:val="none" w:sz="0" w:space="0" w:color="auto"/>
                <w:right w:val="none" w:sz="0" w:space="0" w:color="auto"/>
              </w:divBdr>
              <w:divsChild>
                <w:div w:id="380255247">
                  <w:marLeft w:val="0"/>
                  <w:marRight w:val="0"/>
                  <w:marTop w:val="0"/>
                  <w:marBottom w:val="0"/>
                  <w:divBdr>
                    <w:top w:val="none" w:sz="0" w:space="0" w:color="auto"/>
                    <w:left w:val="none" w:sz="0" w:space="0" w:color="auto"/>
                    <w:bottom w:val="none" w:sz="0" w:space="0" w:color="auto"/>
                    <w:right w:val="none" w:sz="0" w:space="0" w:color="auto"/>
                  </w:divBdr>
                  <w:divsChild>
                    <w:div w:id="1193958271">
                      <w:marLeft w:val="0"/>
                      <w:marRight w:val="0"/>
                      <w:marTop w:val="0"/>
                      <w:marBottom w:val="0"/>
                      <w:divBdr>
                        <w:top w:val="none" w:sz="0" w:space="0" w:color="auto"/>
                        <w:left w:val="none" w:sz="0" w:space="0" w:color="auto"/>
                        <w:bottom w:val="none" w:sz="0" w:space="0" w:color="auto"/>
                        <w:right w:val="none" w:sz="0" w:space="0" w:color="auto"/>
                      </w:divBdr>
                    </w:div>
                    <w:div w:id="1022976712">
                      <w:marLeft w:val="0"/>
                      <w:marRight w:val="0"/>
                      <w:marTop w:val="0"/>
                      <w:marBottom w:val="0"/>
                      <w:divBdr>
                        <w:top w:val="none" w:sz="0" w:space="0" w:color="auto"/>
                        <w:left w:val="none" w:sz="0" w:space="0" w:color="auto"/>
                        <w:bottom w:val="none" w:sz="0" w:space="0" w:color="auto"/>
                        <w:right w:val="none" w:sz="0" w:space="0" w:color="auto"/>
                      </w:divBdr>
                    </w:div>
                    <w:div w:id="451441616">
                      <w:marLeft w:val="0"/>
                      <w:marRight w:val="0"/>
                      <w:marTop w:val="0"/>
                      <w:marBottom w:val="0"/>
                      <w:divBdr>
                        <w:top w:val="none" w:sz="0" w:space="0" w:color="auto"/>
                        <w:left w:val="none" w:sz="0" w:space="0" w:color="auto"/>
                        <w:bottom w:val="none" w:sz="0" w:space="0" w:color="auto"/>
                        <w:right w:val="none" w:sz="0" w:space="0" w:color="auto"/>
                      </w:divBdr>
                      <w:divsChild>
                        <w:div w:id="1132282578">
                          <w:marLeft w:val="0"/>
                          <w:marRight w:val="0"/>
                          <w:marTop w:val="0"/>
                          <w:marBottom w:val="0"/>
                          <w:divBdr>
                            <w:top w:val="none" w:sz="0" w:space="0" w:color="auto"/>
                            <w:left w:val="none" w:sz="0" w:space="0" w:color="auto"/>
                            <w:bottom w:val="none" w:sz="0" w:space="0" w:color="auto"/>
                            <w:right w:val="none" w:sz="0" w:space="0" w:color="auto"/>
                          </w:divBdr>
                        </w:div>
                        <w:div w:id="213116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0399650">
              <w:marLeft w:val="0"/>
              <w:marRight w:val="0"/>
              <w:marTop w:val="0"/>
              <w:marBottom w:val="0"/>
              <w:divBdr>
                <w:top w:val="none" w:sz="0" w:space="0" w:color="auto"/>
                <w:left w:val="none" w:sz="0" w:space="0" w:color="auto"/>
                <w:bottom w:val="none" w:sz="0" w:space="0" w:color="auto"/>
                <w:right w:val="none" w:sz="0" w:space="0" w:color="auto"/>
              </w:divBdr>
              <w:divsChild>
                <w:div w:id="1336302151">
                  <w:marLeft w:val="0"/>
                  <w:marRight w:val="0"/>
                  <w:marTop w:val="0"/>
                  <w:marBottom w:val="0"/>
                  <w:divBdr>
                    <w:top w:val="none" w:sz="0" w:space="0" w:color="auto"/>
                    <w:left w:val="none" w:sz="0" w:space="0" w:color="auto"/>
                    <w:bottom w:val="none" w:sz="0" w:space="0" w:color="auto"/>
                    <w:right w:val="none" w:sz="0" w:space="0" w:color="auto"/>
                  </w:divBdr>
                  <w:divsChild>
                    <w:div w:id="2114472768">
                      <w:marLeft w:val="0"/>
                      <w:marRight w:val="0"/>
                      <w:marTop w:val="0"/>
                      <w:marBottom w:val="0"/>
                      <w:divBdr>
                        <w:top w:val="none" w:sz="0" w:space="0" w:color="auto"/>
                        <w:left w:val="none" w:sz="0" w:space="0" w:color="auto"/>
                        <w:bottom w:val="none" w:sz="0" w:space="0" w:color="auto"/>
                        <w:right w:val="none" w:sz="0" w:space="0" w:color="auto"/>
                      </w:divBdr>
                    </w:div>
                    <w:div w:id="1898122838">
                      <w:marLeft w:val="0"/>
                      <w:marRight w:val="0"/>
                      <w:marTop w:val="0"/>
                      <w:marBottom w:val="0"/>
                      <w:divBdr>
                        <w:top w:val="none" w:sz="0" w:space="0" w:color="auto"/>
                        <w:left w:val="none" w:sz="0" w:space="0" w:color="auto"/>
                        <w:bottom w:val="none" w:sz="0" w:space="0" w:color="auto"/>
                        <w:right w:val="none" w:sz="0" w:space="0" w:color="auto"/>
                      </w:divBdr>
                    </w:div>
                    <w:div w:id="2053142795">
                      <w:marLeft w:val="0"/>
                      <w:marRight w:val="0"/>
                      <w:marTop w:val="0"/>
                      <w:marBottom w:val="0"/>
                      <w:divBdr>
                        <w:top w:val="none" w:sz="0" w:space="0" w:color="auto"/>
                        <w:left w:val="none" w:sz="0" w:space="0" w:color="auto"/>
                        <w:bottom w:val="none" w:sz="0" w:space="0" w:color="auto"/>
                        <w:right w:val="none" w:sz="0" w:space="0" w:color="auto"/>
                      </w:divBdr>
                    </w:div>
                    <w:div w:id="1790203715">
                      <w:marLeft w:val="0"/>
                      <w:marRight w:val="0"/>
                      <w:marTop w:val="0"/>
                      <w:marBottom w:val="0"/>
                      <w:divBdr>
                        <w:top w:val="none" w:sz="0" w:space="0" w:color="auto"/>
                        <w:left w:val="none" w:sz="0" w:space="0" w:color="auto"/>
                        <w:bottom w:val="none" w:sz="0" w:space="0" w:color="auto"/>
                        <w:right w:val="none" w:sz="0" w:space="0" w:color="auto"/>
                      </w:divBdr>
                      <w:divsChild>
                        <w:div w:id="1062338859">
                          <w:marLeft w:val="0"/>
                          <w:marRight w:val="0"/>
                          <w:marTop w:val="0"/>
                          <w:marBottom w:val="0"/>
                          <w:divBdr>
                            <w:top w:val="none" w:sz="0" w:space="0" w:color="auto"/>
                            <w:left w:val="none" w:sz="0" w:space="0" w:color="auto"/>
                            <w:bottom w:val="none" w:sz="0" w:space="0" w:color="auto"/>
                            <w:right w:val="none" w:sz="0" w:space="0" w:color="auto"/>
                          </w:divBdr>
                        </w:div>
                        <w:div w:id="1464617198">
                          <w:marLeft w:val="0"/>
                          <w:marRight w:val="0"/>
                          <w:marTop w:val="0"/>
                          <w:marBottom w:val="0"/>
                          <w:divBdr>
                            <w:top w:val="none" w:sz="0" w:space="0" w:color="auto"/>
                            <w:left w:val="none" w:sz="0" w:space="0" w:color="auto"/>
                            <w:bottom w:val="none" w:sz="0" w:space="0" w:color="auto"/>
                            <w:right w:val="none" w:sz="0" w:space="0" w:color="auto"/>
                          </w:divBdr>
                        </w:div>
                        <w:div w:id="1639798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9729303">
              <w:blockQuote w:val="1"/>
              <w:marLeft w:val="720"/>
              <w:marRight w:val="720"/>
              <w:marTop w:val="0"/>
              <w:marBottom w:val="0"/>
              <w:divBdr>
                <w:top w:val="none" w:sz="0" w:space="0" w:color="auto"/>
                <w:left w:val="none" w:sz="0" w:space="0" w:color="auto"/>
                <w:bottom w:val="none" w:sz="0" w:space="0" w:color="auto"/>
                <w:right w:val="none" w:sz="0" w:space="0" w:color="auto"/>
              </w:divBdr>
            </w:div>
            <w:div w:id="1316687580">
              <w:blockQuote w:val="1"/>
              <w:marLeft w:val="720"/>
              <w:marRight w:val="720"/>
              <w:marTop w:val="0"/>
              <w:marBottom w:val="0"/>
              <w:divBdr>
                <w:top w:val="none" w:sz="0" w:space="0" w:color="auto"/>
                <w:left w:val="none" w:sz="0" w:space="0" w:color="auto"/>
                <w:bottom w:val="none" w:sz="0" w:space="0" w:color="auto"/>
                <w:right w:val="none" w:sz="0" w:space="0" w:color="auto"/>
              </w:divBdr>
            </w:div>
            <w:div w:id="234323938">
              <w:blockQuote w:val="1"/>
              <w:marLeft w:val="720"/>
              <w:marRight w:val="720"/>
              <w:marTop w:val="0"/>
              <w:marBottom w:val="0"/>
              <w:divBdr>
                <w:top w:val="none" w:sz="0" w:space="0" w:color="auto"/>
                <w:left w:val="none" w:sz="0" w:space="0" w:color="auto"/>
                <w:bottom w:val="none" w:sz="0" w:space="0" w:color="auto"/>
                <w:right w:val="none" w:sz="0" w:space="0" w:color="auto"/>
              </w:divBdr>
            </w:div>
            <w:div w:id="790588081">
              <w:marLeft w:val="0"/>
              <w:marRight w:val="0"/>
              <w:marTop w:val="0"/>
              <w:marBottom w:val="0"/>
              <w:divBdr>
                <w:top w:val="none" w:sz="0" w:space="0" w:color="auto"/>
                <w:left w:val="none" w:sz="0" w:space="0" w:color="auto"/>
                <w:bottom w:val="none" w:sz="0" w:space="0" w:color="auto"/>
                <w:right w:val="none" w:sz="0" w:space="0" w:color="auto"/>
              </w:divBdr>
              <w:divsChild>
                <w:div w:id="1865485477">
                  <w:marLeft w:val="0"/>
                  <w:marRight w:val="0"/>
                  <w:marTop w:val="0"/>
                  <w:marBottom w:val="0"/>
                  <w:divBdr>
                    <w:top w:val="none" w:sz="0" w:space="0" w:color="auto"/>
                    <w:left w:val="none" w:sz="0" w:space="0" w:color="auto"/>
                    <w:bottom w:val="none" w:sz="0" w:space="0" w:color="auto"/>
                    <w:right w:val="none" w:sz="0" w:space="0" w:color="auto"/>
                  </w:divBdr>
                  <w:divsChild>
                    <w:div w:id="530383463">
                      <w:marLeft w:val="0"/>
                      <w:marRight w:val="0"/>
                      <w:marTop w:val="0"/>
                      <w:marBottom w:val="0"/>
                      <w:divBdr>
                        <w:top w:val="none" w:sz="0" w:space="0" w:color="auto"/>
                        <w:left w:val="none" w:sz="0" w:space="0" w:color="auto"/>
                        <w:bottom w:val="none" w:sz="0" w:space="0" w:color="auto"/>
                        <w:right w:val="none" w:sz="0" w:space="0" w:color="auto"/>
                      </w:divBdr>
                    </w:div>
                    <w:div w:id="867062509">
                      <w:marLeft w:val="0"/>
                      <w:marRight w:val="0"/>
                      <w:marTop w:val="0"/>
                      <w:marBottom w:val="0"/>
                      <w:divBdr>
                        <w:top w:val="none" w:sz="0" w:space="0" w:color="auto"/>
                        <w:left w:val="none" w:sz="0" w:space="0" w:color="auto"/>
                        <w:bottom w:val="none" w:sz="0" w:space="0" w:color="auto"/>
                        <w:right w:val="none" w:sz="0" w:space="0" w:color="auto"/>
                      </w:divBdr>
                    </w:div>
                    <w:div w:id="1912739987">
                      <w:marLeft w:val="0"/>
                      <w:marRight w:val="0"/>
                      <w:marTop w:val="0"/>
                      <w:marBottom w:val="0"/>
                      <w:divBdr>
                        <w:top w:val="none" w:sz="0" w:space="0" w:color="auto"/>
                        <w:left w:val="none" w:sz="0" w:space="0" w:color="auto"/>
                        <w:bottom w:val="none" w:sz="0" w:space="0" w:color="auto"/>
                        <w:right w:val="none" w:sz="0" w:space="0" w:color="auto"/>
                      </w:divBdr>
                    </w:div>
                    <w:div w:id="1434015857">
                      <w:marLeft w:val="0"/>
                      <w:marRight w:val="0"/>
                      <w:marTop w:val="0"/>
                      <w:marBottom w:val="0"/>
                      <w:divBdr>
                        <w:top w:val="none" w:sz="0" w:space="0" w:color="auto"/>
                        <w:left w:val="none" w:sz="0" w:space="0" w:color="auto"/>
                        <w:bottom w:val="none" w:sz="0" w:space="0" w:color="auto"/>
                        <w:right w:val="none" w:sz="0" w:space="0" w:color="auto"/>
                      </w:divBdr>
                    </w:div>
                    <w:div w:id="117571668">
                      <w:marLeft w:val="0"/>
                      <w:marRight w:val="0"/>
                      <w:marTop w:val="0"/>
                      <w:marBottom w:val="0"/>
                      <w:divBdr>
                        <w:top w:val="none" w:sz="0" w:space="0" w:color="auto"/>
                        <w:left w:val="none" w:sz="0" w:space="0" w:color="auto"/>
                        <w:bottom w:val="none" w:sz="0" w:space="0" w:color="auto"/>
                        <w:right w:val="none" w:sz="0" w:space="0" w:color="auto"/>
                      </w:divBdr>
                    </w:div>
                    <w:div w:id="447436051">
                      <w:marLeft w:val="0"/>
                      <w:marRight w:val="0"/>
                      <w:marTop w:val="0"/>
                      <w:marBottom w:val="0"/>
                      <w:divBdr>
                        <w:top w:val="none" w:sz="0" w:space="0" w:color="auto"/>
                        <w:left w:val="none" w:sz="0" w:space="0" w:color="auto"/>
                        <w:bottom w:val="none" w:sz="0" w:space="0" w:color="auto"/>
                        <w:right w:val="none" w:sz="0" w:space="0" w:color="auto"/>
                      </w:divBdr>
                    </w:div>
                    <w:div w:id="1812746734">
                      <w:marLeft w:val="0"/>
                      <w:marRight w:val="0"/>
                      <w:marTop w:val="0"/>
                      <w:marBottom w:val="0"/>
                      <w:divBdr>
                        <w:top w:val="none" w:sz="0" w:space="0" w:color="auto"/>
                        <w:left w:val="none" w:sz="0" w:space="0" w:color="auto"/>
                        <w:bottom w:val="none" w:sz="0" w:space="0" w:color="auto"/>
                        <w:right w:val="none" w:sz="0" w:space="0" w:color="auto"/>
                      </w:divBdr>
                    </w:div>
                    <w:div w:id="786002634">
                      <w:marLeft w:val="0"/>
                      <w:marRight w:val="0"/>
                      <w:marTop w:val="0"/>
                      <w:marBottom w:val="0"/>
                      <w:divBdr>
                        <w:top w:val="none" w:sz="0" w:space="0" w:color="auto"/>
                        <w:left w:val="none" w:sz="0" w:space="0" w:color="auto"/>
                        <w:bottom w:val="none" w:sz="0" w:space="0" w:color="auto"/>
                        <w:right w:val="none" w:sz="0" w:space="0" w:color="auto"/>
                      </w:divBdr>
                      <w:divsChild>
                        <w:div w:id="1147864361">
                          <w:marLeft w:val="0"/>
                          <w:marRight w:val="0"/>
                          <w:marTop w:val="0"/>
                          <w:marBottom w:val="0"/>
                          <w:divBdr>
                            <w:top w:val="none" w:sz="0" w:space="0" w:color="auto"/>
                            <w:left w:val="none" w:sz="0" w:space="0" w:color="auto"/>
                            <w:bottom w:val="none" w:sz="0" w:space="0" w:color="auto"/>
                            <w:right w:val="none" w:sz="0" w:space="0" w:color="auto"/>
                          </w:divBdr>
                        </w:div>
                        <w:div w:id="2023121059">
                          <w:marLeft w:val="0"/>
                          <w:marRight w:val="0"/>
                          <w:marTop w:val="0"/>
                          <w:marBottom w:val="0"/>
                          <w:divBdr>
                            <w:top w:val="none" w:sz="0" w:space="0" w:color="auto"/>
                            <w:left w:val="none" w:sz="0" w:space="0" w:color="auto"/>
                            <w:bottom w:val="none" w:sz="0" w:space="0" w:color="auto"/>
                            <w:right w:val="none" w:sz="0" w:space="0" w:color="auto"/>
                          </w:divBdr>
                        </w:div>
                        <w:div w:id="1827014803">
                          <w:marLeft w:val="0"/>
                          <w:marRight w:val="0"/>
                          <w:marTop w:val="0"/>
                          <w:marBottom w:val="0"/>
                          <w:divBdr>
                            <w:top w:val="none" w:sz="0" w:space="0" w:color="auto"/>
                            <w:left w:val="none" w:sz="0" w:space="0" w:color="auto"/>
                            <w:bottom w:val="none" w:sz="0" w:space="0" w:color="auto"/>
                            <w:right w:val="none" w:sz="0" w:space="0" w:color="auto"/>
                          </w:divBdr>
                        </w:div>
                        <w:div w:id="158887755">
                          <w:marLeft w:val="0"/>
                          <w:marRight w:val="0"/>
                          <w:marTop w:val="0"/>
                          <w:marBottom w:val="0"/>
                          <w:divBdr>
                            <w:top w:val="none" w:sz="0" w:space="0" w:color="auto"/>
                            <w:left w:val="none" w:sz="0" w:space="0" w:color="auto"/>
                            <w:bottom w:val="none" w:sz="0" w:space="0" w:color="auto"/>
                            <w:right w:val="none" w:sz="0" w:space="0" w:color="auto"/>
                          </w:divBdr>
                        </w:div>
                        <w:div w:id="842010686">
                          <w:marLeft w:val="0"/>
                          <w:marRight w:val="0"/>
                          <w:marTop w:val="0"/>
                          <w:marBottom w:val="0"/>
                          <w:divBdr>
                            <w:top w:val="none" w:sz="0" w:space="0" w:color="auto"/>
                            <w:left w:val="none" w:sz="0" w:space="0" w:color="auto"/>
                            <w:bottom w:val="none" w:sz="0" w:space="0" w:color="auto"/>
                            <w:right w:val="none" w:sz="0" w:space="0" w:color="auto"/>
                          </w:divBdr>
                        </w:div>
                        <w:div w:id="930161529">
                          <w:marLeft w:val="0"/>
                          <w:marRight w:val="0"/>
                          <w:marTop w:val="0"/>
                          <w:marBottom w:val="0"/>
                          <w:divBdr>
                            <w:top w:val="none" w:sz="0" w:space="0" w:color="auto"/>
                            <w:left w:val="none" w:sz="0" w:space="0" w:color="auto"/>
                            <w:bottom w:val="none" w:sz="0" w:space="0" w:color="auto"/>
                            <w:right w:val="none" w:sz="0" w:space="0" w:color="auto"/>
                          </w:divBdr>
                        </w:div>
                        <w:div w:id="168605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4369029">
              <w:blockQuote w:val="1"/>
              <w:marLeft w:val="720"/>
              <w:marRight w:val="720"/>
              <w:marTop w:val="0"/>
              <w:marBottom w:val="0"/>
              <w:divBdr>
                <w:top w:val="none" w:sz="0" w:space="0" w:color="auto"/>
                <w:left w:val="none" w:sz="0" w:space="0" w:color="auto"/>
                <w:bottom w:val="none" w:sz="0" w:space="0" w:color="auto"/>
                <w:right w:val="none" w:sz="0" w:space="0" w:color="auto"/>
              </w:divBdr>
            </w:div>
            <w:div w:id="1308363369">
              <w:marLeft w:val="0"/>
              <w:marRight w:val="0"/>
              <w:marTop w:val="0"/>
              <w:marBottom w:val="0"/>
              <w:divBdr>
                <w:top w:val="none" w:sz="0" w:space="0" w:color="auto"/>
                <w:left w:val="none" w:sz="0" w:space="0" w:color="auto"/>
                <w:bottom w:val="none" w:sz="0" w:space="0" w:color="auto"/>
                <w:right w:val="none" w:sz="0" w:space="0" w:color="auto"/>
              </w:divBdr>
              <w:divsChild>
                <w:div w:id="1678582028">
                  <w:marLeft w:val="0"/>
                  <w:marRight w:val="0"/>
                  <w:marTop w:val="0"/>
                  <w:marBottom w:val="0"/>
                  <w:divBdr>
                    <w:top w:val="none" w:sz="0" w:space="0" w:color="auto"/>
                    <w:left w:val="none" w:sz="0" w:space="0" w:color="auto"/>
                    <w:bottom w:val="none" w:sz="0" w:space="0" w:color="auto"/>
                    <w:right w:val="none" w:sz="0" w:space="0" w:color="auto"/>
                  </w:divBdr>
                  <w:divsChild>
                    <w:div w:id="2113237097">
                      <w:marLeft w:val="0"/>
                      <w:marRight w:val="0"/>
                      <w:marTop w:val="0"/>
                      <w:marBottom w:val="0"/>
                      <w:divBdr>
                        <w:top w:val="none" w:sz="0" w:space="0" w:color="auto"/>
                        <w:left w:val="none" w:sz="0" w:space="0" w:color="auto"/>
                        <w:bottom w:val="none" w:sz="0" w:space="0" w:color="auto"/>
                        <w:right w:val="none" w:sz="0" w:space="0" w:color="auto"/>
                      </w:divBdr>
                    </w:div>
                    <w:div w:id="576062542">
                      <w:marLeft w:val="0"/>
                      <w:marRight w:val="0"/>
                      <w:marTop w:val="0"/>
                      <w:marBottom w:val="0"/>
                      <w:divBdr>
                        <w:top w:val="none" w:sz="0" w:space="0" w:color="auto"/>
                        <w:left w:val="none" w:sz="0" w:space="0" w:color="auto"/>
                        <w:bottom w:val="none" w:sz="0" w:space="0" w:color="auto"/>
                        <w:right w:val="none" w:sz="0" w:space="0" w:color="auto"/>
                      </w:divBdr>
                    </w:div>
                    <w:div w:id="688675077">
                      <w:marLeft w:val="0"/>
                      <w:marRight w:val="0"/>
                      <w:marTop w:val="0"/>
                      <w:marBottom w:val="0"/>
                      <w:divBdr>
                        <w:top w:val="none" w:sz="0" w:space="0" w:color="auto"/>
                        <w:left w:val="none" w:sz="0" w:space="0" w:color="auto"/>
                        <w:bottom w:val="none" w:sz="0" w:space="0" w:color="auto"/>
                        <w:right w:val="none" w:sz="0" w:space="0" w:color="auto"/>
                      </w:divBdr>
                    </w:div>
                    <w:div w:id="891697286">
                      <w:marLeft w:val="0"/>
                      <w:marRight w:val="0"/>
                      <w:marTop w:val="0"/>
                      <w:marBottom w:val="0"/>
                      <w:divBdr>
                        <w:top w:val="none" w:sz="0" w:space="0" w:color="auto"/>
                        <w:left w:val="none" w:sz="0" w:space="0" w:color="auto"/>
                        <w:bottom w:val="none" w:sz="0" w:space="0" w:color="auto"/>
                        <w:right w:val="none" w:sz="0" w:space="0" w:color="auto"/>
                      </w:divBdr>
                    </w:div>
                    <w:div w:id="144203390">
                      <w:marLeft w:val="0"/>
                      <w:marRight w:val="0"/>
                      <w:marTop w:val="0"/>
                      <w:marBottom w:val="0"/>
                      <w:divBdr>
                        <w:top w:val="none" w:sz="0" w:space="0" w:color="auto"/>
                        <w:left w:val="none" w:sz="0" w:space="0" w:color="auto"/>
                        <w:bottom w:val="none" w:sz="0" w:space="0" w:color="auto"/>
                        <w:right w:val="none" w:sz="0" w:space="0" w:color="auto"/>
                      </w:divBdr>
                    </w:div>
                    <w:div w:id="508956158">
                      <w:marLeft w:val="0"/>
                      <w:marRight w:val="0"/>
                      <w:marTop w:val="0"/>
                      <w:marBottom w:val="0"/>
                      <w:divBdr>
                        <w:top w:val="none" w:sz="0" w:space="0" w:color="auto"/>
                        <w:left w:val="none" w:sz="0" w:space="0" w:color="auto"/>
                        <w:bottom w:val="none" w:sz="0" w:space="0" w:color="auto"/>
                        <w:right w:val="none" w:sz="0" w:space="0" w:color="auto"/>
                      </w:divBdr>
                    </w:div>
                    <w:div w:id="1220020701">
                      <w:marLeft w:val="0"/>
                      <w:marRight w:val="0"/>
                      <w:marTop w:val="0"/>
                      <w:marBottom w:val="0"/>
                      <w:divBdr>
                        <w:top w:val="none" w:sz="0" w:space="0" w:color="auto"/>
                        <w:left w:val="none" w:sz="0" w:space="0" w:color="auto"/>
                        <w:bottom w:val="none" w:sz="0" w:space="0" w:color="auto"/>
                        <w:right w:val="none" w:sz="0" w:space="0" w:color="auto"/>
                      </w:divBdr>
                    </w:div>
                    <w:div w:id="2125072662">
                      <w:marLeft w:val="0"/>
                      <w:marRight w:val="0"/>
                      <w:marTop w:val="0"/>
                      <w:marBottom w:val="0"/>
                      <w:divBdr>
                        <w:top w:val="none" w:sz="0" w:space="0" w:color="auto"/>
                        <w:left w:val="none" w:sz="0" w:space="0" w:color="auto"/>
                        <w:bottom w:val="none" w:sz="0" w:space="0" w:color="auto"/>
                        <w:right w:val="none" w:sz="0" w:space="0" w:color="auto"/>
                      </w:divBdr>
                    </w:div>
                    <w:div w:id="367071314">
                      <w:marLeft w:val="0"/>
                      <w:marRight w:val="0"/>
                      <w:marTop w:val="0"/>
                      <w:marBottom w:val="0"/>
                      <w:divBdr>
                        <w:top w:val="none" w:sz="0" w:space="0" w:color="auto"/>
                        <w:left w:val="none" w:sz="0" w:space="0" w:color="auto"/>
                        <w:bottom w:val="none" w:sz="0" w:space="0" w:color="auto"/>
                        <w:right w:val="none" w:sz="0" w:space="0" w:color="auto"/>
                      </w:divBdr>
                    </w:div>
                    <w:div w:id="765268136">
                      <w:marLeft w:val="0"/>
                      <w:marRight w:val="0"/>
                      <w:marTop w:val="0"/>
                      <w:marBottom w:val="0"/>
                      <w:divBdr>
                        <w:top w:val="none" w:sz="0" w:space="0" w:color="auto"/>
                        <w:left w:val="none" w:sz="0" w:space="0" w:color="auto"/>
                        <w:bottom w:val="none" w:sz="0" w:space="0" w:color="auto"/>
                        <w:right w:val="none" w:sz="0" w:space="0" w:color="auto"/>
                      </w:divBdr>
                      <w:divsChild>
                        <w:div w:id="967974222">
                          <w:marLeft w:val="0"/>
                          <w:marRight w:val="0"/>
                          <w:marTop w:val="0"/>
                          <w:marBottom w:val="0"/>
                          <w:divBdr>
                            <w:top w:val="none" w:sz="0" w:space="0" w:color="auto"/>
                            <w:left w:val="none" w:sz="0" w:space="0" w:color="auto"/>
                            <w:bottom w:val="none" w:sz="0" w:space="0" w:color="auto"/>
                            <w:right w:val="none" w:sz="0" w:space="0" w:color="auto"/>
                          </w:divBdr>
                        </w:div>
                        <w:div w:id="1405688829">
                          <w:marLeft w:val="0"/>
                          <w:marRight w:val="0"/>
                          <w:marTop w:val="0"/>
                          <w:marBottom w:val="0"/>
                          <w:divBdr>
                            <w:top w:val="none" w:sz="0" w:space="0" w:color="auto"/>
                            <w:left w:val="none" w:sz="0" w:space="0" w:color="auto"/>
                            <w:bottom w:val="none" w:sz="0" w:space="0" w:color="auto"/>
                            <w:right w:val="none" w:sz="0" w:space="0" w:color="auto"/>
                          </w:divBdr>
                        </w:div>
                        <w:div w:id="1257597923">
                          <w:marLeft w:val="0"/>
                          <w:marRight w:val="0"/>
                          <w:marTop w:val="0"/>
                          <w:marBottom w:val="0"/>
                          <w:divBdr>
                            <w:top w:val="none" w:sz="0" w:space="0" w:color="auto"/>
                            <w:left w:val="none" w:sz="0" w:space="0" w:color="auto"/>
                            <w:bottom w:val="none" w:sz="0" w:space="0" w:color="auto"/>
                            <w:right w:val="none" w:sz="0" w:space="0" w:color="auto"/>
                          </w:divBdr>
                        </w:div>
                        <w:div w:id="148911571">
                          <w:marLeft w:val="0"/>
                          <w:marRight w:val="0"/>
                          <w:marTop w:val="0"/>
                          <w:marBottom w:val="0"/>
                          <w:divBdr>
                            <w:top w:val="none" w:sz="0" w:space="0" w:color="auto"/>
                            <w:left w:val="none" w:sz="0" w:space="0" w:color="auto"/>
                            <w:bottom w:val="none" w:sz="0" w:space="0" w:color="auto"/>
                            <w:right w:val="none" w:sz="0" w:space="0" w:color="auto"/>
                          </w:divBdr>
                        </w:div>
                        <w:div w:id="85468860">
                          <w:marLeft w:val="0"/>
                          <w:marRight w:val="0"/>
                          <w:marTop w:val="0"/>
                          <w:marBottom w:val="0"/>
                          <w:divBdr>
                            <w:top w:val="none" w:sz="0" w:space="0" w:color="auto"/>
                            <w:left w:val="none" w:sz="0" w:space="0" w:color="auto"/>
                            <w:bottom w:val="none" w:sz="0" w:space="0" w:color="auto"/>
                            <w:right w:val="none" w:sz="0" w:space="0" w:color="auto"/>
                          </w:divBdr>
                        </w:div>
                        <w:div w:id="76442940">
                          <w:marLeft w:val="0"/>
                          <w:marRight w:val="0"/>
                          <w:marTop w:val="0"/>
                          <w:marBottom w:val="0"/>
                          <w:divBdr>
                            <w:top w:val="none" w:sz="0" w:space="0" w:color="auto"/>
                            <w:left w:val="none" w:sz="0" w:space="0" w:color="auto"/>
                            <w:bottom w:val="none" w:sz="0" w:space="0" w:color="auto"/>
                            <w:right w:val="none" w:sz="0" w:space="0" w:color="auto"/>
                          </w:divBdr>
                        </w:div>
                        <w:div w:id="852382058">
                          <w:marLeft w:val="0"/>
                          <w:marRight w:val="0"/>
                          <w:marTop w:val="0"/>
                          <w:marBottom w:val="0"/>
                          <w:divBdr>
                            <w:top w:val="none" w:sz="0" w:space="0" w:color="auto"/>
                            <w:left w:val="none" w:sz="0" w:space="0" w:color="auto"/>
                            <w:bottom w:val="none" w:sz="0" w:space="0" w:color="auto"/>
                            <w:right w:val="none" w:sz="0" w:space="0" w:color="auto"/>
                          </w:divBdr>
                        </w:div>
                        <w:div w:id="1672682636">
                          <w:marLeft w:val="0"/>
                          <w:marRight w:val="0"/>
                          <w:marTop w:val="0"/>
                          <w:marBottom w:val="0"/>
                          <w:divBdr>
                            <w:top w:val="none" w:sz="0" w:space="0" w:color="auto"/>
                            <w:left w:val="none" w:sz="0" w:space="0" w:color="auto"/>
                            <w:bottom w:val="none" w:sz="0" w:space="0" w:color="auto"/>
                            <w:right w:val="none" w:sz="0" w:space="0" w:color="auto"/>
                          </w:divBdr>
                        </w:div>
                        <w:div w:id="841970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7447309">
              <w:marLeft w:val="0"/>
              <w:marRight w:val="0"/>
              <w:marTop w:val="0"/>
              <w:marBottom w:val="0"/>
              <w:divBdr>
                <w:top w:val="none" w:sz="0" w:space="0" w:color="auto"/>
                <w:left w:val="none" w:sz="0" w:space="0" w:color="auto"/>
                <w:bottom w:val="none" w:sz="0" w:space="0" w:color="auto"/>
                <w:right w:val="none" w:sz="0" w:space="0" w:color="auto"/>
              </w:divBdr>
              <w:divsChild>
                <w:div w:id="448860574">
                  <w:marLeft w:val="0"/>
                  <w:marRight w:val="0"/>
                  <w:marTop w:val="0"/>
                  <w:marBottom w:val="0"/>
                  <w:divBdr>
                    <w:top w:val="none" w:sz="0" w:space="0" w:color="auto"/>
                    <w:left w:val="none" w:sz="0" w:space="0" w:color="auto"/>
                    <w:bottom w:val="none" w:sz="0" w:space="0" w:color="auto"/>
                    <w:right w:val="none" w:sz="0" w:space="0" w:color="auto"/>
                  </w:divBdr>
                  <w:divsChild>
                    <w:div w:id="1882593326">
                      <w:marLeft w:val="0"/>
                      <w:marRight w:val="0"/>
                      <w:marTop w:val="0"/>
                      <w:marBottom w:val="0"/>
                      <w:divBdr>
                        <w:top w:val="none" w:sz="0" w:space="0" w:color="auto"/>
                        <w:left w:val="none" w:sz="0" w:space="0" w:color="auto"/>
                        <w:bottom w:val="none" w:sz="0" w:space="0" w:color="auto"/>
                        <w:right w:val="none" w:sz="0" w:space="0" w:color="auto"/>
                      </w:divBdr>
                    </w:div>
                    <w:div w:id="449395382">
                      <w:marLeft w:val="0"/>
                      <w:marRight w:val="0"/>
                      <w:marTop w:val="0"/>
                      <w:marBottom w:val="0"/>
                      <w:divBdr>
                        <w:top w:val="none" w:sz="0" w:space="0" w:color="auto"/>
                        <w:left w:val="none" w:sz="0" w:space="0" w:color="auto"/>
                        <w:bottom w:val="none" w:sz="0" w:space="0" w:color="auto"/>
                        <w:right w:val="none" w:sz="0" w:space="0" w:color="auto"/>
                      </w:divBdr>
                    </w:div>
                    <w:div w:id="34043459">
                      <w:marLeft w:val="0"/>
                      <w:marRight w:val="0"/>
                      <w:marTop w:val="0"/>
                      <w:marBottom w:val="0"/>
                      <w:divBdr>
                        <w:top w:val="none" w:sz="0" w:space="0" w:color="auto"/>
                        <w:left w:val="none" w:sz="0" w:space="0" w:color="auto"/>
                        <w:bottom w:val="none" w:sz="0" w:space="0" w:color="auto"/>
                        <w:right w:val="none" w:sz="0" w:space="0" w:color="auto"/>
                      </w:divBdr>
                    </w:div>
                    <w:div w:id="537470435">
                      <w:marLeft w:val="0"/>
                      <w:marRight w:val="0"/>
                      <w:marTop w:val="0"/>
                      <w:marBottom w:val="0"/>
                      <w:divBdr>
                        <w:top w:val="none" w:sz="0" w:space="0" w:color="auto"/>
                        <w:left w:val="none" w:sz="0" w:space="0" w:color="auto"/>
                        <w:bottom w:val="none" w:sz="0" w:space="0" w:color="auto"/>
                        <w:right w:val="none" w:sz="0" w:space="0" w:color="auto"/>
                      </w:divBdr>
                    </w:div>
                    <w:div w:id="725497275">
                      <w:marLeft w:val="0"/>
                      <w:marRight w:val="0"/>
                      <w:marTop w:val="0"/>
                      <w:marBottom w:val="0"/>
                      <w:divBdr>
                        <w:top w:val="none" w:sz="0" w:space="0" w:color="auto"/>
                        <w:left w:val="none" w:sz="0" w:space="0" w:color="auto"/>
                        <w:bottom w:val="none" w:sz="0" w:space="0" w:color="auto"/>
                        <w:right w:val="none" w:sz="0" w:space="0" w:color="auto"/>
                      </w:divBdr>
                      <w:divsChild>
                        <w:div w:id="76824733">
                          <w:marLeft w:val="0"/>
                          <w:marRight w:val="0"/>
                          <w:marTop w:val="0"/>
                          <w:marBottom w:val="0"/>
                          <w:divBdr>
                            <w:top w:val="none" w:sz="0" w:space="0" w:color="auto"/>
                            <w:left w:val="none" w:sz="0" w:space="0" w:color="auto"/>
                            <w:bottom w:val="none" w:sz="0" w:space="0" w:color="auto"/>
                            <w:right w:val="none" w:sz="0" w:space="0" w:color="auto"/>
                          </w:divBdr>
                        </w:div>
                        <w:div w:id="1940721240">
                          <w:marLeft w:val="0"/>
                          <w:marRight w:val="0"/>
                          <w:marTop w:val="0"/>
                          <w:marBottom w:val="0"/>
                          <w:divBdr>
                            <w:top w:val="none" w:sz="0" w:space="0" w:color="auto"/>
                            <w:left w:val="none" w:sz="0" w:space="0" w:color="auto"/>
                            <w:bottom w:val="none" w:sz="0" w:space="0" w:color="auto"/>
                            <w:right w:val="none" w:sz="0" w:space="0" w:color="auto"/>
                          </w:divBdr>
                        </w:div>
                        <w:div w:id="1451700143">
                          <w:marLeft w:val="0"/>
                          <w:marRight w:val="0"/>
                          <w:marTop w:val="0"/>
                          <w:marBottom w:val="0"/>
                          <w:divBdr>
                            <w:top w:val="none" w:sz="0" w:space="0" w:color="auto"/>
                            <w:left w:val="none" w:sz="0" w:space="0" w:color="auto"/>
                            <w:bottom w:val="none" w:sz="0" w:space="0" w:color="auto"/>
                            <w:right w:val="none" w:sz="0" w:space="0" w:color="auto"/>
                          </w:divBdr>
                        </w:div>
                        <w:div w:id="1831823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034438">
              <w:marLeft w:val="0"/>
              <w:marRight w:val="0"/>
              <w:marTop w:val="0"/>
              <w:marBottom w:val="0"/>
              <w:divBdr>
                <w:top w:val="none" w:sz="0" w:space="0" w:color="auto"/>
                <w:left w:val="none" w:sz="0" w:space="0" w:color="auto"/>
                <w:bottom w:val="none" w:sz="0" w:space="0" w:color="auto"/>
                <w:right w:val="none" w:sz="0" w:space="0" w:color="auto"/>
              </w:divBdr>
              <w:divsChild>
                <w:div w:id="1256666569">
                  <w:marLeft w:val="0"/>
                  <w:marRight w:val="0"/>
                  <w:marTop w:val="0"/>
                  <w:marBottom w:val="0"/>
                  <w:divBdr>
                    <w:top w:val="none" w:sz="0" w:space="0" w:color="auto"/>
                    <w:left w:val="none" w:sz="0" w:space="0" w:color="auto"/>
                    <w:bottom w:val="none" w:sz="0" w:space="0" w:color="auto"/>
                    <w:right w:val="none" w:sz="0" w:space="0" w:color="auto"/>
                  </w:divBdr>
                  <w:divsChild>
                    <w:div w:id="469834076">
                      <w:marLeft w:val="0"/>
                      <w:marRight w:val="0"/>
                      <w:marTop w:val="0"/>
                      <w:marBottom w:val="0"/>
                      <w:divBdr>
                        <w:top w:val="none" w:sz="0" w:space="0" w:color="auto"/>
                        <w:left w:val="none" w:sz="0" w:space="0" w:color="auto"/>
                        <w:bottom w:val="none" w:sz="0" w:space="0" w:color="auto"/>
                        <w:right w:val="none" w:sz="0" w:space="0" w:color="auto"/>
                      </w:divBdr>
                    </w:div>
                    <w:div w:id="1970237965">
                      <w:marLeft w:val="0"/>
                      <w:marRight w:val="0"/>
                      <w:marTop w:val="0"/>
                      <w:marBottom w:val="0"/>
                      <w:divBdr>
                        <w:top w:val="none" w:sz="0" w:space="0" w:color="auto"/>
                        <w:left w:val="none" w:sz="0" w:space="0" w:color="auto"/>
                        <w:bottom w:val="none" w:sz="0" w:space="0" w:color="auto"/>
                        <w:right w:val="none" w:sz="0" w:space="0" w:color="auto"/>
                      </w:divBdr>
                    </w:div>
                    <w:div w:id="243026900">
                      <w:marLeft w:val="0"/>
                      <w:marRight w:val="0"/>
                      <w:marTop w:val="0"/>
                      <w:marBottom w:val="0"/>
                      <w:divBdr>
                        <w:top w:val="none" w:sz="0" w:space="0" w:color="auto"/>
                        <w:left w:val="none" w:sz="0" w:space="0" w:color="auto"/>
                        <w:bottom w:val="none" w:sz="0" w:space="0" w:color="auto"/>
                        <w:right w:val="none" w:sz="0" w:space="0" w:color="auto"/>
                      </w:divBdr>
                    </w:div>
                    <w:div w:id="307905603">
                      <w:marLeft w:val="0"/>
                      <w:marRight w:val="0"/>
                      <w:marTop w:val="0"/>
                      <w:marBottom w:val="0"/>
                      <w:divBdr>
                        <w:top w:val="none" w:sz="0" w:space="0" w:color="auto"/>
                        <w:left w:val="none" w:sz="0" w:space="0" w:color="auto"/>
                        <w:bottom w:val="none" w:sz="0" w:space="0" w:color="auto"/>
                        <w:right w:val="none" w:sz="0" w:space="0" w:color="auto"/>
                      </w:divBdr>
                    </w:div>
                    <w:div w:id="1729954237">
                      <w:marLeft w:val="0"/>
                      <w:marRight w:val="0"/>
                      <w:marTop w:val="0"/>
                      <w:marBottom w:val="0"/>
                      <w:divBdr>
                        <w:top w:val="none" w:sz="0" w:space="0" w:color="auto"/>
                        <w:left w:val="none" w:sz="0" w:space="0" w:color="auto"/>
                        <w:bottom w:val="none" w:sz="0" w:space="0" w:color="auto"/>
                        <w:right w:val="none" w:sz="0" w:space="0" w:color="auto"/>
                      </w:divBdr>
                      <w:divsChild>
                        <w:div w:id="1209952289">
                          <w:marLeft w:val="0"/>
                          <w:marRight w:val="0"/>
                          <w:marTop w:val="0"/>
                          <w:marBottom w:val="0"/>
                          <w:divBdr>
                            <w:top w:val="none" w:sz="0" w:space="0" w:color="auto"/>
                            <w:left w:val="none" w:sz="0" w:space="0" w:color="auto"/>
                            <w:bottom w:val="none" w:sz="0" w:space="0" w:color="auto"/>
                            <w:right w:val="none" w:sz="0" w:space="0" w:color="auto"/>
                          </w:divBdr>
                        </w:div>
                        <w:div w:id="1665667010">
                          <w:marLeft w:val="0"/>
                          <w:marRight w:val="0"/>
                          <w:marTop w:val="0"/>
                          <w:marBottom w:val="0"/>
                          <w:divBdr>
                            <w:top w:val="none" w:sz="0" w:space="0" w:color="auto"/>
                            <w:left w:val="none" w:sz="0" w:space="0" w:color="auto"/>
                            <w:bottom w:val="none" w:sz="0" w:space="0" w:color="auto"/>
                            <w:right w:val="none" w:sz="0" w:space="0" w:color="auto"/>
                          </w:divBdr>
                        </w:div>
                        <w:div w:id="24252269">
                          <w:marLeft w:val="0"/>
                          <w:marRight w:val="0"/>
                          <w:marTop w:val="0"/>
                          <w:marBottom w:val="0"/>
                          <w:divBdr>
                            <w:top w:val="none" w:sz="0" w:space="0" w:color="auto"/>
                            <w:left w:val="none" w:sz="0" w:space="0" w:color="auto"/>
                            <w:bottom w:val="none" w:sz="0" w:space="0" w:color="auto"/>
                            <w:right w:val="none" w:sz="0" w:space="0" w:color="auto"/>
                          </w:divBdr>
                        </w:div>
                        <w:div w:id="160380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5329432">
              <w:marLeft w:val="0"/>
              <w:marRight w:val="0"/>
              <w:marTop w:val="0"/>
              <w:marBottom w:val="0"/>
              <w:divBdr>
                <w:top w:val="none" w:sz="0" w:space="0" w:color="auto"/>
                <w:left w:val="none" w:sz="0" w:space="0" w:color="auto"/>
                <w:bottom w:val="none" w:sz="0" w:space="0" w:color="auto"/>
                <w:right w:val="none" w:sz="0" w:space="0" w:color="auto"/>
              </w:divBdr>
              <w:divsChild>
                <w:div w:id="1213231384">
                  <w:marLeft w:val="0"/>
                  <w:marRight w:val="0"/>
                  <w:marTop w:val="0"/>
                  <w:marBottom w:val="0"/>
                  <w:divBdr>
                    <w:top w:val="none" w:sz="0" w:space="0" w:color="auto"/>
                    <w:left w:val="none" w:sz="0" w:space="0" w:color="auto"/>
                    <w:bottom w:val="none" w:sz="0" w:space="0" w:color="auto"/>
                    <w:right w:val="none" w:sz="0" w:space="0" w:color="auto"/>
                  </w:divBdr>
                  <w:divsChild>
                    <w:div w:id="494423362">
                      <w:marLeft w:val="0"/>
                      <w:marRight w:val="0"/>
                      <w:marTop w:val="0"/>
                      <w:marBottom w:val="0"/>
                      <w:divBdr>
                        <w:top w:val="none" w:sz="0" w:space="0" w:color="auto"/>
                        <w:left w:val="none" w:sz="0" w:space="0" w:color="auto"/>
                        <w:bottom w:val="none" w:sz="0" w:space="0" w:color="auto"/>
                        <w:right w:val="none" w:sz="0" w:space="0" w:color="auto"/>
                      </w:divBdr>
                    </w:div>
                    <w:div w:id="2009400314">
                      <w:marLeft w:val="0"/>
                      <w:marRight w:val="0"/>
                      <w:marTop w:val="0"/>
                      <w:marBottom w:val="0"/>
                      <w:divBdr>
                        <w:top w:val="none" w:sz="0" w:space="0" w:color="auto"/>
                        <w:left w:val="none" w:sz="0" w:space="0" w:color="auto"/>
                        <w:bottom w:val="none" w:sz="0" w:space="0" w:color="auto"/>
                        <w:right w:val="none" w:sz="0" w:space="0" w:color="auto"/>
                      </w:divBdr>
                    </w:div>
                    <w:div w:id="500853770">
                      <w:marLeft w:val="0"/>
                      <w:marRight w:val="0"/>
                      <w:marTop w:val="0"/>
                      <w:marBottom w:val="0"/>
                      <w:divBdr>
                        <w:top w:val="none" w:sz="0" w:space="0" w:color="auto"/>
                        <w:left w:val="none" w:sz="0" w:space="0" w:color="auto"/>
                        <w:bottom w:val="none" w:sz="0" w:space="0" w:color="auto"/>
                        <w:right w:val="none" w:sz="0" w:space="0" w:color="auto"/>
                      </w:divBdr>
                    </w:div>
                    <w:div w:id="1646859813">
                      <w:marLeft w:val="0"/>
                      <w:marRight w:val="0"/>
                      <w:marTop w:val="0"/>
                      <w:marBottom w:val="0"/>
                      <w:divBdr>
                        <w:top w:val="none" w:sz="0" w:space="0" w:color="auto"/>
                        <w:left w:val="none" w:sz="0" w:space="0" w:color="auto"/>
                        <w:bottom w:val="none" w:sz="0" w:space="0" w:color="auto"/>
                        <w:right w:val="none" w:sz="0" w:space="0" w:color="auto"/>
                      </w:divBdr>
                      <w:divsChild>
                        <w:div w:id="1357921411">
                          <w:marLeft w:val="0"/>
                          <w:marRight w:val="0"/>
                          <w:marTop w:val="0"/>
                          <w:marBottom w:val="0"/>
                          <w:divBdr>
                            <w:top w:val="none" w:sz="0" w:space="0" w:color="auto"/>
                            <w:left w:val="none" w:sz="0" w:space="0" w:color="auto"/>
                            <w:bottom w:val="none" w:sz="0" w:space="0" w:color="auto"/>
                            <w:right w:val="none" w:sz="0" w:space="0" w:color="auto"/>
                          </w:divBdr>
                        </w:div>
                        <w:div w:id="2048017650">
                          <w:marLeft w:val="0"/>
                          <w:marRight w:val="0"/>
                          <w:marTop w:val="0"/>
                          <w:marBottom w:val="0"/>
                          <w:divBdr>
                            <w:top w:val="none" w:sz="0" w:space="0" w:color="auto"/>
                            <w:left w:val="none" w:sz="0" w:space="0" w:color="auto"/>
                            <w:bottom w:val="none" w:sz="0" w:space="0" w:color="auto"/>
                            <w:right w:val="none" w:sz="0" w:space="0" w:color="auto"/>
                          </w:divBdr>
                        </w:div>
                        <w:div w:id="491724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1463471">
              <w:blockQuote w:val="1"/>
              <w:marLeft w:val="720"/>
              <w:marRight w:val="720"/>
              <w:marTop w:val="0"/>
              <w:marBottom w:val="0"/>
              <w:divBdr>
                <w:top w:val="none" w:sz="0" w:space="0" w:color="auto"/>
                <w:left w:val="none" w:sz="0" w:space="0" w:color="auto"/>
                <w:bottom w:val="none" w:sz="0" w:space="0" w:color="auto"/>
                <w:right w:val="none" w:sz="0" w:space="0" w:color="auto"/>
              </w:divBdr>
            </w:div>
          </w:divsChild>
        </w:div>
      </w:divsChild>
    </w:div>
    <w:div w:id="1051610717">
      <w:bodyDiv w:val="1"/>
      <w:marLeft w:val="0"/>
      <w:marRight w:val="0"/>
      <w:marTop w:val="0"/>
      <w:marBottom w:val="0"/>
      <w:divBdr>
        <w:top w:val="none" w:sz="0" w:space="0" w:color="auto"/>
        <w:left w:val="none" w:sz="0" w:space="0" w:color="auto"/>
        <w:bottom w:val="none" w:sz="0" w:space="0" w:color="auto"/>
        <w:right w:val="none" w:sz="0" w:space="0" w:color="auto"/>
      </w:divBdr>
      <w:divsChild>
        <w:div w:id="443309570">
          <w:marLeft w:val="0"/>
          <w:marRight w:val="0"/>
          <w:marTop w:val="0"/>
          <w:marBottom w:val="0"/>
          <w:divBdr>
            <w:top w:val="none" w:sz="0" w:space="0" w:color="auto"/>
            <w:left w:val="none" w:sz="0" w:space="0" w:color="auto"/>
            <w:bottom w:val="none" w:sz="0" w:space="0" w:color="auto"/>
            <w:right w:val="none" w:sz="0" w:space="0" w:color="auto"/>
          </w:divBdr>
          <w:divsChild>
            <w:div w:id="24643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491812">
      <w:bodyDiv w:val="1"/>
      <w:marLeft w:val="0"/>
      <w:marRight w:val="0"/>
      <w:marTop w:val="0"/>
      <w:marBottom w:val="0"/>
      <w:divBdr>
        <w:top w:val="none" w:sz="0" w:space="0" w:color="auto"/>
        <w:left w:val="none" w:sz="0" w:space="0" w:color="auto"/>
        <w:bottom w:val="none" w:sz="0" w:space="0" w:color="auto"/>
        <w:right w:val="none" w:sz="0" w:space="0" w:color="auto"/>
      </w:divBdr>
      <w:divsChild>
        <w:div w:id="751240910">
          <w:marLeft w:val="0"/>
          <w:marRight w:val="0"/>
          <w:marTop w:val="0"/>
          <w:marBottom w:val="0"/>
          <w:divBdr>
            <w:top w:val="none" w:sz="0" w:space="0" w:color="auto"/>
            <w:left w:val="none" w:sz="0" w:space="0" w:color="auto"/>
            <w:bottom w:val="none" w:sz="0" w:space="0" w:color="auto"/>
            <w:right w:val="none" w:sz="0" w:space="0" w:color="auto"/>
          </w:divBdr>
        </w:div>
        <w:div w:id="506751715">
          <w:marLeft w:val="0"/>
          <w:marRight w:val="0"/>
          <w:marTop w:val="0"/>
          <w:marBottom w:val="0"/>
          <w:divBdr>
            <w:top w:val="none" w:sz="0" w:space="0" w:color="auto"/>
            <w:left w:val="none" w:sz="0" w:space="0" w:color="auto"/>
            <w:bottom w:val="none" w:sz="0" w:space="0" w:color="auto"/>
            <w:right w:val="none" w:sz="0" w:space="0" w:color="auto"/>
          </w:divBdr>
        </w:div>
        <w:div w:id="458033514">
          <w:marLeft w:val="0"/>
          <w:marRight w:val="0"/>
          <w:marTop w:val="0"/>
          <w:marBottom w:val="0"/>
          <w:divBdr>
            <w:top w:val="none" w:sz="0" w:space="0" w:color="auto"/>
            <w:left w:val="none" w:sz="0" w:space="0" w:color="auto"/>
            <w:bottom w:val="none" w:sz="0" w:space="0" w:color="auto"/>
            <w:right w:val="none" w:sz="0" w:space="0" w:color="auto"/>
          </w:divBdr>
        </w:div>
        <w:div w:id="688485526">
          <w:marLeft w:val="0"/>
          <w:marRight w:val="0"/>
          <w:marTop w:val="0"/>
          <w:marBottom w:val="0"/>
          <w:divBdr>
            <w:top w:val="none" w:sz="0" w:space="0" w:color="auto"/>
            <w:left w:val="none" w:sz="0" w:space="0" w:color="auto"/>
            <w:bottom w:val="none" w:sz="0" w:space="0" w:color="auto"/>
            <w:right w:val="none" w:sz="0" w:space="0" w:color="auto"/>
          </w:divBdr>
        </w:div>
        <w:div w:id="1071273128">
          <w:marLeft w:val="0"/>
          <w:marRight w:val="0"/>
          <w:marTop w:val="0"/>
          <w:marBottom w:val="0"/>
          <w:divBdr>
            <w:top w:val="none" w:sz="0" w:space="0" w:color="auto"/>
            <w:left w:val="none" w:sz="0" w:space="0" w:color="auto"/>
            <w:bottom w:val="none" w:sz="0" w:space="0" w:color="auto"/>
            <w:right w:val="none" w:sz="0" w:space="0" w:color="auto"/>
          </w:divBdr>
        </w:div>
        <w:div w:id="1072235870">
          <w:marLeft w:val="0"/>
          <w:marRight w:val="0"/>
          <w:marTop w:val="0"/>
          <w:marBottom w:val="0"/>
          <w:divBdr>
            <w:top w:val="none" w:sz="0" w:space="0" w:color="auto"/>
            <w:left w:val="none" w:sz="0" w:space="0" w:color="auto"/>
            <w:bottom w:val="none" w:sz="0" w:space="0" w:color="auto"/>
            <w:right w:val="none" w:sz="0" w:space="0" w:color="auto"/>
          </w:divBdr>
        </w:div>
        <w:div w:id="1571504286">
          <w:marLeft w:val="0"/>
          <w:marRight w:val="0"/>
          <w:marTop w:val="0"/>
          <w:marBottom w:val="0"/>
          <w:divBdr>
            <w:top w:val="none" w:sz="0" w:space="0" w:color="auto"/>
            <w:left w:val="none" w:sz="0" w:space="0" w:color="auto"/>
            <w:bottom w:val="none" w:sz="0" w:space="0" w:color="auto"/>
            <w:right w:val="none" w:sz="0" w:space="0" w:color="auto"/>
          </w:divBdr>
        </w:div>
        <w:div w:id="2064979836">
          <w:marLeft w:val="0"/>
          <w:marRight w:val="0"/>
          <w:marTop w:val="0"/>
          <w:marBottom w:val="0"/>
          <w:divBdr>
            <w:top w:val="none" w:sz="0" w:space="0" w:color="auto"/>
            <w:left w:val="none" w:sz="0" w:space="0" w:color="auto"/>
            <w:bottom w:val="none" w:sz="0" w:space="0" w:color="auto"/>
            <w:right w:val="none" w:sz="0" w:space="0" w:color="auto"/>
          </w:divBdr>
        </w:div>
        <w:div w:id="300699045">
          <w:marLeft w:val="0"/>
          <w:marRight w:val="0"/>
          <w:marTop w:val="0"/>
          <w:marBottom w:val="0"/>
          <w:divBdr>
            <w:top w:val="none" w:sz="0" w:space="0" w:color="auto"/>
            <w:left w:val="none" w:sz="0" w:space="0" w:color="auto"/>
            <w:bottom w:val="none" w:sz="0" w:space="0" w:color="auto"/>
            <w:right w:val="none" w:sz="0" w:space="0" w:color="auto"/>
          </w:divBdr>
        </w:div>
        <w:div w:id="1312170608">
          <w:marLeft w:val="0"/>
          <w:marRight w:val="0"/>
          <w:marTop w:val="0"/>
          <w:marBottom w:val="0"/>
          <w:divBdr>
            <w:top w:val="none" w:sz="0" w:space="0" w:color="auto"/>
            <w:left w:val="none" w:sz="0" w:space="0" w:color="auto"/>
            <w:bottom w:val="none" w:sz="0" w:space="0" w:color="auto"/>
            <w:right w:val="none" w:sz="0" w:space="0" w:color="auto"/>
          </w:divBdr>
        </w:div>
      </w:divsChild>
    </w:div>
    <w:div w:id="1095008119">
      <w:bodyDiv w:val="1"/>
      <w:marLeft w:val="0"/>
      <w:marRight w:val="0"/>
      <w:marTop w:val="0"/>
      <w:marBottom w:val="0"/>
      <w:divBdr>
        <w:top w:val="none" w:sz="0" w:space="0" w:color="auto"/>
        <w:left w:val="none" w:sz="0" w:space="0" w:color="auto"/>
        <w:bottom w:val="none" w:sz="0" w:space="0" w:color="auto"/>
        <w:right w:val="none" w:sz="0" w:space="0" w:color="auto"/>
      </w:divBdr>
    </w:div>
    <w:div w:id="1274241475">
      <w:bodyDiv w:val="1"/>
      <w:marLeft w:val="0"/>
      <w:marRight w:val="0"/>
      <w:marTop w:val="0"/>
      <w:marBottom w:val="0"/>
      <w:divBdr>
        <w:top w:val="none" w:sz="0" w:space="0" w:color="auto"/>
        <w:left w:val="none" w:sz="0" w:space="0" w:color="auto"/>
        <w:bottom w:val="none" w:sz="0" w:space="0" w:color="auto"/>
        <w:right w:val="none" w:sz="0" w:space="0" w:color="auto"/>
      </w:divBdr>
      <w:divsChild>
        <w:div w:id="1126391592">
          <w:marLeft w:val="0"/>
          <w:marRight w:val="0"/>
          <w:marTop w:val="0"/>
          <w:marBottom w:val="0"/>
          <w:divBdr>
            <w:top w:val="none" w:sz="0" w:space="0" w:color="auto"/>
            <w:left w:val="none" w:sz="0" w:space="0" w:color="auto"/>
            <w:bottom w:val="none" w:sz="0" w:space="0" w:color="auto"/>
            <w:right w:val="none" w:sz="0" w:space="0" w:color="auto"/>
          </w:divBdr>
          <w:divsChild>
            <w:div w:id="1932271689">
              <w:marLeft w:val="0"/>
              <w:marRight w:val="0"/>
              <w:marTop w:val="0"/>
              <w:marBottom w:val="0"/>
              <w:divBdr>
                <w:top w:val="none" w:sz="0" w:space="0" w:color="auto"/>
                <w:left w:val="none" w:sz="0" w:space="0" w:color="auto"/>
                <w:bottom w:val="none" w:sz="0" w:space="0" w:color="auto"/>
                <w:right w:val="none" w:sz="0" w:space="0" w:color="auto"/>
              </w:divBdr>
              <w:divsChild>
                <w:div w:id="1883900568">
                  <w:marLeft w:val="0"/>
                  <w:marRight w:val="0"/>
                  <w:marTop w:val="72"/>
                  <w:marBottom w:val="0"/>
                  <w:divBdr>
                    <w:top w:val="single" w:sz="6" w:space="0" w:color="D8D8D8"/>
                    <w:left w:val="single" w:sz="6" w:space="0" w:color="D8D8D8"/>
                    <w:bottom w:val="single" w:sz="6" w:space="0" w:color="D8D8D8"/>
                    <w:right w:val="single" w:sz="6" w:space="6" w:color="D8D8D8"/>
                  </w:divBdr>
                </w:div>
              </w:divsChild>
            </w:div>
            <w:div w:id="1435858496">
              <w:marLeft w:val="0"/>
              <w:marRight w:val="0"/>
              <w:marTop w:val="0"/>
              <w:marBottom w:val="0"/>
              <w:divBdr>
                <w:top w:val="none" w:sz="0" w:space="0" w:color="auto"/>
                <w:left w:val="none" w:sz="0" w:space="0" w:color="auto"/>
                <w:bottom w:val="none" w:sz="0" w:space="0" w:color="auto"/>
                <w:right w:val="none" w:sz="0" w:space="0" w:color="auto"/>
              </w:divBdr>
              <w:divsChild>
                <w:div w:id="456458946">
                  <w:marLeft w:val="0"/>
                  <w:marRight w:val="0"/>
                  <w:marTop w:val="72"/>
                  <w:marBottom w:val="0"/>
                  <w:divBdr>
                    <w:top w:val="single" w:sz="6" w:space="0" w:color="D8D8D8"/>
                    <w:left w:val="single" w:sz="6" w:space="0" w:color="D8D8D8"/>
                    <w:bottom w:val="single" w:sz="6" w:space="0" w:color="D8D8D8"/>
                    <w:right w:val="single" w:sz="6" w:space="6" w:color="D8D8D8"/>
                  </w:divBdr>
                </w:div>
              </w:divsChild>
            </w:div>
            <w:div w:id="866215722">
              <w:marLeft w:val="0"/>
              <w:marRight w:val="0"/>
              <w:marTop w:val="0"/>
              <w:marBottom w:val="0"/>
              <w:divBdr>
                <w:top w:val="none" w:sz="0" w:space="0" w:color="auto"/>
                <w:left w:val="none" w:sz="0" w:space="0" w:color="auto"/>
                <w:bottom w:val="none" w:sz="0" w:space="0" w:color="auto"/>
                <w:right w:val="none" w:sz="0" w:space="0" w:color="auto"/>
              </w:divBdr>
              <w:divsChild>
                <w:div w:id="513224872">
                  <w:marLeft w:val="0"/>
                  <w:marRight w:val="0"/>
                  <w:marTop w:val="72"/>
                  <w:marBottom w:val="0"/>
                  <w:divBdr>
                    <w:top w:val="single" w:sz="6" w:space="0" w:color="D8D8D8"/>
                    <w:left w:val="single" w:sz="6" w:space="0" w:color="D8D8D8"/>
                    <w:bottom w:val="single" w:sz="6" w:space="0" w:color="D8D8D8"/>
                    <w:right w:val="single" w:sz="6" w:space="6" w:color="D8D8D8"/>
                  </w:divBdr>
                </w:div>
              </w:divsChild>
            </w:div>
            <w:div w:id="225922365">
              <w:marLeft w:val="0"/>
              <w:marRight w:val="0"/>
              <w:marTop w:val="0"/>
              <w:marBottom w:val="0"/>
              <w:divBdr>
                <w:top w:val="none" w:sz="0" w:space="0" w:color="auto"/>
                <w:left w:val="none" w:sz="0" w:space="0" w:color="auto"/>
                <w:bottom w:val="none" w:sz="0" w:space="0" w:color="auto"/>
                <w:right w:val="none" w:sz="0" w:space="0" w:color="auto"/>
              </w:divBdr>
              <w:divsChild>
                <w:div w:id="1599948285">
                  <w:marLeft w:val="0"/>
                  <w:marRight w:val="0"/>
                  <w:marTop w:val="0"/>
                  <w:marBottom w:val="0"/>
                  <w:divBdr>
                    <w:top w:val="none" w:sz="0" w:space="0" w:color="auto"/>
                    <w:left w:val="none" w:sz="0" w:space="0" w:color="auto"/>
                    <w:bottom w:val="none" w:sz="0" w:space="0" w:color="auto"/>
                    <w:right w:val="none" w:sz="0" w:space="0" w:color="auto"/>
                  </w:divBdr>
                  <w:divsChild>
                    <w:div w:id="1830443507">
                      <w:marLeft w:val="0"/>
                      <w:marRight w:val="0"/>
                      <w:marTop w:val="72"/>
                      <w:marBottom w:val="0"/>
                      <w:divBdr>
                        <w:top w:val="single" w:sz="6" w:space="0" w:color="D8D8D8"/>
                        <w:left w:val="single" w:sz="6" w:space="0" w:color="D8D8D8"/>
                        <w:bottom w:val="single" w:sz="6" w:space="0" w:color="D8D8D8"/>
                        <w:right w:val="single" w:sz="6" w:space="6" w:color="D8D8D8"/>
                      </w:divBdr>
                    </w:div>
                  </w:divsChild>
                </w:div>
              </w:divsChild>
            </w:div>
          </w:divsChild>
        </w:div>
        <w:div w:id="1742286507">
          <w:marLeft w:val="0"/>
          <w:marRight w:val="0"/>
          <w:marTop w:val="0"/>
          <w:marBottom w:val="0"/>
          <w:divBdr>
            <w:top w:val="none" w:sz="0" w:space="0" w:color="auto"/>
            <w:left w:val="none" w:sz="0" w:space="0" w:color="auto"/>
            <w:bottom w:val="none" w:sz="0" w:space="0" w:color="auto"/>
            <w:right w:val="none" w:sz="0" w:space="0" w:color="auto"/>
          </w:divBdr>
          <w:divsChild>
            <w:div w:id="1657536951">
              <w:marLeft w:val="0"/>
              <w:marRight w:val="0"/>
              <w:marTop w:val="0"/>
              <w:marBottom w:val="0"/>
              <w:divBdr>
                <w:top w:val="none" w:sz="0" w:space="0" w:color="auto"/>
                <w:left w:val="none" w:sz="0" w:space="0" w:color="auto"/>
                <w:bottom w:val="none" w:sz="0" w:space="0" w:color="auto"/>
                <w:right w:val="none" w:sz="0" w:space="0" w:color="auto"/>
              </w:divBdr>
              <w:divsChild>
                <w:div w:id="569081103">
                  <w:marLeft w:val="0"/>
                  <w:marRight w:val="0"/>
                  <w:marTop w:val="0"/>
                  <w:marBottom w:val="0"/>
                  <w:divBdr>
                    <w:top w:val="none" w:sz="0" w:space="0" w:color="auto"/>
                    <w:left w:val="none" w:sz="0" w:space="0" w:color="auto"/>
                    <w:bottom w:val="none" w:sz="0" w:space="0" w:color="auto"/>
                    <w:right w:val="none" w:sz="0" w:space="0" w:color="auto"/>
                  </w:divBdr>
                  <w:divsChild>
                    <w:div w:id="425999889">
                      <w:marLeft w:val="0"/>
                      <w:marRight w:val="0"/>
                      <w:marTop w:val="72"/>
                      <w:marBottom w:val="0"/>
                      <w:divBdr>
                        <w:top w:val="single" w:sz="6" w:space="0" w:color="D8D8D8"/>
                        <w:left w:val="single" w:sz="6" w:space="0" w:color="D8D8D8"/>
                        <w:bottom w:val="single" w:sz="6" w:space="0" w:color="D8D8D8"/>
                        <w:right w:val="single" w:sz="6" w:space="6" w:color="D8D8D8"/>
                      </w:divBdr>
                    </w:div>
                  </w:divsChild>
                </w:div>
              </w:divsChild>
            </w:div>
            <w:div w:id="1824471617">
              <w:marLeft w:val="0"/>
              <w:marRight w:val="0"/>
              <w:marTop w:val="0"/>
              <w:marBottom w:val="0"/>
              <w:divBdr>
                <w:top w:val="none" w:sz="0" w:space="0" w:color="auto"/>
                <w:left w:val="none" w:sz="0" w:space="0" w:color="auto"/>
                <w:bottom w:val="none" w:sz="0" w:space="0" w:color="auto"/>
                <w:right w:val="none" w:sz="0" w:space="0" w:color="auto"/>
              </w:divBdr>
              <w:divsChild>
                <w:div w:id="642463197">
                  <w:marLeft w:val="0"/>
                  <w:marRight w:val="0"/>
                  <w:marTop w:val="0"/>
                  <w:marBottom w:val="0"/>
                  <w:divBdr>
                    <w:top w:val="none" w:sz="0" w:space="0" w:color="auto"/>
                    <w:left w:val="none" w:sz="0" w:space="0" w:color="auto"/>
                    <w:bottom w:val="none" w:sz="0" w:space="0" w:color="auto"/>
                    <w:right w:val="none" w:sz="0" w:space="0" w:color="auto"/>
                  </w:divBdr>
                  <w:divsChild>
                    <w:div w:id="1399748123">
                      <w:marLeft w:val="0"/>
                      <w:marRight w:val="0"/>
                      <w:marTop w:val="72"/>
                      <w:marBottom w:val="0"/>
                      <w:divBdr>
                        <w:top w:val="single" w:sz="6" w:space="0" w:color="D8D8D8"/>
                        <w:left w:val="single" w:sz="6" w:space="0" w:color="D8D8D8"/>
                        <w:bottom w:val="single" w:sz="6" w:space="0" w:color="D8D8D8"/>
                        <w:right w:val="single" w:sz="6" w:space="6" w:color="D8D8D8"/>
                      </w:divBdr>
                    </w:div>
                  </w:divsChild>
                </w:div>
                <w:div w:id="244846346">
                  <w:marLeft w:val="480"/>
                  <w:marRight w:val="480"/>
                  <w:marTop w:val="480"/>
                  <w:marBottom w:val="480"/>
                  <w:divBdr>
                    <w:top w:val="single" w:sz="12" w:space="12" w:color="CCCCCC"/>
                    <w:left w:val="single" w:sz="12" w:space="12" w:color="CCCCCC"/>
                    <w:bottom w:val="single" w:sz="12" w:space="12" w:color="CCCCCC"/>
                    <w:right w:val="single" w:sz="12" w:space="12" w:color="CCCCCC"/>
                  </w:divBdr>
                  <w:divsChild>
                    <w:div w:id="45764484">
                      <w:marLeft w:val="0"/>
                      <w:marRight w:val="0"/>
                      <w:marTop w:val="0"/>
                      <w:marBottom w:val="0"/>
                      <w:divBdr>
                        <w:top w:val="none" w:sz="0" w:space="0" w:color="auto"/>
                        <w:left w:val="none" w:sz="0" w:space="0" w:color="auto"/>
                        <w:bottom w:val="none" w:sz="0" w:space="0" w:color="auto"/>
                        <w:right w:val="none" w:sz="0" w:space="0" w:color="auto"/>
                      </w:divBdr>
                      <w:divsChild>
                        <w:div w:id="2029410127">
                          <w:marLeft w:val="0"/>
                          <w:marRight w:val="0"/>
                          <w:marTop w:val="0"/>
                          <w:marBottom w:val="0"/>
                          <w:divBdr>
                            <w:top w:val="none" w:sz="0" w:space="0" w:color="auto"/>
                            <w:left w:val="none" w:sz="0" w:space="0" w:color="auto"/>
                            <w:bottom w:val="none" w:sz="0" w:space="0" w:color="auto"/>
                            <w:right w:val="none" w:sz="0" w:space="0" w:color="auto"/>
                          </w:divBdr>
                          <w:divsChild>
                            <w:div w:id="1968075433">
                              <w:marLeft w:val="0"/>
                              <w:marRight w:val="0"/>
                              <w:marTop w:val="72"/>
                              <w:marBottom w:val="0"/>
                              <w:divBdr>
                                <w:top w:val="single" w:sz="6" w:space="0" w:color="D8D8D8"/>
                                <w:left w:val="single" w:sz="6" w:space="0" w:color="D8D8D8"/>
                                <w:bottom w:val="single" w:sz="6" w:space="0" w:color="D8D8D8"/>
                                <w:right w:val="single" w:sz="6" w:space="6" w:color="D8D8D8"/>
                              </w:divBdr>
                            </w:div>
                          </w:divsChild>
                        </w:div>
                      </w:divsChild>
                    </w:div>
                  </w:divsChild>
                </w:div>
              </w:divsChild>
            </w:div>
            <w:div w:id="1878854289">
              <w:marLeft w:val="0"/>
              <w:marRight w:val="0"/>
              <w:marTop w:val="0"/>
              <w:marBottom w:val="0"/>
              <w:divBdr>
                <w:top w:val="none" w:sz="0" w:space="0" w:color="auto"/>
                <w:left w:val="none" w:sz="0" w:space="0" w:color="auto"/>
                <w:bottom w:val="none" w:sz="0" w:space="0" w:color="auto"/>
                <w:right w:val="none" w:sz="0" w:space="0" w:color="auto"/>
              </w:divBdr>
              <w:divsChild>
                <w:div w:id="299648922">
                  <w:marLeft w:val="0"/>
                  <w:marRight w:val="0"/>
                  <w:marTop w:val="0"/>
                  <w:marBottom w:val="0"/>
                  <w:divBdr>
                    <w:top w:val="none" w:sz="0" w:space="0" w:color="auto"/>
                    <w:left w:val="none" w:sz="0" w:space="0" w:color="auto"/>
                    <w:bottom w:val="none" w:sz="0" w:space="0" w:color="auto"/>
                    <w:right w:val="none" w:sz="0" w:space="0" w:color="auto"/>
                  </w:divBdr>
                  <w:divsChild>
                    <w:div w:id="1969163615">
                      <w:marLeft w:val="0"/>
                      <w:marRight w:val="0"/>
                      <w:marTop w:val="72"/>
                      <w:marBottom w:val="0"/>
                      <w:divBdr>
                        <w:top w:val="single" w:sz="6" w:space="0" w:color="D8D8D8"/>
                        <w:left w:val="single" w:sz="6" w:space="0" w:color="D8D8D8"/>
                        <w:bottom w:val="single" w:sz="6" w:space="0" w:color="D8D8D8"/>
                        <w:right w:val="single" w:sz="6" w:space="6" w:color="D8D8D8"/>
                      </w:divBdr>
                    </w:div>
                  </w:divsChild>
                </w:div>
              </w:divsChild>
            </w:div>
          </w:divsChild>
        </w:div>
        <w:div w:id="1444769067">
          <w:marLeft w:val="0"/>
          <w:marRight w:val="0"/>
          <w:marTop w:val="0"/>
          <w:marBottom w:val="0"/>
          <w:divBdr>
            <w:top w:val="none" w:sz="0" w:space="0" w:color="auto"/>
            <w:left w:val="none" w:sz="0" w:space="0" w:color="auto"/>
            <w:bottom w:val="none" w:sz="0" w:space="0" w:color="auto"/>
            <w:right w:val="none" w:sz="0" w:space="0" w:color="auto"/>
          </w:divBdr>
          <w:divsChild>
            <w:div w:id="991787774">
              <w:marLeft w:val="0"/>
              <w:marRight w:val="0"/>
              <w:marTop w:val="0"/>
              <w:marBottom w:val="0"/>
              <w:divBdr>
                <w:top w:val="none" w:sz="0" w:space="0" w:color="auto"/>
                <w:left w:val="none" w:sz="0" w:space="0" w:color="auto"/>
                <w:bottom w:val="none" w:sz="0" w:space="0" w:color="auto"/>
                <w:right w:val="none" w:sz="0" w:space="0" w:color="auto"/>
              </w:divBdr>
              <w:divsChild>
                <w:div w:id="820854213">
                  <w:marLeft w:val="0"/>
                  <w:marRight w:val="0"/>
                  <w:marTop w:val="0"/>
                  <w:marBottom w:val="0"/>
                  <w:divBdr>
                    <w:top w:val="none" w:sz="0" w:space="0" w:color="auto"/>
                    <w:left w:val="none" w:sz="0" w:space="0" w:color="auto"/>
                    <w:bottom w:val="none" w:sz="0" w:space="0" w:color="auto"/>
                    <w:right w:val="none" w:sz="0" w:space="0" w:color="auto"/>
                  </w:divBdr>
                  <w:divsChild>
                    <w:div w:id="2010517963">
                      <w:marLeft w:val="0"/>
                      <w:marRight w:val="0"/>
                      <w:marTop w:val="72"/>
                      <w:marBottom w:val="0"/>
                      <w:divBdr>
                        <w:top w:val="single" w:sz="6" w:space="0" w:color="D8D8D8"/>
                        <w:left w:val="single" w:sz="6" w:space="0" w:color="D8D8D8"/>
                        <w:bottom w:val="single" w:sz="6" w:space="0" w:color="D8D8D8"/>
                        <w:right w:val="single" w:sz="6" w:space="6" w:color="D8D8D8"/>
                      </w:divBdr>
                    </w:div>
                  </w:divsChild>
                </w:div>
              </w:divsChild>
            </w:div>
            <w:div w:id="541133300">
              <w:marLeft w:val="0"/>
              <w:marRight w:val="0"/>
              <w:marTop w:val="0"/>
              <w:marBottom w:val="0"/>
              <w:divBdr>
                <w:top w:val="none" w:sz="0" w:space="0" w:color="auto"/>
                <w:left w:val="none" w:sz="0" w:space="0" w:color="auto"/>
                <w:bottom w:val="none" w:sz="0" w:space="0" w:color="auto"/>
                <w:right w:val="none" w:sz="0" w:space="0" w:color="auto"/>
              </w:divBdr>
              <w:divsChild>
                <w:div w:id="330718549">
                  <w:marLeft w:val="0"/>
                  <w:marRight w:val="0"/>
                  <w:marTop w:val="0"/>
                  <w:marBottom w:val="0"/>
                  <w:divBdr>
                    <w:top w:val="none" w:sz="0" w:space="0" w:color="auto"/>
                    <w:left w:val="none" w:sz="0" w:space="0" w:color="auto"/>
                    <w:bottom w:val="none" w:sz="0" w:space="0" w:color="auto"/>
                    <w:right w:val="none" w:sz="0" w:space="0" w:color="auto"/>
                  </w:divBdr>
                  <w:divsChild>
                    <w:div w:id="203104692">
                      <w:marLeft w:val="0"/>
                      <w:marRight w:val="0"/>
                      <w:marTop w:val="72"/>
                      <w:marBottom w:val="0"/>
                      <w:divBdr>
                        <w:top w:val="single" w:sz="6" w:space="0" w:color="D8D8D8"/>
                        <w:left w:val="single" w:sz="6" w:space="0" w:color="D8D8D8"/>
                        <w:bottom w:val="single" w:sz="6" w:space="0" w:color="D8D8D8"/>
                        <w:right w:val="single" w:sz="6" w:space="6" w:color="D8D8D8"/>
                      </w:divBdr>
                    </w:div>
                  </w:divsChild>
                </w:div>
              </w:divsChild>
            </w:div>
          </w:divsChild>
        </w:div>
        <w:div w:id="2084982528">
          <w:marLeft w:val="0"/>
          <w:marRight w:val="0"/>
          <w:marTop w:val="0"/>
          <w:marBottom w:val="0"/>
          <w:divBdr>
            <w:top w:val="none" w:sz="0" w:space="0" w:color="auto"/>
            <w:left w:val="none" w:sz="0" w:space="0" w:color="auto"/>
            <w:bottom w:val="none" w:sz="0" w:space="0" w:color="auto"/>
            <w:right w:val="none" w:sz="0" w:space="0" w:color="auto"/>
          </w:divBdr>
          <w:divsChild>
            <w:div w:id="2135365098">
              <w:marLeft w:val="0"/>
              <w:marRight w:val="0"/>
              <w:marTop w:val="0"/>
              <w:marBottom w:val="0"/>
              <w:divBdr>
                <w:top w:val="none" w:sz="0" w:space="0" w:color="auto"/>
                <w:left w:val="none" w:sz="0" w:space="0" w:color="auto"/>
                <w:bottom w:val="none" w:sz="0" w:space="0" w:color="auto"/>
                <w:right w:val="none" w:sz="0" w:space="0" w:color="auto"/>
              </w:divBdr>
              <w:divsChild>
                <w:div w:id="779573881">
                  <w:marLeft w:val="0"/>
                  <w:marRight w:val="0"/>
                  <w:marTop w:val="72"/>
                  <w:marBottom w:val="0"/>
                  <w:divBdr>
                    <w:top w:val="single" w:sz="6" w:space="0" w:color="D8D8D8"/>
                    <w:left w:val="single" w:sz="6" w:space="0" w:color="D8D8D8"/>
                    <w:bottom w:val="single" w:sz="6" w:space="0" w:color="D8D8D8"/>
                    <w:right w:val="single" w:sz="6" w:space="6" w:color="D8D8D8"/>
                  </w:divBdr>
                </w:div>
              </w:divsChild>
            </w:div>
            <w:div w:id="256255198">
              <w:marLeft w:val="0"/>
              <w:marRight w:val="0"/>
              <w:marTop w:val="0"/>
              <w:marBottom w:val="0"/>
              <w:divBdr>
                <w:top w:val="none" w:sz="0" w:space="0" w:color="auto"/>
                <w:left w:val="none" w:sz="0" w:space="0" w:color="auto"/>
                <w:bottom w:val="none" w:sz="0" w:space="0" w:color="auto"/>
                <w:right w:val="none" w:sz="0" w:space="0" w:color="auto"/>
              </w:divBdr>
              <w:divsChild>
                <w:div w:id="1051269773">
                  <w:marLeft w:val="480"/>
                  <w:marRight w:val="480"/>
                  <w:marTop w:val="480"/>
                  <w:marBottom w:val="480"/>
                  <w:divBdr>
                    <w:top w:val="single" w:sz="12" w:space="12" w:color="CCCCCC"/>
                    <w:left w:val="single" w:sz="12" w:space="12" w:color="CCCCCC"/>
                    <w:bottom w:val="single" w:sz="12" w:space="12" w:color="CCCCCC"/>
                    <w:right w:val="single" w:sz="12" w:space="12" w:color="CCCCCC"/>
                  </w:divBdr>
                </w:div>
                <w:div w:id="562177436">
                  <w:marLeft w:val="480"/>
                  <w:marRight w:val="480"/>
                  <w:marTop w:val="480"/>
                  <w:marBottom w:val="480"/>
                  <w:divBdr>
                    <w:top w:val="single" w:sz="12" w:space="12" w:color="CCCCCC"/>
                    <w:left w:val="single" w:sz="12" w:space="12" w:color="CCCCCC"/>
                    <w:bottom w:val="single" w:sz="12" w:space="12" w:color="CCCCCC"/>
                    <w:right w:val="single" w:sz="12" w:space="12" w:color="CCCCCC"/>
                  </w:divBdr>
                </w:div>
                <w:div w:id="1721586496">
                  <w:blockQuote w:val="1"/>
                  <w:marLeft w:val="720"/>
                  <w:marRight w:val="720"/>
                  <w:marTop w:val="100"/>
                  <w:marBottom w:val="100"/>
                  <w:divBdr>
                    <w:top w:val="none" w:sz="0" w:space="0" w:color="auto"/>
                    <w:left w:val="none" w:sz="0" w:space="0" w:color="auto"/>
                    <w:bottom w:val="none" w:sz="0" w:space="0" w:color="auto"/>
                    <w:right w:val="none" w:sz="0" w:space="0" w:color="auto"/>
                  </w:divBdr>
                </w:div>
                <w:div w:id="764806872">
                  <w:marLeft w:val="0"/>
                  <w:marRight w:val="0"/>
                  <w:marTop w:val="0"/>
                  <w:marBottom w:val="0"/>
                  <w:divBdr>
                    <w:top w:val="none" w:sz="0" w:space="0" w:color="auto"/>
                    <w:left w:val="none" w:sz="0" w:space="0" w:color="auto"/>
                    <w:bottom w:val="none" w:sz="0" w:space="0" w:color="auto"/>
                    <w:right w:val="none" w:sz="0" w:space="0" w:color="auto"/>
                  </w:divBdr>
                  <w:divsChild>
                    <w:div w:id="1329215963">
                      <w:marLeft w:val="0"/>
                      <w:marRight w:val="0"/>
                      <w:marTop w:val="72"/>
                      <w:marBottom w:val="0"/>
                      <w:divBdr>
                        <w:top w:val="single" w:sz="6" w:space="0" w:color="D8D8D8"/>
                        <w:left w:val="single" w:sz="6" w:space="0" w:color="D8D8D8"/>
                        <w:bottom w:val="single" w:sz="6" w:space="0" w:color="D8D8D8"/>
                        <w:right w:val="single" w:sz="6" w:space="6" w:color="D8D8D8"/>
                      </w:divBdr>
                    </w:div>
                  </w:divsChild>
                </w:div>
              </w:divsChild>
            </w:div>
          </w:divsChild>
        </w:div>
        <w:div w:id="1652245652">
          <w:marLeft w:val="0"/>
          <w:marRight w:val="0"/>
          <w:marTop w:val="0"/>
          <w:marBottom w:val="0"/>
          <w:divBdr>
            <w:top w:val="none" w:sz="0" w:space="0" w:color="auto"/>
            <w:left w:val="none" w:sz="0" w:space="0" w:color="auto"/>
            <w:bottom w:val="none" w:sz="0" w:space="0" w:color="auto"/>
            <w:right w:val="none" w:sz="0" w:space="0" w:color="auto"/>
          </w:divBdr>
          <w:divsChild>
            <w:div w:id="443113141">
              <w:marLeft w:val="0"/>
              <w:marRight w:val="0"/>
              <w:marTop w:val="0"/>
              <w:marBottom w:val="0"/>
              <w:divBdr>
                <w:top w:val="none" w:sz="0" w:space="0" w:color="auto"/>
                <w:left w:val="none" w:sz="0" w:space="0" w:color="auto"/>
                <w:bottom w:val="none" w:sz="0" w:space="0" w:color="auto"/>
                <w:right w:val="none" w:sz="0" w:space="0" w:color="auto"/>
              </w:divBdr>
              <w:divsChild>
                <w:div w:id="1560480549">
                  <w:marLeft w:val="0"/>
                  <w:marRight w:val="0"/>
                  <w:marTop w:val="72"/>
                  <w:marBottom w:val="0"/>
                  <w:divBdr>
                    <w:top w:val="single" w:sz="6" w:space="0" w:color="D8D8D8"/>
                    <w:left w:val="single" w:sz="6" w:space="0" w:color="D8D8D8"/>
                    <w:bottom w:val="single" w:sz="6" w:space="0" w:color="D8D8D8"/>
                    <w:right w:val="single" w:sz="6" w:space="6" w:color="D8D8D8"/>
                  </w:divBdr>
                </w:div>
              </w:divsChild>
            </w:div>
          </w:divsChild>
        </w:div>
        <w:div w:id="64494139">
          <w:marLeft w:val="0"/>
          <w:marRight w:val="0"/>
          <w:marTop w:val="0"/>
          <w:marBottom w:val="0"/>
          <w:divBdr>
            <w:top w:val="none" w:sz="0" w:space="0" w:color="auto"/>
            <w:left w:val="none" w:sz="0" w:space="0" w:color="auto"/>
            <w:bottom w:val="none" w:sz="0" w:space="0" w:color="auto"/>
            <w:right w:val="none" w:sz="0" w:space="0" w:color="auto"/>
          </w:divBdr>
        </w:div>
      </w:divsChild>
    </w:div>
    <w:div w:id="1298874410">
      <w:bodyDiv w:val="1"/>
      <w:marLeft w:val="0"/>
      <w:marRight w:val="0"/>
      <w:marTop w:val="0"/>
      <w:marBottom w:val="0"/>
      <w:divBdr>
        <w:top w:val="none" w:sz="0" w:space="0" w:color="auto"/>
        <w:left w:val="none" w:sz="0" w:space="0" w:color="auto"/>
        <w:bottom w:val="none" w:sz="0" w:space="0" w:color="auto"/>
        <w:right w:val="none" w:sz="0" w:space="0" w:color="auto"/>
      </w:divBdr>
      <w:divsChild>
        <w:div w:id="1186749982">
          <w:marLeft w:val="0"/>
          <w:marRight w:val="0"/>
          <w:marTop w:val="0"/>
          <w:marBottom w:val="0"/>
          <w:divBdr>
            <w:top w:val="none" w:sz="0" w:space="0" w:color="auto"/>
            <w:left w:val="none" w:sz="0" w:space="0" w:color="auto"/>
            <w:bottom w:val="none" w:sz="0" w:space="0" w:color="auto"/>
            <w:right w:val="none" w:sz="0" w:space="0" w:color="auto"/>
          </w:divBdr>
          <w:divsChild>
            <w:div w:id="123546052">
              <w:marLeft w:val="0"/>
              <w:marRight w:val="0"/>
              <w:marTop w:val="0"/>
              <w:marBottom w:val="0"/>
              <w:divBdr>
                <w:top w:val="single" w:sz="6" w:space="0" w:color="D6D6D6"/>
                <w:left w:val="single" w:sz="6" w:space="0" w:color="D6D6D6"/>
                <w:bottom w:val="single" w:sz="6" w:space="0" w:color="D6D6D6"/>
                <w:right w:val="single" w:sz="6" w:space="0" w:color="D6D6D6"/>
              </w:divBdr>
              <w:divsChild>
                <w:div w:id="245699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1739774">
      <w:bodyDiv w:val="1"/>
      <w:marLeft w:val="0"/>
      <w:marRight w:val="0"/>
      <w:marTop w:val="0"/>
      <w:marBottom w:val="0"/>
      <w:divBdr>
        <w:top w:val="none" w:sz="0" w:space="0" w:color="auto"/>
        <w:left w:val="none" w:sz="0" w:space="0" w:color="auto"/>
        <w:bottom w:val="none" w:sz="0" w:space="0" w:color="auto"/>
        <w:right w:val="none" w:sz="0" w:space="0" w:color="auto"/>
      </w:divBdr>
    </w:div>
    <w:div w:id="1348097999">
      <w:bodyDiv w:val="1"/>
      <w:marLeft w:val="0"/>
      <w:marRight w:val="0"/>
      <w:marTop w:val="0"/>
      <w:marBottom w:val="0"/>
      <w:divBdr>
        <w:top w:val="none" w:sz="0" w:space="0" w:color="auto"/>
        <w:left w:val="none" w:sz="0" w:space="0" w:color="auto"/>
        <w:bottom w:val="none" w:sz="0" w:space="0" w:color="auto"/>
        <w:right w:val="none" w:sz="0" w:space="0" w:color="auto"/>
      </w:divBdr>
      <w:divsChild>
        <w:div w:id="1714580494">
          <w:marLeft w:val="0"/>
          <w:marRight w:val="0"/>
          <w:marTop w:val="0"/>
          <w:marBottom w:val="0"/>
          <w:divBdr>
            <w:top w:val="none" w:sz="0" w:space="0" w:color="auto"/>
            <w:left w:val="none" w:sz="0" w:space="0" w:color="auto"/>
            <w:bottom w:val="none" w:sz="0" w:space="0" w:color="auto"/>
            <w:right w:val="none" w:sz="0" w:space="0" w:color="auto"/>
          </w:divBdr>
        </w:div>
        <w:div w:id="1144464088">
          <w:marLeft w:val="0"/>
          <w:marRight w:val="0"/>
          <w:marTop w:val="0"/>
          <w:marBottom w:val="0"/>
          <w:divBdr>
            <w:top w:val="none" w:sz="0" w:space="0" w:color="auto"/>
            <w:left w:val="none" w:sz="0" w:space="0" w:color="auto"/>
            <w:bottom w:val="none" w:sz="0" w:space="0" w:color="auto"/>
            <w:right w:val="none" w:sz="0" w:space="0" w:color="auto"/>
          </w:divBdr>
        </w:div>
        <w:div w:id="1449470928">
          <w:marLeft w:val="0"/>
          <w:marRight w:val="0"/>
          <w:marTop w:val="0"/>
          <w:marBottom w:val="0"/>
          <w:divBdr>
            <w:top w:val="none" w:sz="0" w:space="0" w:color="auto"/>
            <w:left w:val="none" w:sz="0" w:space="0" w:color="auto"/>
            <w:bottom w:val="none" w:sz="0" w:space="0" w:color="auto"/>
            <w:right w:val="none" w:sz="0" w:space="0" w:color="auto"/>
          </w:divBdr>
        </w:div>
        <w:div w:id="853765074">
          <w:marLeft w:val="0"/>
          <w:marRight w:val="0"/>
          <w:marTop w:val="0"/>
          <w:marBottom w:val="0"/>
          <w:divBdr>
            <w:top w:val="none" w:sz="0" w:space="0" w:color="auto"/>
            <w:left w:val="none" w:sz="0" w:space="0" w:color="auto"/>
            <w:bottom w:val="none" w:sz="0" w:space="0" w:color="auto"/>
            <w:right w:val="none" w:sz="0" w:space="0" w:color="auto"/>
          </w:divBdr>
        </w:div>
        <w:div w:id="2106000628">
          <w:marLeft w:val="0"/>
          <w:marRight w:val="0"/>
          <w:marTop w:val="0"/>
          <w:marBottom w:val="0"/>
          <w:divBdr>
            <w:top w:val="none" w:sz="0" w:space="0" w:color="auto"/>
            <w:left w:val="none" w:sz="0" w:space="0" w:color="auto"/>
            <w:bottom w:val="none" w:sz="0" w:space="0" w:color="auto"/>
            <w:right w:val="none" w:sz="0" w:space="0" w:color="auto"/>
          </w:divBdr>
        </w:div>
        <w:div w:id="1769696856">
          <w:marLeft w:val="0"/>
          <w:marRight w:val="0"/>
          <w:marTop w:val="0"/>
          <w:marBottom w:val="0"/>
          <w:divBdr>
            <w:top w:val="none" w:sz="0" w:space="0" w:color="auto"/>
            <w:left w:val="none" w:sz="0" w:space="0" w:color="auto"/>
            <w:bottom w:val="none" w:sz="0" w:space="0" w:color="auto"/>
            <w:right w:val="none" w:sz="0" w:space="0" w:color="auto"/>
          </w:divBdr>
        </w:div>
        <w:div w:id="1973249033">
          <w:marLeft w:val="0"/>
          <w:marRight w:val="0"/>
          <w:marTop w:val="0"/>
          <w:marBottom w:val="0"/>
          <w:divBdr>
            <w:top w:val="none" w:sz="0" w:space="0" w:color="auto"/>
            <w:left w:val="none" w:sz="0" w:space="0" w:color="auto"/>
            <w:bottom w:val="none" w:sz="0" w:space="0" w:color="auto"/>
            <w:right w:val="none" w:sz="0" w:space="0" w:color="auto"/>
          </w:divBdr>
        </w:div>
      </w:divsChild>
    </w:div>
    <w:div w:id="1362508258">
      <w:bodyDiv w:val="1"/>
      <w:marLeft w:val="0"/>
      <w:marRight w:val="0"/>
      <w:marTop w:val="0"/>
      <w:marBottom w:val="0"/>
      <w:divBdr>
        <w:top w:val="none" w:sz="0" w:space="0" w:color="auto"/>
        <w:left w:val="none" w:sz="0" w:space="0" w:color="auto"/>
        <w:bottom w:val="none" w:sz="0" w:space="0" w:color="auto"/>
        <w:right w:val="none" w:sz="0" w:space="0" w:color="auto"/>
      </w:divBdr>
    </w:div>
    <w:div w:id="1367562099">
      <w:bodyDiv w:val="1"/>
      <w:marLeft w:val="0"/>
      <w:marRight w:val="0"/>
      <w:marTop w:val="0"/>
      <w:marBottom w:val="0"/>
      <w:divBdr>
        <w:top w:val="none" w:sz="0" w:space="0" w:color="auto"/>
        <w:left w:val="none" w:sz="0" w:space="0" w:color="auto"/>
        <w:bottom w:val="none" w:sz="0" w:space="0" w:color="auto"/>
        <w:right w:val="none" w:sz="0" w:space="0" w:color="auto"/>
      </w:divBdr>
      <w:divsChild>
        <w:div w:id="1685133042">
          <w:marLeft w:val="-6000"/>
          <w:marRight w:val="0"/>
          <w:marTop w:val="0"/>
          <w:marBottom w:val="0"/>
          <w:divBdr>
            <w:top w:val="none" w:sz="0" w:space="0" w:color="auto"/>
            <w:left w:val="none" w:sz="0" w:space="0" w:color="auto"/>
            <w:bottom w:val="none" w:sz="0" w:space="0" w:color="auto"/>
            <w:right w:val="none" w:sz="0" w:space="0" w:color="auto"/>
          </w:divBdr>
          <w:divsChild>
            <w:div w:id="693265357">
              <w:marLeft w:val="3563"/>
              <w:marRight w:val="0"/>
              <w:marTop w:val="0"/>
              <w:marBottom w:val="0"/>
              <w:divBdr>
                <w:top w:val="none" w:sz="0" w:space="0" w:color="auto"/>
                <w:left w:val="none" w:sz="0" w:space="0" w:color="auto"/>
                <w:bottom w:val="none" w:sz="0" w:space="0" w:color="auto"/>
                <w:right w:val="none" w:sz="0" w:space="0" w:color="auto"/>
              </w:divBdr>
              <w:divsChild>
                <w:div w:id="734860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8626743">
      <w:bodyDiv w:val="1"/>
      <w:marLeft w:val="0"/>
      <w:marRight w:val="0"/>
      <w:marTop w:val="0"/>
      <w:marBottom w:val="0"/>
      <w:divBdr>
        <w:top w:val="none" w:sz="0" w:space="0" w:color="auto"/>
        <w:left w:val="none" w:sz="0" w:space="0" w:color="auto"/>
        <w:bottom w:val="none" w:sz="0" w:space="0" w:color="auto"/>
        <w:right w:val="none" w:sz="0" w:space="0" w:color="auto"/>
      </w:divBdr>
    </w:div>
    <w:div w:id="1481380808">
      <w:bodyDiv w:val="1"/>
      <w:marLeft w:val="0"/>
      <w:marRight w:val="0"/>
      <w:marTop w:val="0"/>
      <w:marBottom w:val="0"/>
      <w:divBdr>
        <w:top w:val="none" w:sz="0" w:space="0" w:color="auto"/>
        <w:left w:val="none" w:sz="0" w:space="0" w:color="auto"/>
        <w:bottom w:val="none" w:sz="0" w:space="0" w:color="auto"/>
        <w:right w:val="none" w:sz="0" w:space="0" w:color="auto"/>
      </w:divBdr>
    </w:div>
    <w:div w:id="1485662725">
      <w:bodyDiv w:val="1"/>
      <w:marLeft w:val="0"/>
      <w:marRight w:val="0"/>
      <w:marTop w:val="0"/>
      <w:marBottom w:val="0"/>
      <w:divBdr>
        <w:top w:val="none" w:sz="0" w:space="0" w:color="auto"/>
        <w:left w:val="none" w:sz="0" w:space="0" w:color="auto"/>
        <w:bottom w:val="none" w:sz="0" w:space="0" w:color="auto"/>
        <w:right w:val="none" w:sz="0" w:space="0" w:color="auto"/>
      </w:divBdr>
    </w:div>
    <w:div w:id="1500074003">
      <w:bodyDiv w:val="1"/>
      <w:marLeft w:val="0"/>
      <w:marRight w:val="0"/>
      <w:marTop w:val="0"/>
      <w:marBottom w:val="0"/>
      <w:divBdr>
        <w:top w:val="none" w:sz="0" w:space="0" w:color="auto"/>
        <w:left w:val="none" w:sz="0" w:space="0" w:color="auto"/>
        <w:bottom w:val="none" w:sz="0" w:space="0" w:color="auto"/>
        <w:right w:val="none" w:sz="0" w:space="0" w:color="auto"/>
      </w:divBdr>
    </w:div>
    <w:div w:id="1544251036">
      <w:bodyDiv w:val="1"/>
      <w:marLeft w:val="0"/>
      <w:marRight w:val="0"/>
      <w:marTop w:val="0"/>
      <w:marBottom w:val="0"/>
      <w:divBdr>
        <w:top w:val="none" w:sz="0" w:space="0" w:color="auto"/>
        <w:left w:val="none" w:sz="0" w:space="0" w:color="auto"/>
        <w:bottom w:val="none" w:sz="0" w:space="0" w:color="auto"/>
        <w:right w:val="none" w:sz="0" w:space="0" w:color="auto"/>
      </w:divBdr>
    </w:div>
    <w:div w:id="1565339324">
      <w:bodyDiv w:val="1"/>
      <w:marLeft w:val="0"/>
      <w:marRight w:val="0"/>
      <w:marTop w:val="0"/>
      <w:marBottom w:val="0"/>
      <w:divBdr>
        <w:top w:val="none" w:sz="0" w:space="0" w:color="auto"/>
        <w:left w:val="none" w:sz="0" w:space="0" w:color="auto"/>
        <w:bottom w:val="none" w:sz="0" w:space="0" w:color="auto"/>
        <w:right w:val="none" w:sz="0" w:space="0" w:color="auto"/>
      </w:divBdr>
    </w:div>
    <w:div w:id="1787311290">
      <w:bodyDiv w:val="1"/>
      <w:marLeft w:val="0"/>
      <w:marRight w:val="0"/>
      <w:marTop w:val="0"/>
      <w:marBottom w:val="0"/>
      <w:divBdr>
        <w:top w:val="none" w:sz="0" w:space="0" w:color="auto"/>
        <w:left w:val="none" w:sz="0" w:space="0" w:color="auto"/>
        <w:bottom w:val="none" w:sz="0" w:space="0" w:color="auto"/>
        <w:right w:val="none" w:sz="0" w:space="0" w:color="auto"/>
      </w:divBdr>
    </w:div>
    <w:div w:id="1802337169">
      <w:bodyDiv w:val="1"/>
      <w:marLeft w:val="0"/>
      <w:marRight w:val="0"/>
      <w:marTop w:val="0"/>
      <w:marBottom w:val="0"/>
      <w:divBdr>
        <w:top w:val="none" w:sz="0" w:space="0" w:color="auto"/>
        <w:left w:val="none" w:sz="0" w:space="0" w:color="auto"/>
        <w:bottom w:val="none" w:sz="0" w:space="0" w:color="auto"/>
        <w:right w:val="none" w:sz="0" w:space="0" w:color="auto"/>
      </w:divBdr>
    </w:div>
    <w:div w:id="1863937390">
      <w:bodyDiv w:val="1"/>
      <w:marLeft w:val="0"/>
      <w:marRight w:val="0"/>
      <w:marTop w:val="0"/>
      <w:marBottom w:val="0"/>
      <w:divBdr>
        <w:top w:val="none" w:sz="0" w:space="0" w:color="auto"/>
        <w:left w:val="none" w:sz="0" w:space="0" w:color="auto"/>
        <w:bottom w:val="none" w:sz="0" w:space="0" w:color="auto"/>
        <w:right w:val="none" w:sz="0" w:space="0" w:color="auto"/>
      </w:divBdr>
    </w:div>
    <w:div w:id="1899243060">
      <w:bodyDiv w:val="1"/>
      <w:marLeft w:val="0"/>
      <w:marRight w:val="0"/>
      <w:marTop w:val="0"/>
      <w:marBottom w:val="0"/>
      <w:divBdr>
        <w:top w:val="none" w:sz="0" w:space="0" w:color="auto"/>
        <w:left w:val="none" w:sz="0" w:space="0" w:color="auto"/>
        <w:bottom w:val="none" w:sz="0" w:space="0" w:color="auto"/>
        <w:right w:val="none" w:sz="0" w:space="0" w:color="auto"/>
      </w:divBdr>
    </w:div>
    <w:div w:id="1981375545">
      <w:bodyDiv w:val="1"/>
      <w:marLeft w:val="0"/>
      <w:marRight w:val="0"/>
      <w:marTop w:val="0"/>
      <w:marBottom w:val="0"/>
      <w:divBdr>
        <w:top w:val="none" w:sz="0" w:space="0" w:color="auto"/>
        <w:left w:val="none" w:sz="0" w:space="0" w:color="auto"/>
        <w:bottom w:val="none" w:sz="0" w:space="0" w:color="auto"/>
        <w:right w:val="none" w:sz="0" w:space="0" w:color="auto"/>
      </w:divBdr>
      <w:divsChild>
        <w:div w:id="331027052">
          <w:marLeft w:val="0"/>
          <w:marRight w:val="0"/>
          <w:marTop w:val="0"/>
          <w:marBottom w:val="0"/>
          <w:divBdr>
            <w:top w:val="none" w:sz="0" w:space="0" w:color="auto"/>
            <w:left w:val="none" w:sz="0" w:space="0" w:color="auto"/>
            <w:bottom w:val="none" w:sz="0" w:space="0" w:color="auto"/>
            <w:right w:val="none" w:sz="0" w:space="0" w:color="auto"/>
          </w:divBdr>
        </w:div>
        <w:div w:id="274756351">
          <w:marLeft w:val="0"/>
          <w:marRight w:val="0"/>
          <w:marTop w:val="0"/>
          <w:marBottom w:val="0"/>
          <w:divBdr>
            <w:top w:val="none" w:sz="0" w:space="0" w:color="auto"/>
            <w:left w:val="none" w:sz="0" w:space="0" w:color="auto"/>
            <w:bottom w:val="none" w:sz="0" w:space="0" w:color="auto"/>
            <w:right w:val="none" w:sz="0" w:space="0" w:color="auto"/>
          </w:divBdr>
        </w:div>
        <w:div w:id="645016775">
          <w:marLeft w:val="0"/>
          <w:marRight w:val="0"/>
          <w:marTop w:val="0"/>
          <w:marBottom w:val="0"/>
          <w:divBdr>
            <w:top w:val="none" w:sz="0" w:space="0" w:color="auto"/>
            <w:left w:val="none" w:sz="0" w:space="0" w:color="auto"/>
            <w:bottom w:val="none" w:sz="0" w:space="0" w:color="auto"/>
            <w:right w:val="none" w:sz="0" w:space="0" w:color="auto"/>
          </w:divBdr>
        </w:div>
        <w:div w:id="1854802904">
          <w:marLeft w:val="0"/>
          <w:marRight w:val="0"/>
          <w:marTop w:val="0"/>
          <w:marBottom w:val="0"/>
          <w:divBdr>
            <w:top w:val="none" w:sz="0" w:space="0" w:color="auto"/>
            <w:left w:val="none" w:sz="0" w:space="0" w:color="auto"/>
            <w:bottom w:val="none" w:sz="0" w:space="0" w:color="auto"/>
            <w:right w:val="none" w:sz="0" w:space="0" w:color="auto"/>
          </w:divBdr>
        </w:div>
      </w:divsChild>
    </w:div>
    <w:div w:id="1983844752">
      <w:bodyDiv w:val="1"/>
      <w:marLeft w:val="0"/>
      <w:marRight w:val="0"/>
      <w:marTop w:val="0"/>
      <w:marBottom w:val="0"/>
      <w:divBdr>
        <w:top w:val="none" w:sz="0" w:space="0" w:color="auto"/>
        <w:left w:val="none" w:sz="0" w:space="0" w:color="auto"/>
        <w:bottom w:val="none" w:sz="0" w:space="0" w:color="auto"/>
        <w:right w:val="none" w:sz="0" w:space="0" w:color="auto"/>
      </w:divBdr>
    </w:div>
    <w:div w:id="2025129738">
      <w:bodyDiv w:val="1"/>
      <w:marLeft w:val="0"/>
      <w:marRight w:val="0"/>
      <w:marTop w:val="0"/>
      <w:marBottom w:val="0"/>
      <w:divBdr>
        <w:top w:val="none" w:sz="0" w:space="0" w:color="auto"/>
        <w:left w:val="none" w:sz="0" w:space="0" w:color="auto"/>
        <w:bottom w:val="none" w:sz="0" w:space="0" w:color="auto"/>
        <w:right w:val="none" w:sz="0" w:space="0" w:color="auto"/>
      </w:divBdr>
      <w:divsChild>
        <w:div w:id="1293949071">
          <w:marLeft w:val="0"/>
          <w:marRight w:val="0"/>
          <w:marTop w:val="0"/>
          <w:marBottom w:val="0"/>
          <w:divBdr>
            <w:top w:val="none" w:sz="0" w:space="0" w:color="auto"/>
            <w:left w:val="none" w:sz="0" w:space="0" w:color="auto"/>
            <w:bottom w:val="none" w:sz="0" w:space="0" w:color="auto"/>
            <w:right w:val="none" w:sz="0" w:space="0" w:color="auto"/>
          </w:divBdr>
        </w:div>
        <w:div w:id="353115628">
          <w:marLeft w:val="0"/>
          <w:marRight w:val="0"/>
          <w:marTop w:val="0"/>
          <w:marBottom w:val="0"/>
          <w:divBdr>
            <w:top w:val="none" w:sz="0" w:space="0" w:color="auto"/>
            <w:left w:val="none" w:sz="0" w:space="0" w:color="auto"/>
            <w:bottom w:val="none" w:sz="0" w:space="0" w:color="auto"/>
            <w:right w:val="none" w:sz="0" w:space="0" w:color="auto"/>
          </w:divBdr>
        </w:div>
        <w:div w:id="622200755">
          <w:marLeft w:val="0"/>
          <w:marRight w:val="0"/>
          <w:marTop w:val="0"/>
          <w:marBottom w:val="0"/>
          <w:divBdr>
            <w:top w:val="none" w:sz="0" w:space="0" w:color="auto"/>
            <w:left w:val="none" w:sz="0" w:space="0" w:color="auto"/>
            <w:bottom w:val="none" w:sz="0" w:space="0" w:color="auto"/>
            <w:right w:val="none" w:sz="0" w:space="0" w:color="auto"/>
          </w:divBdr>
        </w:div>
      </w:divsChild>
    </w:div>
    <w:div w:id="2080981416">
      <w:bodyDiv w:val="1"/>
      <w:marLeft w:val="0"/>
      <w:marRight w:val="0"/>
      <w:marTop w:val="0"/>
      <w:marBottom w:val="0"/>
      <w:divBdr>
        <w:top w:val="none" w:sz="0" w:space="0" w:color="auto"/>
        <w:left w:val="none" w:sz="0" w:space="0" w:color="auto"/>
        <w:bottom w:val="none" w:sz="0" w:space="0" w:color="auto"/>
        <w:right w:val="none" w:sz="0" w:space="0" w:color="auto"/>
      </w:divBdr>
    </w:div>
    <w:div w:id="2121295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siafoo.net/article/68" TargetMode="External"/><Relationship Id="rId21" Type="http://schemas.openxmlformats.org/officeDocument/2006/relationships/hyperlink" Target="http://www.siafoo.net/article/68" TargetMode="External"/><Relationship Id="rId42" Type="http://schemas.openxmlformats.org/officeDocument/2006/relationships/hyperlink" Target="http://www.siafoo.net/article/68" TargetMode="External"/><Relationship Id="rId47" Type="http://schemas.openxmlformats.org/officeDocument/2006/relationships/hyperlink" Target="http://www.siafoo.net/article/68" TargetMode="External"/><Relationship Id="rId63" Type="http://schemas.openxmlformats.org/officeDocument/2006/relationships/hyperlink" Target="http://3.bp.blogspot.com/_7au8LV-2iSE/Sm6JH6hjI0I/AAAAAAAAAEs/E8FkPVGa_B8/s1600-h/generator2.png" TargetMode="External"/><Relationship Id="rId68" Type="http://schemas.openxmlformats.org/officeDocument/2006/relationships/hyperlink" Target="http://3.bp.blogspot.com/_7au8LV-2iSE/Sm6QfPHaTAI/AAAAAAAAAE8/Ygh1Jon8EDQ/s1600-h/generator4.PNG" TargetMode="External"/><Relationship Id="rId7" Type="http://schemas.openxmlformats.org/officeDocument/2006/relationships/hyperlink" Target="http://www.itmaybeahack.com/book/python-2.6/html/p02/p02c09_files.html" TargetMode="External"/><Relationship Id="rId71"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siafoo.net/article/68" TargetMode="External"/><Relationship Id="rId29" Type="http://schemas.openxmlformats.org/officeDocument/2006/relationships/hyperlink" Target="http://www.siafoo.net/article/68" TargetMode="External"/><Relationship Id="rId11" Type="http://schemas.openxmlformats.org/officeDocument/2006/relationships/hyperlink" Target="http://www.siafoo.net/article/68" TargetMode="External"/><Relationship Id="rId24" Type="http://schemas.openxmlformats.org/officeDocument/2006/relationships/hyperlink" Target="http://www.siafoo.net/article/68" TargetMode="External"/><Relationship Id="rId32" Type="http://schemas.openxmlformats.org/officeDocument/2006/relationships/hyperlink" Target="http://docs.python.org/lib/inspect-classes-functions.html" TargetMode="External"/><Relationship Id="rId37" Type="http://schemas.openxmlformats.org/officeDocument/2006/relationships/hyperlink" Target="http://www.siafoo.net/article/68" TargetMode="External"/><Relationship Id="rId40" Type="http://schemas.openxmlformats.org/officeDocument/2006/relationships/hyperlink" Target="http://www.siafoo.net/article/68" TargetMode="External"/><Relationship Id="rId45" Type="http://schemas.openxmlformats.org/officeDocument/2006/relationships/hyperlink" Target="http://www.siafoo.net/article/68" TargetMode="External"/><Relationship Id="rId53" Type="http://schemas.openxmlformats.org/officeDocument/2006/relationships/hyperlink" Target="http://www.informit.com/articles/article.aspx?p=1849243" TargetMode="External"/><Relationship Id="rId58" Type="http://schemas.openxmlformats.org/officeDocument/2006/relationships/hyperlink" Target="http://www.jeffknupp.com/blog/2013/04/07/improve-your-python-yield-and-generators-explained/" TargetMode="External"/><Relationship Id="rId66" Type="http://schemas.openxmlformats.org/officeDocument/2006/relationships/image" Target="media/image4.png"/><Relationship Id="rId5" Type="http://schemas.openxmlformats.org/officeDocument/2006/relationships/webSettings" Target="webSettings.xml"/><Relationship Id="rId61" Type="http://schemas.openxmlformats.org/officeDocument/2006/relationships/hyperlink" Target="http://2.bp.blogspot.com/_7au8LV-2iSE/Sm6B2cyo6zI/AAAAAAAAAEk/m1ibN-8xphM/s1600-h/generator1.PNG" TargetMode="External"/><Relationship Id="rId19" Type="http://schemas.openxmlformats.org/officeDocument/2006/relationships/hyperlink" Target="http://www.siafoo.net/article/52" TargetMode="External"/><Relationship Id="rId14" Type="http://schemas.openxmlformats.org/officeDocument/2006/relationships/hyperlink" Target="http://www.siafoo.net/article/68" TargetMode="External"/><Relationship Id="rId22" Type="http://schemas.openxmlformats.org/officeDocument/2006/relationships/hyperlink" Target="http://www.siafoo.net/article/68" TargetMode="External"/><Relationship Id="rId27" Type="http://schemas.openxmlformats.org/officeDocument/2006/relationships/hyperlink" Target="http://www.siafoo.net/article/68" TargetMode="External"/><Relationship Id="rId30" Type="http://schemas.openxmlformats.org/officeDocument/2006/relationships/hyperlink" Target="http://www.siafoo.net/article/68" TargetMode="External"/><Relationship Id="rId35" Type="http://schemas.openxmlformats.org/officeDocument/2006/relationships/hyperlink" Target="http://docs.python.org/lib/module-functools.html" TargetMode="External"/><Relationship Id="rId43" Type="http://schemas.openxmlformats.org/officeDocument/2006/relationships/hyperlink" Target="http://www.siafoo.net/article/68" TargetMode="External"/><Relationship Id="rId48" Type="http://schemas.openxmlformats.org/officeDocument/2006/relationships/hyperlink" Target="http://pythonconquerstheuniverse.wordpress.com/2012/04/29/python-decorators/" TargetMode="External"/><Relationship Id="rId56" Type="http://schemas.openxmlformats.org/officeDocument/2006/relationships/hyperlink" Target="http://www.amazon.com/Guide-Learning-Python-Decorators-ebook/dp/B006ZHJSIM/" TargetMode="External"/><Relationship Id="rId64" Type="http://schemas.openxmlformats.org/officeDocument/2006/relationships/image" Target="media/image3.png"/><Relationship Id="rId69" Type="http://schemas.openxmlformats.org/officeDocument/2006/relationships/image" Target="media/image5.png"/><Relationship Id="rId8" Type="http://schemas.openxmlformats.org/officeDocument/2006/relationships/image" Target="media/image1.png"/><Relationship Id="rId51" Type="http://schemas.openxmlformats.org/officeDocument/2006/relationships/hyperlink" Target="http://www.artima.com/weblogs/viewpost.jsp?thread=240808" TargetMode="External"/><Relationship Id="rId72" Type="http://schemas.openxmlformats.org/officeDocument/2006/relationships/theme" Target="theme/theme1.xml"/><Relationship Id="rId3" Type="http://schemas.microsoft.com/office/2007/relationships/stylesWithEffects" Target="stylesWithEffects.xml"/><Relationship Id="rId12" Type="http://schemas.openxmlformats.org/officeDocument/2006/relationships/hyperlink" Target="http://www.siafoo.net/article/68" TargetMode="External"/><Relationship Id="rId17" Type="http://schemas.openxmlformats.org/officeDocument/2006/relationships/hyperlink" Target="http://www.siafoo.net/article/68" TargetMode="External"/><Relationship Id="rId25" Type="http://schemas.openxmlformats.org/officeDocument/2006/relationships/hyperlink" Target="http://www.siafoo.net/article/68" TargetMode="External"/><Relationship Id="rId33" Type="http://schemas.openxmlformats.org/officeDocument/2006/relationships/hyperlink" Target="http://www.siafoo.net/article/68" TargetMode="External"/><Relationship Id="rId38" Type="http://schemas.openxmlformats.org/officeDocument/2006/relationships/hyperlink" Target="http://www.siafoo.net/article/68" TargetMode="External"/><Relationship Id="rId46" Type="http://schemas.openxmlformats.org/officeDocument/2006/relationships/hyperlink" Target="http://www.siafoo.net/article/68" TargetMode="External"/><Relationship Id="rId59" Type="http://schemas.openxmlformats.org/officeDocument/2006/relationships/hyperlink" Target="http://docs.python.org/3/glossary.html" TargetMode="External"/><Relationship Id="rId67" Type="http://schemas.openxmlformats.org/officeDocument/2006/relationships/hyperlink" Target="http://projecteuler.net/" TargetMode="External"/><Relationship Id="rId20" Type="http://schemas.openxmlformats.org/officeDocument/2006/relationships/hyperlink" Target="http://www.siafoo.net/article/52" TargetMode="External"/><Relationship Id="rId41" Type="http://schemas.openxmlformats.org/officeDocument/2006/relationships/hyperlink" Target="http://www.siafoo.net/article/68" TargetMode="External"/><Relationship Id="rId54" Type="http://schemas.openxmlformats.org/officeDocument/2006/relationships/hyperlink" Target="http://wiki.python.org/moin/PythonDecoratorLibrary" TargetMode="External"/><Relationship Id="rId62" Type="http://schemas.openxmlformats.org/officeDocument/2006/relationships/image" Target="media/image2.png"/><Relationship Id="rId70" Type="http://schemas.openxmlformats.org/officeDocument/2006/relationships/hyperlink" Target="http://en.wikipedia.org/wiki/Continuation" TargetMode="External"/><Relationship Id="rId1" Type="http://schemas.openxmlformats.org/officeDocument/2006/relationships/numbering" Target="numbering.xml"/><Relationship Id="rId6" Type="http://schemas.openxmlformats.org/officeDocument/2006/relationships/hyperlink" Target="http://www.itmaybeahack.com/book/python-2.6/html/p02/p02c09_files.html" TargetMode="External"/><Relationship Id="rId15" Type="http://schemas.openxmlformats.org/officeDocument/2006/relationships/hyperlink" Target="http://www.siafoo.net/article/68" TargetMode="External"/><Relationship Id="rId23" Type="http://schemas.openxmlformats.org/officeDocument/2006/relationships/hyperlink" Target="http://www.siafoo.net/article/68" TargetMode="External"/><Relationship Id="rId28" Type="http://schemas.openxmlformats.org/officeDocument/2006/relationships/hyperlink" Target="http://www.siafoo.net/article/68" TargetMode="External"/><Relationship Id="rId36" Type="http://schemas.openxmlformats.org/officeDocument/2006/relationships/hyperlink" Target="http://www.phyast.pitt.edu/~micheles/python/documentation.html" TargetMode="External"/><Relationship Id="rId49" Type="http://schemas.openxmlformats.org/officeDocument/2006/relationships/hyperlink" Target="http://pythonconquerstheuniverse.wordpress.com/2009/08/06/introduction-to-python-decorators-part-1" TargetMode="External"/><Relationship Id="rId57" Type="http://schemas.openxmlformats.org/officeDocument/2006/relationships/hyperlink" Target="http://en.wikipedia.org/wiki/Subroutine" TargetMode="External"/><Relationship Id="rId10" Type="http://schemas.openxmlformats.org/officeDocument/2006/relationships/hyperlink" Target="http://www.siafoo.net/article/68" TargetMode="External"/><Relationship Id="rId31" Type="http://schemas.openxmlformats.org/officeDocument/2006/relationships/hyperlink" Target="http://www.siafoo.net/article/68" TargetMode="External"/><Relationship Id="rId44" Type="http://schemas.openxmlformats.org/officeDocument/2006/relationships/hyperlink" Target="http://www.siafoo.net/article/68" TargetMode="External"/><Relationship Id="rId52" Type="http://schemas.openxmlformats.org/officeDocument/2006/relationships/hyperlink" Target="http://www.drdobbs.com/web-development/184406073" TargetMode="External"/><Relationship Id="rId60" Type="http://schemas.openxmlformats.org/officeDocument/2006/relationships/hyperlink" Target="http://everydayscripting.blogspot.in/2009/07/python-generators-examples-and.html" TargetMode="External"/><Relationship Id="rId65" Type="http://schemas.openxmlformats.org/officeDocument/2006/relationships/hyperlink" Target="http://1.bp.blogspot.com/_7au8LV-2iSE/Sm6KtOh8_lI/AAAAAAAAAE0/O7svXf6pP2U/s1600-h/generator3.PNG" TargetMode="External"/><Relationship Id="rId4" Type="http://schemas.openxmlformats.org/officeDocument/2006/relationships/settings" Target="settings.xml"/><Relationship Id="rId9" Type="http://schemas.openxmlformats.org/officeDocument/2006/relationships/hyperlink" Target="http://www.siafoo.net/article/68" TargetMode="External"/><Relationship Id="rId13" Type="http://schemas.openxmlformats.org/officeDocument/2006/relationships/hyperlink" Target="http://www.siafoo.net/article/68" TargetMode="External"/><Relationship Id="rId18" Type="http://schemas.openxmlformats.org/officeDocument/2006/relationships/hyperlink" Target="http://www.siafoo.net/article/68" TargetMode="External"/><Relationship Id="rId39" Type="http://schemas.openxmlformats.org/officeDocument/2006/relationships/hyperlink" Target="http://www.siafoo.net/article/68" TargetMode="External"/><Relationship Id="rId34" Type="http://schemas.openxmlformats.org/officeDocument/2006/relationships/hyperlink" Target="http://www.siafoo.net/article/68" TargetMode="External"/><Relationship Id="rId50" Type="http://schemas.openxmlformats.org/officeDocument/2006/relationships/hyperlink" Target="http://www.amazon.com/Guide-Learning-Python-Decorators-ebook/dp/B006ZHJSIM/" TargetMode="External"/><Relationship Id="rId55" Type="http://schemas.openxmlformats.org/officeDocument/2006/relationships/hyperlink" Target="http://code.activestate.com/search/recip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605</TotalTime>
  <Pages>60</Pages>
  <Words>12604</Words>
  <Characters>71847</Characters>
  <Application>Microsoft Office Word</Application>
  <DocSecurity>0</DocSecurity>
  <Lines>598</Lines>
  <Paragraphs>168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84283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Dipankar Dutta </dc:creator>
  <cp:keywords/>
  <dc:description/>
  <cp:lastModifiedBy>Dipankar Dutta </cp:lastModifiedBy>
  <cp:revision>12</cp:revision>
  <dcterms:created xsi:type="dcterms:W3CDTF">2013-11-26T12:39:00Z</dcterms:created>
  <dcterms:modified xsi:type="dcterms:W3CDTF">2014-01-19T17:36:00Z</dcterms:modified>
</cp:coreProperties>
</file>